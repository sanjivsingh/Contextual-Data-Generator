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5F40" w14:textId="77777777" w:rsidR="00126E7E" w:rsidRDefault="00126E7E" w:rsidP="00126E7E">
      <w:pPr>
        <w:autoSpaceDE w:val="0"/>
        <w:autoSpaceDN w:val="0"/>
        <w:adjustRightInd w:val="0"/>
        <w:rPr>
          <w:rFonts w:cs="Arial"/>
          <w:b/>
          <w:bCs/>
          <w:sz w:val="72"/>
          <w:szCs w:val="72"/>
        </w:rPr>
      </w:pPr>
    </w:p>
    <w:p w14:paraId="29AFE5B4" w14:textId="77777777" w:rsidR="00126E7E" w:rsidRDefault="00126E7E" w:rsidP="00126E7E">
      <w:pPr>
        <w:autoSpaceDE w:val="0"/>
        <w:autoSpaceDN w:val="0"/>
        <w:adjustRightInd w:val="0"/>
        <w:rPr>
          <w:rFonts w:cs="Arial"/>
          <w:b/>
          <w:bCs/>
          <w:sz w:val="72"/>
          <w:szCs w:val="72"/>
        </w:rPr>
      </w:pPr>
    </w:p>
    <w:p w14:paraId="5C0C00DB" w14:textId="77777777" w:rsidR="00126E7E" w:rsidRDefault="00126E7E" w:rsidP="00126E7E">
      <w:pPr>
        <w:autoSpaceDE w:val="0"/>
        <w:autoSpaceDN w:val="0"/>
        <w:adjustRightInd w:val="0"/>
        <w:rPr>
          <w:rFonts w:cs="Arial"/>
          <w:b/>
          <w:bCs/>
          <w:sz w:val="72"/>
          <w:szCs w:val="72"/>
        </w:rPr>
      </w:pPr>
    </w:p>
    <w:p w14:paraId="5389C2ED" w14:textId="77777777" w:rsidR="00126E7E" w:rsidRDefault="00126E7E" w:rsidP="00126E7E">
      <w:pPr>
        <w:autoSpaceDE w:val="0"/>
        <w:autoSpaceDN w:val="0"/>
        <w:adjustRightInd w:val="0"/>
        <w:rPr>
          <w:rFonts w:cs="Arial"/>
          <w:b/>
          <w:bCs/>
          <w:sz w:val="72"/>
          <w:szCs w:val="72"/>
        </w:rPr>
      </w:pPr>
    </w:p>
    <w:p w14:paraId="6707D11E" w14:textId="139EA9C0" w:rsidR="008747C9" w:rsidRDefault="004D2730" w:rsidP="00A46701">
      <w:pPr>
        <w:autoSpaceDE w:val="0"/>
        <w:autoSpaceDN w:val="0"/>
        <w:adjustRightInd w:val="0"/>
        <w:jc w:val="center"/>
        <w:rPr>
          <w:rFonts w:cs="Arial"/>
          <w:b/>
          <w:bCs/>
          <w:sz w:val="72"/>
          <w:szCs w:val="72"/>
        </w:rPr>
      </w:pPr>
      <w:r w:rsidRPr="004D2730">
        <w:rPr>
          <w:rFonts w:cs="Arial"/>
          <w:b/>
          <w:bCs/>
          <w:sz w:val="72"/>
          <w:szCs w:val="72"/>
        </w:rPr>
        <w:t>Contextual</w:t>
      </w:r>
      <w:r>
        <w:rPr>
          <w:rFonts w:cs="Arial"/>
          <w:b/>
          <w:bCs/>
          <w:sz w:val="72"/>
          <w:szCs w:val="72"/>
        </w:rPr>
        <w:t xml:space="preserve"> </w:t>
      </w:r>
      <w:r w:rsidR="00CB5446">
        <w:rPr>
          <w:rFonts w:cs="Arial"/>
          <w:b/>
          <w:bCs/>
          <w:sz w:val="72"/>
          <w:szCs w:val="72"/>
        </w:rPr>
        <w:t>Data G</w:t>
      </w:r>
      <w:r w:rsidR="00126E7E">
        <w:rPr>
          <w:rFonts w:cs="Arial"/>
          <w:b/>
          <w:bCs/>
          <w:sz w:val="72"/>
          <w:szCs w:val="72"/>
        </w:rPr>
        <w:t>enerator</w:t>
      </w:r>
    </w:p>
    <w:p w14:paraId="31EE4FA1" w14:textId="77777777" w:rsidR="00FA4EC7" w:rsidRDefault="00FA4EC7" w:rsidP="00FA4EC7">
      <w:pPr>
        <w:autoSpaceDE w:val="0"/>
        <w:autoSpaceDN w:val="0"/>
        <w:adjustRightInd w:val="0"/>
        <w:jc w:val="center"/>
        <w:rPr>
          <w:rFonts w:cs="Arial"/>
          <w:b/>
          <w:bCs/>
          <w:sz w:val="72"/>
          <w:szCs w:val="72"/>
        </w:rPr>
      </w:pPr>
    </w:p>
    <w:p w14:paraId="1E71A443" w14:textId="77777777" w:rsidR="001E323E" w:rsidRDefault="001E323E" w:rsidP="00126E7E">
      <w:pPr>
        <w:autoSpaceDE w:val="0"/>
        <w:autoSpaceDN w:val="0"/>
        <w:adjustRightInd w:val="0"/>
        <w:jc w:val="center"/>
        <w:rPr>
          <w:rFonts w:cs="Arial"/>
          <w:b/>
          <w:bCs/>
          <w:sz w:val="72"/>
          <w:szCs w:val="72"/>
        </w:rPr>
      </w:pPr>
    </w:p>
    <w:p w14:paraId="08B770D7" w14:textId="77777777" w:rsidR="001E323E" w:rsidRDefault="001E323E" w:rsidP="00126E7E">
      <w:pPr>
        <w:autoSpaceDE w:val="0"/>
        <w:autoSpaceDN w:val="0"/>
        <w:adjustRightInd w:val="0"/>
        <w:jc w:val="center"/>
        <w:rPr>
          <w:rFonts w:cs="Arial"/>
          <w:b/>
          <w:bCs/>
          <w:sz w:val="72"/>
          <w:szCs w:val="72"/>
        </w:rPr>
      </w:pPr>
    </w:p>
    <w:p w14:paraId="00709B10" w14:textId="77777777" w:rsidR="001E323E" w:rsidRDefault="001E323E" w:rsidP="00126E7E">
      <w:pPr>
        <w:autoSpaceDE w:val="0"/>
        <w:autoSpaceDN w:val="0"/>
        <w:adjustRightInd w:val="0"/>
        <w:jc w:val="center"/>
        <w:rPr>
          <w:rFonts w:cs="Arial"/>
          <w:b/>
          <w:bCs/>
          <w:sz w:val="72"/>
          <w:szCs w:val="72"/>
        </w:rPr>
      </w:pPr>
    </w:p>
    <w:p w14:paraId="7AF955B4" w14:textId="77777777" w:rsidR="001E323E" w:rsidRDefault="001E323E" w:rsidP="00126E7E">
      <w:pPr>
        <w:autoSpaceDE w:val="0"/>
        <w:autoSpaceDN w:val="0"/>
        <w:adjustRightInd w:val="0"/>
        <w:jc w:val="center"/>
        <w:rPr>
          <w:rFonts w:cs="Arial"/>
          <w:b/>
          <w:bCs/>
          <w:sz w:val="72"/>
          <w:szCs w:val="72"/>
        </w:rPr>
      </w:pPr>
    </w:p>
    <w:p w14:paraId="4A59D0A1" w14:textId="77777777" w:rsidR="001E323E" w:rsidRDefault="001E323E" w:rsidP="00126E7E">
      <w:pPr>
        <w:autoSpaceDE w:val="0"/>
        <w:autoSpaceDN w:val="0"/>
        <w:adjustRightInd w:val="0"/>
        <w:jc w:val="center"/>
        <w:rPr>
          <w:rFonts w:cs="Arial"/>
          <w:b/>
          <w:bCs/>
          <w:sz w:val="72"/>
          <w:szCs w:val="72"/>
        </w:rPr>
      </w:pPr>
    </w:p>
    <w:p w14:paraId="72A587A1" w14:textId="77777777" w:rsidR="001E323E" w:rsidRDefault="001E323E" w:rsidP="00126E7E">
      <w:pPr>
        <w:autoSpaceDE w:val="0"/>
        <w:autoSpaceDN w:val="0"/>
        <w:adjustRightInd w:val="0"/>
        <w:jc w:val="center"/>
        <w:rPr>
          <w:rFonts w:cs="Arial"/>
          <w:b/>
          <w:bCs/>
          <w:sz w:val="72"/>
          <w:szCs w:val="72"/>
        </w:rPr>
      </w:pPr>
    </w:p>
    <w:p w14:paraId="53510ED8" w14:textId="77777777" w:rsidR="001E323E" w:rsidRDefault="001E323E" w:rsidP="00126E7E">
      <w:pPr>
        <w:autoSpaceDE w:val="0"/>
        <w:autoSpaceDN w:val="0"/>
        <w:adjustRightInd w:val="0"/>
        <w:jc w:val="center"/>
        <w:rPr>
          <w:rFonts w:cs="Arial"/>
          <w:b/>
          <w:bCs/>
          <w:sz w:val="72"/>
          <w:szCs w:val="72"/>
        </w:rPr>
      </w:pPr>
    </w:p>
    <w:p w14:paraId="67B348E9" w14:textId="77777777" w:rsidR="001E323E" w:rsidRDefault="001E323E" w:rsidP="00126E7E">
      <w:pPr>
        <w:autoSpaceDE w:val="0"/>
        <w:autoSpaceDN w:val="0"/>
        <w:adjustRightInd w:val="0"/>
        <w:jc w:val="center"/>
        <w:rPr>
          <w:rFonts w:cs="Arial"/>
          <w:b/>
          <w:bCs/>
          <w:sz w:val="72"/>
          <w:szCs w:val="72"/>
        </w:rPr>
      </w:pPr>
    </w:p>
    <w:p w14:paraId="640107AE" w14:textId="77777777" w:rsidR="001E323E" w:rsidRPr="00914FBD" w:rsidRDefault="001E323E" w:rsidP="001E323E">
      <w:pPr>
        <w:pStyle w:val="StyleChaptertitlecalibri"/>
        <w:pBdr>
          <w:bottom w:val="single" w:sz="4" w:space="1" w:color="365F91"/>
        </w:pBdr>
      </w:pPr>
      <w:r w:rsidRPr="00914FBD">
        <w:lastRenderedPageBreak/>
        <w:t>Table of Contents</w:t>
      </w:r>
    </w:p>
    <w:p w14:paraId="169093C7" w14:textId="77777777" w:rsidR="001E323E" w:rsidRPr="00914FBD" w:rsidRDefault="001E323E" w:rsidP="001E323E">
      <w:pPr>
        <w:rPr>
          <w:color w:val="0073CF"/>
        </w:rPr>
      </w:pPr>
    </w:p>
    <w:p w14:paraId="319C2E49" w14:textId="63D2923E" w:rsidR="00F622DD" w:rsidRDefault="001E323E">
      <w:pPr>
        <w:pStyle w:val="TOC1"/>
        <w:rPr>
          <w:rFonts w:asciiTheme="minorHAnsi" w:eastAsiaTheme="minorEastAsia" w:hAnsiTheme="minorHAnsi" w:cstheme="minorBidi"/>
          <w:b w:val="0"/>
          <w:bCs w:val="0"/>
          <w:caps w:val="0"/>
          <w:kern w:val="2"/>
          <w:sz w:val="24"/>
          <w:szCs w:val="24"/>
          <w14:ligatures w14:val="standardContextual"/>
        </w:rPr>
      </w:pPr>
      <w:r>
        <w:rPr>
          <w:rFonts w:ascii="Times New Roman" w:hAnsi="Times New Roman"/>
        </w:rPr>
        <w:fldChar w:fldCharType="begin"/>
      </w:r>
      <w:r>
        <w:rPr>
          <w:rFonts w:ascii="Times New Roman" w:hAnsi="Times New Roman"/>
        </w:rPr>
        <w:instrText xml:space="preserve"> TOC \h \z \t "Heading 1,2,Heading 2,3,Heading 3,4,Style Style Chapter title + Arial 36 pt Custom Color(RGB(0115207)) ...,1" </w:instrText>
      </w:r>
      <w:r>
        <w:rPr>
          <w:rFonts w:ascii="Times New Roman" w:hAnsi="Times New Roman"/>
        </w:rPr>
        <w:fldChar w:fldCharType="separate"/>
      </w:r>
      <w:hyperlink w:anchor="_Toc160549496" w:history="1">
        <w:r w:rsidR="00F622DD" w:rsidRPr="000D28C1">
          <w:rPr>
            <w:rStyle w:val="Hyperlink"/>
            <w:rFonts w:eastAsia="Calibri"/>
          </w:rPr>
          <w:t>Chapter 1  Introduction</w:t>
        </w:r>
        <w:r w:rsidR="00F622DD">
          <w:rPr>
            <w:webHidden/>
          </w:rPr>
          <w:tab/>
        </w:r>
        <w:r w:rsidR="00F622DD">
          <w:rPr>
            <w:webHidden/>
          </w:rPr>
          <w:fldChar w:fldCharType="begin"/>
        </w:r>
        <w:r w:rsidR="00F622DD">
          <w:rPr>
            <w:webHidden/>
          </w:rPr>
          <w:instrText xml:space="preserve"> PAGEREF _Toc160549496 \h </w:instrText>
        </w:r>
        <w:r w:rsidR="00F622DD">
          <w:rPr>
            <w:webHidden/>
          </w:rPr>
        </w:r>
        <w:r w:rsidR="00F622DD">
          <w:rPr>
            <w:webHidden/>
          </w:rPr>
          <w:fldChar w:fldCharType="separate"/>
        </w:r>
        <w:r w:rsidR="00F622DD">
          <w:rPr>
            <w:webHidden/>
          </w:rPr>
          <w:t>3</w:t>
        </w:r>
        <w:r w:rsidR="00F622DD">
          <w:rPr>
            <w:webHidden/>
          </w:rPr>
          <w:fldChar w:fldCharType="end"/>
        </w:r>
      </w:hyperlink>
    </w:p>
    <w:p w14:paraId="4FA86EF9" w14:textId="57A25706"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497" w:history="1">
        <w:r w:rsidRPr="000D28C1">
          <w:rPr>
            <w:rStyle w:val="Hyperlink"/>
            <w:rFonts w:eastAsia="Calibri"/>
            <w:noProof/>
          </w:rPr>
          <w:t>Purpose</w:t>
        </w:r>
        <w:r>
          <w:rPr>
            <w:noProof/>
            <w:webHidden/>
          </w:rPr>
          <w:tab/>
        </w:r>
        <w:r>
          <w:rPr>
            <w:noProof/>
            <w:webHidden/>
          </w:rPr>
          <w:fldChar w:fldCharType="begin"/>
        </w:r>
        <w:r>
          <w:rPr>
            <w:noProof/>
            <w:webHidden/>
          </w:rPr>
          <w:instrText xml:space="preserve"> PAGEREF _Toc160549497 \h </w:instrText>
        </w:r>
        <w:r>
          <w:rPr>
            <w:noProof/>
            <w:webHidden/>
          </w:rPr>
        </w:r>
        <w:r>
          <w:rPr>
            <w:noProof/>
            <w:webHidden/>
          </w:rPr>
          <w:fldChar w:fldCharType="separate"/>
        </w:r>
        <w:r>
          <w:rPr>
            <w:noProof/>
            <w:webHidden/>
          </w:rPr>
          <w:t>3</w:t>
        </w:r>
        <w:r>
          <w:rPr>
            <w:noProof/>
            <w:webHidden/>
          </w:rPr>
          <w:fldChar w:fldCharType="end"/>
        </w:r>
      </w:hyperlink>
    </w:p>
    <w:p w14:paraId="0BB6391A" w14:textId="4B4CEAB0"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498" w:history="1">
        <w:r w:rsidRPr="000D28C1">
          <w:rPr>
            <w:rStyle w:val="Hyperlink"/>
            <w:rFonts w:eastAsia="Calibri"/>
            <w:noProof/>
          </w:rPr>
          <w:t>Scope</w:t>
        </w:r>
        <w:r>
          <w:rPr>
            <w:noProof/>
            <w:webHidden/>
          </w:rPr>
          <w:tab/>
        </w:r>
        <w:r>
          <w:rPr>
            <w:noProof/>
            <w:webHidden/>
          </w:rPr>
          <w:fldChar w:fldCharType="begin"/>
        </w:r>
        <w:r>
          <w:rPr>
            <w:noProof/>
            <w:webHidden/>
          </w:rPr>
          <w:instrText xml:space="preserve"> PAGEREF _Toc160549498 \h </w:instrText>
        </w:r>
        <w:r>
          <w:rPr>
            <w:noProof/>
            <w:webHidden/>
          </w:rPr>
        </w:r>
        <w:r>
          <w:rPr>
            <w:noProof/>
            <w:webHidden/>
          </w:rPr>
          <w:fldChar w:fldCharType="separate"/>
        </w:r>
        <w:r>
          <w:rPr>
            <w:noProof/>
            <w:webHidden/>
          </w:rPr>
          <w:t>3</w:t>
        </w:r>
        <w:r>
          <w:rPr>
            <w:noProof/>
            <w:webHidden/>
          </w:rPr>
          <w:fldChar w:fldCharType="end"/>
        </w:r>
      </w:hyperlink>
    </w:p>
    <w:p w14:paraId="68B94A79" w14:textId="12F232C3"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499" w:history="1">
        <w:r w:rsidRPr="000D28C1">
          <w:rPr>
            <w:rStyle w:val="Hyperlink"/>
            <w:rFonts w:eastAsia="Calibri"/>
            <w:noProof/>
          </w:rPr>
          <w:t>Overview</w:t>
        </w:r>
        <w:r>
          <w:rPr>
            <w:noProof/>
            <w:webHidden/>
          </w:rPr>
          <w:tab/>
        </w:r>
        <w:r>
          <w:rPr>
            <w:noProof/>
            <w:webHidden/>
          </w:rPr>
          <w:fldChar w:fldCharType="begin"/>
        </w:r>
        <w:r>
          <w:rPr>
            <w:noProof/>
            <w:webHidden/>
          </w:rPr>
          <w:instrText xml:space="preserve"> PAGEREF _Toc160549499 \h </w:instrText>
        </w:r>
        <w:r>
          <w:rPr>
            <w:noProof/>
            <w:webHidden/>
          </w:rPr>
        </w:r>
        <w:r>
          <w:rPr>
            <w:noProof/>
            <w:webHidden/>
          </w:rPr>
          <w:fldChar w:fldCharType="separate"/>
        </w:r>
        <w:r>
          <w:rPr>
            <w:noProof/>
            <w:webHidden/>
          </w:rPr>
          <w:t>3</w:t>
        </w:r>
        <w:r>
          <w:rPr>
            <w:noProof/>
            <w:webHidden/>
          </w:rPr>
          <w:fldChar w:fldCharType="end"/>
        </w:r>
      </w:hyperlink>
    </w:p>
    <w:p w14:paraId="276AEE5B" w14:textId="480184A3"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0" w:history="1">
        <w:r w:rsidRPr="000D28C1">
          <w:rPr>
            <w:rStyle w:val="Hyperlink"/>
            <w:rFonts w:eastAsia="Calibri"/>
            <w:noProof/>
          </w:rPr>
          <w:t>Contextual-Data Generator Features</w:t>
        </w:r>
        <w:r>
          <w:rPr>
            <w:noProof/>
            <w:webHidden/>
          </w:rPr>
          <w:tab/>
        </w:r>
        <w:r>
          <w:rPr>
            <w:noProof/>
            <w:webHidden/>
          </w:rPr>
          <w:fldChar w:fldCharType="begin"/>
        </w:r>
        <w:r>
          <w:rPr>
            <w:noProof/>
            <w:webHidden/>
          </w:rPr>
          <w:instrText xml:space="preserve"> PAGEREF _Toc160549500 \h </w:instrText>
        </w:r>
        <w:r>
          <w:rPr>
            <w:noProof/>
            <w:webHidden/>
          </w:rPr>
        </w:r>
        <w:r>
          <w:rPr>
            <w:noProof/>
            <w:webHidden/>
          </w:rPr>
          <w:fldChar w:fldCharType="separate"/>
        </w:r>
        <w:r>
          <w:rPr>
            <w:noProof/>
            <w:webHidden/>
          </w:rPr>
          <w:t>4</w:t>
        </w:r>
        <w:r>
          <w:rPr>
            <w:noProof/>
            <w:webHidden/>
          </w:rPr>
          <w:fldChar w:fldCharType="end"/>
        </w:r>
      </w:hyperlink>
    </w:p>
    <w:p w14:paraId="4C46F033" w14:textId="59B1CDAF" w:rsidR="00F622DD" w:rsidRDefault="00F622DD">
      <w:pPr>
        <w:pStyle w:val="TOC1"/>
        <w:rPr>
          <w:rFonts w:asciiTheme="minorHAnsi" w:eastAsiaTheme="minorEastAsia" w:hAnsiTheme="minorHAnsi" w:cstheme="minorBidi"/>
          <w:b w:val="0"/>
          <w:bCs w:val="0"/>
          <w:caps w:val="0"/>
          <w:kern w:val="2"/>
          <w:sz w:val="24"/>
          <w:szCs w:val="24"/>
          <w14:ligatures w14:val="standardContextual"/>
        </w:rPr>
      </w:pPr>
      <w:hyperlink w:anchor="_Toc160549501" w:history="1">
        <w:r w:rsidRPr="000D28C1">
          <w:rPr>
            <w:rStyle w:val="Hyperlink"/>
            <w:rFonts w:eastAsia="Calibri"/>
          </w:rPr>
          <w:t>Chapter 2  Architecture</w:t>
        </w:r>
        <w:r>
          <w:rPr>
            <w:webHidden/>
          </w:rPr>
          <w:tab/>
        </w:r>
        <w:r>
          <w:rPr>
            <w:webHidden/>
          </w:rPr>
          <w:fldChar w:fldCharType="begin"/>
        </w:r>
        <w:r>
          <w:rPr>
            <w:webHidden/>
          </w:rPr>
          <w:instrText xml:space="preserve"> PAGEREF _Toc160549501 \h </w:instrText>
        </w:r>
        <w:r>
          <w:rPr>
            <w:webHidden/>
          </w:rPr>
        </w:r>
        <w:r>
          <w:rPr>
            <w:webHidden/>
          </w:rPr>
          <w:fldChar w:fldCharType="separate"/>
        </w:r>
        <w:r>
          <w:rPr>
            <w:webHidden/>
          </w:rPr>
          <w:t>6</w:t>
        </w:r>
        <w:r>
          <w:rPr>
            <w:webHidden/>
          </w:rPr>
          <w:fldChar w:fldCharType="end"/>
        </w:r>
      </w:hyperlink>
    </w:p>
    <w:p w14:paraId="5879B7E2" w14:textId="6789988E"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2" w:history="1">
        <w:r w:rsidRPr="000D28C1">
          <w:rPr>
            <w:rStyle w:val="Hyperlink"/>
            <w:rFonts w:eastAsia="Calibri"/>
            <w:noProof/>
          </w:rPr>
          <w:t>Architecture</w:t>
        </w:r>
        <w:r>
          <w:rPr>
            <w:noProof/>
            <w:webHidden/>
          </w:rPr>
          <w:tab/>
        </w:r>
        <w:r>
          <w:rPr>
            <w:noProof/>
            <w:webHidden/>
          </w:rPr>
          <w:fldChar w:fldCharType="begin"/>
        </w:r>
        <w:r>
          <w:rPr>
            <w:noProof/>
            <w:webHidden/>
          </w:rPr>
          <w:instrText xml:space="preserve"> PAGEREF _Toc160549502 \h </w:instrText>
        </w:r>
        <w:r>
          <w:rPr>
            <w:noProof/>
            <w:webHidden/>
          </w:rPr>
        </w:r>
        <w:r>
          <w:rPr>
            <w:noProof/>
            <w:webHidden/>
          </w:rPr>
          <w:fldChar w:fldCharType="separate"/>
        </w:r>
        <w:r>
          <w:rPr>
            <w:noProof/>
            <w:webHidden/>
          </w:rPr>
          <w:t>6</w:t>
        </w:r>
        <w:r>
          <w:rPr>
            <w:noProof/>
            <w:webHidden/>
          </w:rPr>
          <w:fldChar w:fldCharType="end"/>
        </w:r>
      </w:hyperlink>
    </w:p>
    <w:p w14:paraId="50902D65" w14:textId="0C53D3AF"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3" w:history="1">
        <w:r w:rsidRPr="000D28C1">
          <w:rPr>
            <w:rStyle w:val="Hyperlink"/>
            <w:rFonts w:eastAsia="Calibri"/>
            <w:noProof/>
          </w:rPr>
          <w:t>Declarative Data Language</w:t>
        </w:r>
        <w:r>
          <w:rPr>
            <w:noProof/>
            <w:webHidden/>
          </w:rPr>
          <w:tab/>
        </w:r>
        <w:r>
          <w:rPr>
            <w:noProof/>
            <w:webHidden/>
          </w:rPr>
          <w:fldChar w:fldCharType="begin"/>
        </w:r>
        <w:r>
          <w:rPr>
            <w:noProof/>
            <w:webHidden/>
          </w:rPr>
          <w:instrText xml:space="preserve"> PAGEREF _Toc160549503 \h </w:instrText>
        </w:r>
        <w:r>
          <w:rPr>
            <w:noProof/>
            <w:webHidden/>
          </w:rPr>
        </w:r>
        <w:r>
          <w:rPr>
            <w:noProof/>
            <w:webHidden/>
          </w:rPr>
          <w:fldChar w:fldCharType="separate"/>
        </w:r>
        <w:r>
          <w:rPr>
            <w:noProof/>
            <w:webHidden/>
          </w:rPr>
          <w:t>7</w:t>
        </w:r>
        <w:r>
          <w:rPr>
            <w:noProof/>
            <w:webHidden/>
          </w:rPr>
          <w:fldChar w:fldCharType="end"/>
        </w:r>
      </w:hyperlink>
    </w:p>
    <w:p w14:paraId="462A62CB" w14:textId="0D6C7324"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4" w:history="1">
        <w:r w:rsidRPr="000D28C1">
          <w:rPr>
            <w:rStyle w:val="Hyperlink"/>
            <w:rFonts w:eastAsia="Calibri"/>
            <w:noProof/>
          </w:rPr>
          <w:t>Example</w:t>
        </w:r>
        <w:r>
          <w:rPr>
            <w:noProof/>
            <w:webHidden/>
          </w:rPr>
          <w:tab/>
        </w:r>
        <w:r>
          <w:rPr>
            <w:noProof/>
            <w:webHidden/>
          </w:rPr>
          <w:fldChar w:fldCharType="begin"/>
        </w:r>
        <w:r>
          <w:rPr>
            <w:noProof/>
            <w:webHidden/>
          </w:rPr>
          <w:instrText xml:space="preserve"> PAGEREF _Toc160549504 \h </w:instrText>
        </w:r>
        <w:r>
          <w:rPr>
            <w:noProof/>
            <w:webHidden/>
          </w:rPr>
        </w:r>
        <w:r>
          <w:rPr>
            <w:noProof/>
            <w:webHidden/>
          </w:rPr>
          <w:fldChar w:fldCharType="separate"/>
        </w:r>
        <w:r>
          <w:rPr>
            <w:noProof/>
            <w:webHidden/>
          </w:rPr>
          <w:t>10</w:t>
        </w:r>
        <w:r>
          <w:rPr>
            <w:noProof/>
            <w:webHidden/>
          </w:rPr>
          <w:fldChar w:fldCharType="end"/>
        </w:r>
      </w:hyperlink>
    </w:p>
    <w:p w14:paraId="631CDD30" w14:textId="79FC878F" w:rsidR="00F622DD" w:rsidRDefault="00F622DD">
      <w:pPr>
        <w:pStyle w:val="TOC1"/>
        <w:rPr>
          <w:rFonts w:asciiTheme="minorHAnsi" w:eastAsiaTheme="minorEastAsia" w:hAnsiTheme="minorHAnsi" w:cstheme="minorBidi"/>
          <w:b w:val="0"/>
          <w:bCs w:val="0"/>
          <w:caps w:val="0"/>
          <w:kern w:val="2"/>
          <w:sz w:val="24"/>
          <w:szCs w:val="24"/>
          <w14:ligatures w14:val="standardContextual"/>
        </w:rPr>
      </w:pPr>
      <w:hyperlink w:anchor="_Toc160549505" w:history="1">
        <w:r w:rsidRPr="000D28C1">
          <w:rPr>
            <w:rStyle w:val="Hyperlink"/>
            <w:rFonts w:eastAsia="Calibri"/>
          </w:rPr>
          <w:t>Chapter 3  Implementation</w:t>
        </w:r>
        <w:r>
          <w:rPr>
            <w:webHidden/>
          </w:rPr>
          <w:tab/>
        </w:r>
        <w:r>
          <w:rPr>
            <w:webHidden/>
          </w:rPr>
          <w:fldChar w:fldCharType="begin"/>
        </w:r>
        <w:r>
          <w:rPr>
            <w:webHidden/>
          </w:rPr>
          <w:instrText xml:space="preserve"> PAGEREF _Toc160549505 \h </w:instrText>
        </w:r>
        <w:r>
          <w:rPr>
            <w:webHidden/>
          </w:rPr>
        </w:r>
        <w:r>
          <w:rPr>
            <w:webHidden/>
          </w:rPr>
          <w:fldChar w:fldCharType="separate"/>
        </w:r>
        <w:r>
          <w:rPr>
            <w:webHidden/>
          </w:rPr>
          <w:t>13</w:t>
        </w:r>
        <w:r>
          <w:rPr>
            <w:webHidden/>
          </w:rPr>
          <w:fldChar w:fldCharType="end"/>
        </w:r>
      </w:hyperlink>
    </w:p>
    <w:p w14:paraId="655E534D" w14:textId="5FF5E162"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6" w:history="1">
        <w:r w:rsidRPr="000D28C1">
          <w:rPr>
            <w:rStyle w:val="Hyperlink"/>
            <w:rFonts w:eastAsia="Calibri"/>
            <w:noProof/>
          </w:rPr>
          <w:t>Introduction</w:t>
        </w:r>
        <w:r>
          <w:rPr>
            <w:noProof/>
            <w:webHidden/>
          </w:rPr>
          <w:tab/>
        </w:r>
        <w:r>
          <w:rPr>
            <w:noProof/>
            <w:webHidden/>
          </w:rPr>
          <w:fldChar w:fldCharType="begin"/>
        </w:r>
        <w:r>
          <w:rPr>
            <w:noProof/>
            <w:webHidden/>
          </w:rPr>
          <w:instrText xml:space="preserve"> PAGEREF _Toc160549506 \h </w:instrText>
        </w:r>
        <w:r>
          <w:rPr>
            <w:noProof/>
            <w:webHidden/>
          </w:rPr>
        </w:r>
        <w:r>
          <w:rPr>
            <w:noProof/>
            <w:webHidden/>
          </w:rPr>
          <w:fldChar w:fldCharType="separate"/>
        </w:r>
        <w:r>
          <w:rPr>
            <w:noProof/>
            <w:webHidden/>
          </w:rPr>
          <w:t>13</w:t>
        </w:r>
        <w:r>
          <w:rPr>
            <w:noProof/>
            <w:webHidden/>
          </w:rPr>
          <w:fldChar w:fldCharType="end"/>
        </w:r>
      </w:hyperlink>
    </w:p>
    <w:p w14:paraId="6EAE9B25" w14:textId="10D47D64"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7" w:history="1">
        <w:r w:rsidRPr="000D28C1">
          <w:rPr>
            <w:rStyle w:val="Hyperlink"/>
            <w:rFonts w:eastAsia="Calibri"/>
            <w:noProof/>
          </w:rPr>
          <w:t>Data Type supported.</w:t>
        </w:r>
        <w:r>
          <w:rPr>
            <w:noProof/>
            <w:webHidden/>
          </w:rPr>
          <w:tab/>
        </w:r>
        <w:r>
          <w:rPr>
            <w:noProof/>
            <w:webHidden/>
          </w:rPr>
          <w:fldChar w:fldCharType="begin"/>
        </w:r>
        <w:r>
          <w:rPr>
            <w:noProof/>
            <w:webHidden/>
          </w:rPr>
          <w:instrText xml:space="preserve"> PAGEREF _Toc160549507 \h </w:instrText>
        </w:r>
        <w:r>
          <w:rPr>
            <w:noProof/>
            <w:webHidden/>
          </w:rPr>
        </w:r>
        <w:r>
          <w:rPr>
            <w:noProof/>
            <w:webHidden/>
          </w:rPr>
          <w:fldChar w:fldCharType="separate"/>
        </w:r>
        <w:r>
          <w:rPr>
            <w:noProof/>
            <w:webHidden/>
          </w:rPr>
          <w:t>13</w:t>
        </w:r>
        <w:r>
          <w:rPr>
            <w:noProof/>
            <w:webHidden/>
          </w:rPr>
          <w:fldChar w:fldCharType="end"/>
        </w:r>
      </w:hyperlink>
    </w:p>
    <w:p w14:paraId="3B82C30B" w14:textId="2C335A3C"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08" w:history="1">
        <w:r w:rsidRPr="000D28C1">
          <w:rPr>
            <w:rStyle w:val="Hyperlink"/>
            <w:rFonts w:eastAsia="Calibri"/>
            <w:noProof/>
          </w:rPr>
          <w:t>Data Type proposed.</w:t>
        </w:r>
        <w:r>
          <w:rPr>
            <w:noProof/>
            <w:webHidden/>
          </w:rPr>
          <w:tab/>
        </w:r>
        <w:r>
          <w:rPr>
            <w:noProof/>
            <w:webHidden/>
          </w:rPr>
          <w:fldChar w:fldCharType="begin"/>
        </w:r>
        <w:r>
          <w:rPr>
            <w:noProof/>
            <w:webHidden/>
          </w:rPr>
          <w:instrText xml:space="preserve"> PAGEREF _Toc160549508 \h </w:instrText>
        </w:r>
        <w:r>
          <w:rPr>
            <w:noProof/>
            <w:webHidden/>
          </w:rPr>
        </w:r>
        <w:r>
          <w:rPr>
            <w:noProof/>
            <w:webHidden/>
          </w:rPr>
          <w:fldChar w:fldCharType="separate"/>
        </w:r>
        <w:r>
          <w:rPr>
            <w:noProof/>
            <w:webHidden/>
          </w:rPr>
          <w:t>15</w:t>
        </w:r>
        <w:r>
          <w:rPr>
            <w:noProof/>
            <w:webHidden/>
          </w:rPr>
          <w:fldChar w:fldCharType="end"/>
        </w:r>
      </w:hyperlink>
    </w:p>
    <w:p w14:paraId="2281465A" w14:textId="63817BDA" w:rsidR="00F622DD" w:rsidRDefault="00F622DD">
      <w:pPr>
        <w:pStyle w:val="TOC1"/>
        <w:rPr>
          <w:rFonts w:asciiTheme="minorHAnsi" w:eastAsiaTheme="minorEastAsia" w:hAnsiTheme="minorHAnsi" w:cstheme="minorBidi"/>
          <w:b w:val="0"/>
          <w:bCs w:val="0"/>
          <w:caps w:val="0"/>
          <w:kern w:val="2"/>
          <w:sz w:val="24"/>
          <w:szCs w:val="24"/>
          <w14:ligatures w14:val="standardContextual"/>
        </w:rPr>
      </w:pPr>
      <w:hyperlink w:anchor="_Toc160549509" w:history="1">
        <w:r w:rsidRPr="000D28C1">
          <w:rPr>
            <w:rStyle w:val="Hyperlink"/>
            <w:rFonts w:eastAsia="Calibri"/>
          </w:rPr>
          <w:t>Chapter 4  How To Use</w:t>
        </w:r>
        <w:r>
          <w:rPr>
            <w:webHidden/>
          </w:rPr>
          <w:tab/>
        </w:r>
        <w:r>
          <w:rPr>
            <w:webHidden/>
          </w:rPr>
          <w:fldChar w:fldCharType="begin"/>
        </w:r>
        <w:r>
          <w:rPr>
            <w:webHidden/>
          </w:rPr>
          <w:instrText xml:space="preserve"> PAGEREF _Toc160549509 \h </w:instrText>
        </w:r>
        <w:r>
          <w:rPr>
            <w:webHidden/>
          </w:rPr>
        </w:r>
        <w:r>
          <w:rPr>
            <w:webHidden/>
          </w:rPr>
          <w:fldChar w:fldCharType="separate"/>
        </w:r>
        <w:r>
          <w:rPr>
            <w:webHidden/>
          </w:rPr>
          <w:t>16</w:t>
        </w:r>
        <w:r>
          <w:rPr>
            <w:webHidden/>
          </w:rPr>
          <w:fldChar w:fldCharType="end"/>
        </w:r>
      </w:hyperlink>
    </w:p>
    <w:p w14:paraId="5474BDDD" w14:textId="0F93C4CA"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0" w:history="1">
        <w:r w:rsidRPr="000D28C1">
          <w:rPr>
            <w:rStyle w:val="Hyperlink"/>
            <w:rFonts w:eastAsia="Calibri"/>
            <w:noProof/>
          </w:rPr>
          <w:t>Setup.</w:t>
        </w:r>
        <w:r>
          <w:rPr>
            <w:noProof/>
            <w:webHidden/>
          </w:rPr>
          <w:tab/>
        </w:r>
        <w:r>
          <w:rPr>
            <w:noProof/>
            <w:webHidden/>
          </w:rPr>
          <w:fldChar w:fldCharType="begin"/>
        </w:r>
        <w:r>
          <w:rPr>
            <w:noProof/>
            <w:webHidden/>
          </w:rPr>
          <w:instrText xml:space="preserve"> PAGEREF _Toc160549510 \h </w:instrText>
        </w:r>
        <w:r>
          <w:rPr>
            <w:noProof/>
            <w:webHidden/>
          </w:rPr>
        </w:r>
        <w:r>
          <w:rPr>
            <w:noProof/>
            <w:webHidden/>
          </w:rPr>
          <w:fldChar w:fldCharType="separate"/>
        </w:r>
        <w:r>
          <w:rPr>
            <w:noProof/>
            <w:webHidden/>
          </w:rPr>
          <w:t>16</w:t>
        </w:r>
        <w:r>
          <w:rPr>
            <w:noProof/>
            <w:webHidden/>
          </w:rPr>
          <w:fldChar w:fldCharType="end"/>
        </w:r>
      </w:hyperlink>
    </w:p>
    <w:p w14:paraId="1DA4B8F4" w14:textId="3B13ABC8"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1" w:history="1">
        <w:r w:rsidRPr="000D28C1">
          <w:rPr>
            <w:rStyle w:val="Hyperlink"/>
            <w:rFonts w:eastAsia="Calibri"/>
            <w:noProof/>
          </w:rPr>
          <w:t>Command Line Interface.</w:t>
        </w:r>
        <w:r>
          <w:rPr>
            <w:noProof/>
            <w:webHidden/>
          </w:rPr>
          <w:tab/>
        </w:r>
        <w:r>
          <w:rPr>
            <w:noProof/>
            <w:webHidden/>
          </w:rPr>
          <w:fldChar w:fldCharType="begin"/>
        </w:r>
        <w:r>
          <w:rPr>
            <w:noProof/>
            <w:webHidden/>
          </w:rPr>
          <w:instrText xml:space="preserve"> PAGEREF _Toc160549511 \h </w:instrText>
        </w:r>
        <w:r>
          <w:rPr>
            <w:noProof/>
            <w:webHidden/>
          </w:rPr>
        </w:r>
        <w:r>
          <w:rPr>
            <w:noProof/>
            <w:webHidden/>
          </w:rPr>
          <w:fldChar w:fldCharType="separate"/>
        </w:r>
        <w:r>
          <w:rPr>
            <w:noProof/>
            <w:webHidden/>
          </w:rPr>
          <w:t>16</w:t>
        </w:r>
        <w:r>
          <w:rPr>
            <w:noProof/>
            <w:webHidden/>
          </w:rPr>
          <w:fldChar w:fldCharType="end"/>
        </w:r>
      </w:hyperlink>
    </w:p>
    <w:p w14:paraId="5358312C" w14:textId="6317328D"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2" w:history="1">
        <w:r w:rsidRPr="000D28C1">
          <w:rPr>
            <w:rStyle w:val="Hyperlink"/>
            <w:rFonts w:eastAsia="Calibri"/>
            <w:noProof/>
          </w:rPr>
          <w:t>API based Interface.</w:t>
        </w:r>
        <w:r>
          <w:rPr>
            <w:noProof/>
            <w:webHidden/>
          </w:rPr>
          <w:tab/>
        </w:r>
        <w:r>
          <w:rPr>
            <w:noProof/>
            <w:webHidden/>
          </w:rPr>
          <w:fldChar w:fldCharType="begin"/>
        </w:r>
        <w:r>
          <w:rPr>
            <w:noProof/>
            <w:webHidden/>
          </w:rPr>
          <w:instrText xml:space="preserve"> PAGEREF _Toc160549512 \h </w:instrText>
        </w:r>
        <w:r>
          <w:rPr>
            <w:noProof/>
            <w:webHidden/>
          </w:rPr>
        </w:r>
        <w:r>
          <w:rPr>
            <w:noProof/>
            <w:webHidden/>
          </w:rPr>
          <w:fldChar w:fldCharType="separate"/>
        </w:r>
        <w:r>
          <w:rPr>
            <w:noProof/>
            <w:webHidden/>
          </w:rPr>
          <w:t>17</w:t>
        </w:r>
        <w:r>
          <w:rPr>
            <w:noProof/>
            <w:webHidden/>
          </w:rPr>
          <w:fldChar w:fldCharType="end"/>
        </w:r>
      </w:hyperlink>
    </w:p>
    <w:p w14:paraId="7963383A" w14:textId="0D59A61E" w:rsidR="00F622DD" w:rsidRDefault="00F622DD">
      <w:pPr>
        <w:pStyle w:val="TOC2"/>
        <w:tabs>
          <w:tab w:val="left" w:pos="720"/>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3" w:history="1">
        <w:r w:rsidRPr="000D28C1">
          <w:rPr>
            <w:rStyle w:val="Hyperlink"/>
            <w:rFonts w:ascii="Symbol" w:eastAsiaTheme="minorHAnsi" w:hAnsi="Symbol" w:cs="Consolas"/>
            <w:noProof/>
          </w:rPr>
          <w:t></w:t>
        </w:r>
        <w:r>
          <w:rPr>
            <w:rFonts w:asciiTheme="minorHAnsi" w:eastAsiaTheme="minorEastAsia" w:hAnsiTheme="minorHAnsi" w:cstheme="minorBidi"/>
            <w:smallCaps w:val="0"/>
            <w:noProof/>
            <w:kern w:val="2"/>
            <w:sz w:val="24"/>
            <w:szCs w:val="24"/>
            <w14:ligatures w14:val="standardContextual"/>
          </w:rPr>
          <w:tab/>
        </w:r>
        <w:r w:rsidRPr="000D28C1">
          <w:rPr>
            <w:rStyle w:val="Hyperlink"/>
            <w:rFonts w:eastAsiaTheme="minorHAnsi"/>
            <w:noProof/>
          </w:rPr>
          <w:t>Create instance of ContextualDataGenerator class.</w:t>
        </w:r>
        <w:r>
          <w:rPr>
            <w:noProof/>
            <w:webHidden/>
          </w:rPr>
          <w:tab/>
        </w:r>
        <w:r>
          <w:rPr>
            <w:noProof/>
            <w:webHidden/>
          </w:rPr>
          <w:fldChar w:fldCharType="begin"/>
        </w:r>
        <w:r>
          <w:rPr>
            <w:noProof/>
            <w:webHidden/>
          </w:rPr>
          <w:instrText xml:space="preserve"> PAGEREF _Toc160549513 \h </w:instrText>
        </w:r>
        <w:r>
          <w:rPr>
            <w:noProof/>
            <w:webHidden/>
          </w:rPr>
        </w:r>
        <w:r>
          <w:rPr>
            <w:noProof/>
            <w:webHidden/>
          </w:rPr>
          <w:fldChar w:fldCharType="separate"/>
        </w:r>
        <w:r>
          <w:rPr>
            <w:noProof/>
            <w:webHidden/>
          </w:rPr>
          <w:t>17</w:t>
        </w:r>
        <w:r>
          <w:rPr>
            <w:noProof/>
            <w:webHidden/>
          </w:rPr>
          <w:fldChar w:fldCharType="end"/>
        </w:r>
      </w:hyperlink>
    </w:p>
    <w:p w14:paraId="6E7101B4" w14:textId="31494190" w:rsidR="00F622DD" w:rsidRDefault="00F622DD">
      <w:pPr>
        <w:pStyle w:val="TOC2"/>
        <w:tabs>
          <w:tab w:val="left" w:pos="720"/>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4" w:history="1">
        <w:r w:rsidRPr="000D28C1">
          <w:rPr>
            <w:rStyle w:val="Hyperlink"/>
            <w:rFonts w:ascii="Symbol" w:eastAsiaTheme="minorHAnsi" w:hAnsi="Symbol"/>
            <w:noProof/>
          </w:rPr>
          <w:t></w:t>
        </w:r>
        <w:r>
          <w:rPr>
            <w:rFonts w:asciiTheme="minorHAnsi" w:eastAsiaTheme="minorEastAsia" w:hAnsiTheme="minorHAnsi" w:cstheme="minorBidi"/>
            <w:smallCaps w:val="0"/>
            <w:noProof/>
            <w:kern w:val="2"/>
            <w:sz w:val="24"/>
            <w:szCs w:val="24"/>
            <w14:ligatures w14:val="standardContextual"/>
          </w:rPr>
          <w:tab/>
        </w:r>
        <w:r w:rsidRPr="000D28C1">
          <w:rPr>
            <w:rStyle w:val="Hyperlink"/>
            <w:rFonts w:eastAsiaTheme="minorHAnsi"/>
            <w:noProof/>
          </w:rPr>
          <w:t>Create instance of GeneratorOutputComponent.</w:t>
        </w:r>
        <w:r>
          <w:rPr>
            <w:noProof/>
            <w:webHidden/>
          </w:rPr>
          <w:tab/>
        </w:r>
        <w:r>
          <w:rPr>
            <w:noProof/>
            <w:webHidden/>
          </w:rPr>
          <w:fldChar w:fldCharType="begin"/>
        </w:r>
        <w:r>
          <w:rPr>
            <w:noProof/>
            <w:webHidden/>
          </w:rPr>
          <w:instrText xml:space="preserve"> PAGEREF _Toc160549514 \h </w:instrText>
        </w:r>
        <w:r>
          <w:rPr>
            <w:noProof/>
            <w:webHidden/>
          </w:rPr>
        </w:r>
        <w:r>
          <w:rPr>
            <w:noProof/>
            <w:webHidden/>
          </w:rPr>
          <w:fldChar w:fldCharType="separate"/>
        </w:r>
        <w:r>
          <w:rPr>
            <w:noProof/>
            <w:webHidden/>
          </w:rPr>
          <w:t>17</w:t>
        </w:r>
        <w:r>
          <w:rPr>
            <w:noProof/>
            <w:webHidden/>
          </w:rPr>
          <w:fldChar w:fldCharType="end"/>
        </w:r>
      </w:hyperlink>
    </w:p>
    <w:p w14:paraId="005B4151" w14:textId="2BCEA34D" w:rsidR="00F622DD" w:rsidRDefault="00F622DD">
      <w:pPr>
        <w:pStyle w:val="TOC2"/>
        <w:tabs>
          <w:tab w:val="left" w:pos="720"/>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5" w:history="1">
        <w:r w:rsidRPr="000D28C1">
          <w:rPr>
            <w:rStyle w:val="Hyperlink"/>
            <w:rFonts w:ascii="Symbol" w:eastAsiaTheme="minorHAnsi" w:hAnsi="Symbol"/>
            <w:noProof/>
          </w:rPr>
          <w:t></w:t>
        </w:r>
        <w:r>
          <w:rPr>
            <w:rFonts w:asciiTheme="minorHAnsi" w:eastAsiaTheme="minorEastAsia" w:hAnsiTheme="minorHAnsi" w:cstheme="minorBidi"/>
            <w:smallCaps w:val="0"/>
            <w:noProof/>
            <w:kern w:val="2"/>
            <w:sz w:val="24"/>
            <w:szCs w:val="24"/>
            <w14:ligatures w14:val="standardContextual"/>
          </w:rPr>
          <w:tab/>
        </w:r>
        <w:r w:rsidRPr="000D28C1">
          <w:rPr>
            <w:rStyle w:val="Hyperlink"/>
            <w:rFonts w:eastAsiaTheme="minorHAnsi"/>
            <w:noProof/>
          </w:rPr>
          <w:t>Trigger data generation</w:t>
        </w:r>
        <w:r>
          <w:rPr>
            <w:noProof/>
            <w:webHidden/>
          </w:rPr>
          <w:tab/>
        </w:r>
        <w:r>
          <w:rPr>
            <w:noProof/>
            <w:webHidden/>
          </w:rPr>
          <w:fldChar w:fldCharType="begin"/>
        </w:r>
        <w:r>
          <w:rPr>
            <w:noProof/>
            <w:webHidden/>
          </w:rPr>
          <w:instrText xml:space="preserve"> PAGEREF _Toc160549515 \h </w:instrText>
        </w:r>
        <w:r>
          <w:rPr>
            <w:noProof/>
            <w:webHidden/>
          </w:rPr>
        </w:r>
        <w:r>
          <w:rPr>
            <w:noProof/>
            <w:webHidden/>
          </w:rPr>
          <w:fldChar w:fldCharType="separate"/>
        </w:r>
        <w:r>
          <w:rPr>
            <w:noProof/>
            <w:webHidden/>
          </w:rPr>
          <w:t>18</w:t>
        </w:r>
        <w:r>
          <w:rPr>
            <w:noProof/>
            <w:webHidden/>
          </w:rPr>
          <w:fldChar w:fldCharType="end"/>
        </w:r>
      </w:hyperlink>
    </w:p>
    <w:p w14:paraId="47E57BB2" w14:textId="499A0182" w:rsidR="00F622DD" w:rsidRDefault="00F622DD">
      <w:pPr>
        <w:pStyle w:val="TOC2"/>
        <w:tabs>
          <w:tab w:val="left" w:pos="720"/>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6" w:history="1">
        <w:r w:rsidRPr="000D28C1">
          <w:rPr>
            <w:rStyle w:val="Hyperlink"/>
            <w:rFonts w:ascii="Symbol" w:eastAsiaTheme="minorHAnsi" w:hAnsi="Symbol"/>
            <w:noProof/>
          </w:rPr>
          <w:t></w:t>
        </w:r>
        <w:r>
          <w:rPr>
            <w:rFonts w:asciiTheme="minorHAnsi" w:eastAsiaTheme="minorEastAsia" w:hAnsiTheme="minorHAnsi" w:cstheme="minorBidi"/>
            <w:smallCaps w:val="0"/>
            <w:noProof/>
            <w:kern w:val="2"/>
            <w:sz w:val="24"/>
            <w:szCs w:val="24"/>
            <w14:ligatures w14:val="standardContextual"/>
          </w:rPr>
          <w:tab/>
        </w:r>
        <w:r w:rsidRPr="000D28C1">
          <w:rPr>
            <w:rStyle w:val="Hyperlink"/>
            <w:rFonts w:eastAsiaTheme="minorHAnsi"/>
            <w:noProof/>
          </w:rPr>
          <w:t>Complete Example</w:t>
        </w:r>
        <w:r>
          <w:rPr>
            <w:noProof/>
            <w:webHidden/>
          </w:rPr>
          <w:tab/>
        </w:r>
        <w:r>
          <w:rPr>
            <w:noProof/>
            <w:webHidden/>
          </w:rPr>
          <w:fldChar w:fldCharType="begin"/>
        </w:r>
        <w:r>
          <w:rPr>
            <w:noProof/>
            <w:webHidden/>
          </w:rPr>
          <w:instrText xml:space="preserve"> PAGEREF _Toc160549516 \h </w:instrText>
        </w:r>
        <w:r>
          <w:rPr>
            <w:noProof/>
            <w:webHidden/>
          </w:rPr>
        </w:r>
        <w:r>
          <w:rPr>
            <w:noProof/>
            <w:webHidden/>
          </w:rPr>
          <w:fldChar w:fldCharType="separate"/>
        </w:r>
        <w:r>
          <w:rPr>
            <w:noProof/>
            <w:webHidden/>
          </w:rPr>
          <w:t>19</w:t>
        </w:r>
        <w:r>
          <w:rPr>
            <w:noProof/>
            <w:webHidden/>
          </w:rPr>
          <w:fldChar w:fldCharType="end"/>
        </w:r>
      </w:hyperlink>
    </w:p>
    <w:p w14:paraId="49C72924" w14:textId="385610D0" w:rsidR="00F622DD" w:rsidRDefault="00F622DD">
      <w:pPr>
        <w:pStyle w:val="TOC1"/>
        <w:rPr>
          <w:rFonts w:asciiTheme="minorHAnsi" w:eastAsiaTheme="minorEastAsia" w:hAnsiTheme="minorHAnsi" w:cstheme="minorBidi"/>
          <w:b w:val="0"/>
          <w:bCs w:val="0"/>
          <w:caps w:val="0"/>
          <w:kern w:val="2"/>
          <w:sz w:val="24"/>
          <w:szCs w:val="24"/>
          <w14:ligatures w14:val="standardContextual"/>
        </w:rPr>
      </w:pPr>
      <w:hyperlink w:anchor="_Toc160549517" w:history="1">
        <w:r w:rsidRPr="000D28C1">
          <w:rPr>
            <w:rStyle w:val="Hyperlink"/>
            <w:rFonts w:eastAsia="Calibri"/>
          </w:rPr>
          <w:t>Chapter 5  What Next</w:t>
        </w:r>
        <w:r>
          <w:rPr>
            <w:webHidden/>
          </w:rPr>
          <w:tab/>
        </w:r>
        <w:r>
          <w:rPr>
            <w:webHidden/>
          </w:rPr>
          <w:fldChar w:fldCharType="begin"/>
        </w:r>
        <w:r>
          <w:rPr>
            <w:webHidden/>
          </w:rPr>
          <w:instrText xml:space="preserve"> PAGEREF _Toc160549517 \h </w:instrText>
        </w:r>
        <w:r>
          <w:rPr>
            <w:webHidden/>
          </w:rPr>
        </w:r>
        <w:r>
          <w:rPr>
            <w:webHidden/>
          </w:rPr>
          <w:fldChar w:fldCharType="separate"/>
        </w:r>
        <w:r>
          <w:rPr>
            <w:webHidden/>
          </w:rPr>
          <w:t>21</w:t>
        </w:r>
        <w:r>
          <w:rPr>
            <w:webHidden/>
          </w:rPr>
          <w:fldChar w:fldCharType="end"/>
        </w:r>
      </w:hyperlink>
    </w:p>
    <w:p w14:paraId="78822B42" w14:textId="251A008E" w:rsidR="00F622DD" w:rsidRDefault="00F622DD">
      <w:pPr>
        <w:pStyle w:val="TOC2"/>
        <w:tabs>
          <w:tab w:val="right" w:leader="dot" w:pos="9980"/>
        </w:tabs>
        <w:rPr>
          <w:rFonts w:asciiTheme="minorHAnsi" w:eastAsiaTheme="minorEastAsia" w:hAnsiTheme="minorHAnsi" w:cstheme="minorBidi"/>
          <w:smallCaps w:val="0"/>
          <w:noProof/>
          <w:kern w:val="2"/>
          <w:sz w:val="24"/>
          <w:szCs w:val="24"/>
          <w14:ligatures w14:val="standardContextual"/>
        </w:rPr>
      </w:pPr>
      <w:hyperlink w:anchor="_Toc160549518" w:history="1">
        <w:r w:rsidRPr="000D28C1">
          <w:rPr>
            <w:rStyle w:val="Hyperlink"/>
            <w:rFonts w:eastAsia="Calibri"/>
            <w:noProof/>
          </w:rPr>
          <w:t>Road Map</w:t>
        </w:r>
        <w:r>
          <w:rPr>
            <w:noProof/>
            <w:webHidden/>
          </w:rPr>
          <w:tab/>
        </w:r>
        <w:r>
          <w:rPr>
            <w:noProof/>
            <w:webHidden/>
          </w:rPr>
          <w:fldChar w:fldCharType="begin"/>
        </w:r>
        <w:r>
          <w:rPr>
            <w:noProof/>
            <w:webHidden/>
          </w:rPr>
          <w:instrText xml:space="preserve"> PAGEREF _Toc160549518 \h </w:instrText>
        </w:r>
        <w:r>
          <w:rPr>
            <w:noProof/>
            <w:webHidden/>
          </w:rPr>
        </w:r>
        <w:r>
          <w:rPr>
            <w:noProof/>
            <w:webHidden/>
          </w:rPr>
          <w:fldChar w:fldCharType="separate"/>
        </w:r>
        <w:r>
          <w:rPr>
            <w:noProof/>
            <w:webHidden/>
          </w:rPr>
          <w:t>21</w:t>
        </w:r>
        <w:r>
          <w:rPr>
            <w:noProof/>
            <w:webHidden/>
          </w:rPr>
          <w:fldChar w:fldCharType="end"/>
        </w:r>
      </w:hyperlink>
    </w:p>
    <w:p w14:paraId="210C757A" w14:textId="34C2735F" w:rsidR="001E323E" w:rsidRDefault="001E323E" w:rsidP="001E323E">
      <w:pPr>
        <w:autoSpaceDE w:val="0"/>
        <w:autoSpaceDN w:val="0"/>
        <w:adjustRightInd w:val="0"/>
        <w:jc w:val="center"/>
        <w:rPr>
          <w:noProof/>
        </w:rPr>
      </w:pPr>
      <w:r>
        <w:rPr>
          <w:noProof/>
        </w:rPr>
        <w:fldChar w:fldCharType="end"/>
      </w:r>
    </w:p>
    <w:p w14:paraId="76039332" w14:textId="77777777" w:rsidR="001E323E" w:rsidRDefault="001E323E" w:rsidP="001E323E">
      <w:pPr>
        <w:autoSpaceDE w:val="0"/>
        <w:autoSpaceDN w:val="0"/>
        <w:adjustRightInd w:val="0"/>
        <w:jc w:val="center"/>
        <w:rPr>
          <w:noProof/>
        </w:rPr>
      </w:pPr>
    </w:p>
    <w:p w14:paraId="0232E91E" w14:textId="77777777" w:rsidR="001E323E" w:rsidRDefault="001E323E" w:rsidP="001E323E">
      <w:pPr>
        <w:autoSpaceDE w:val="0"/>
        <w:autoSpaceDN w:val="0"/>
        <w:adjustRightInd w:val="0"/>
        <w:jc w:val="center"/>
        <w:rPr>
          <w:noProof/>
        </w:rPr>
      </w:pPr>
    </w:p>
    <w:p w14:paraId="7625D26D" w14:textId="77777777" w:rsidR="001E323E" w:rsidRDefault="001E323E" w:rsidP="001E323E">
      <w:pPr>
        <w:autoSpaceDE w:val="0"/>
        <w:autoSpaceDN w:val="0"/>
        <w:adjustRightInd w:val="0"/>
        <w:jc w:val="center"/>
        <w:rPr>
          <w:noProof/>
        </w:rPr>
      </w:pPr>
    </w:p>
    <w:p w14:paraId="24069816" w14:textId="77777777" w:rsidR="001E323E" w:rsidRDefault="001E323E" w:rsidP="001E323E">
      <w:pPr>
        <w:autoSpaceDE w:val="0"/>
        <w:autoSpaceDN w:val="0"/>
        <w:adjustRightInd w:val="0"/>
        <w:jc w:val="center"/>
        <w:rPr>
          <w:noProof/>
        </w:rPr>
      </w:pPr>
    </w:p>
    <w:p w14:paraId="2C05518B" w14:textId="77777777" w:rsidR="001E323E" w:rsidRDefault="001E323E" w:rsidP="001E323E">
      <w:pPr>
        <w:autoSpaceDE w:val="0"/>
        <w:autoSpaceDN w:val="0"/>
        <w:adjustRightInd w:val="0"/>
        <w:jc w:val="center"/>
        <w:rPr>
          <w:noProof/>
        </w:rPr>
      </w:pPr>
    </w:p>
    <w:p w14:paraId="63161B42" w14:textId="77777777" w:rsidR="001E323E" w:rsidRDefault="001E323E" w:rsidP="001E323E">
      <w:pPr>
        <w:autoSpaceDE w:val="0"/>
        <w:autoSpaceDN w:val="0"/>
        <w:adjustRightInd w:val="0"/>
        <w:jc w:val="center"/>
        <w:rPr>
          <w:noProof/>
        </w:rPr>
      </w:pPr>
    </w:p>
    <w:p w14:paraId="6220A40B" w14:textId="77777777" w:rsidR="001E323E" w:rsidRDefault="001E323E" w:rsidP="001E323E">
      <w:pPr>
        <w:autoSpaceDE w:val="0"/>
        <w:autoSpaceDN w:val="0"/>
        <w:adjustRightInd w:val="0"/>
        <w:jc w:val="center"/>
        <w:rPr>
          <w:noProof/>
        </w:rPr>
      </w:pPr>
    </w:p>
    <w:p w14:paraId="19421782" w14:textId="77777777" w:rsidR="001E323E" w:rsidRDefault="001E323E" w:rsidP="001E323E">
      <w:pPr>
        <w:autoSpaceDE w:val="0"/>
        <w:autoSpaceDN w:val="0"/>
        <w:adjustRightInd w:val="0"/>
        <w:jc w:val="center"/>
        <w:rPr>
          <w:noProof/>
        </w:rPr>
      </w:pPr>
    </w:p>
    <w:p w14:paraId="178CA414" w14:textId="77777777" w:rsidR="001E323E" w:rsidRDefault="001E323E" w:rsidP="001E323E">
      <w:pPr>
        <w:autoSpaceDE w:val="0"/>
        <w:autoSpaceDN w:val="0"/>
        <w:adjustRightInd w:val="0"/>
        <w:jc w:val="center"/>
        <w:rPr>
          <w:noProof/>
        </w:rPr>
      </w:pPr>
    </w:p>
    <w:p w14:paraId="097F628B" w14:textId="77777777" w:rsidR="001E323E" w:rsidRDefault="001E323E" w:rsidP="001E323E">
      <w:pPr>
        <w:autoSpaceDE w:val="0"/>
        <w:autoSpaceDN w:val="0"/>
        <w:adjustRightInd w:val="0"/>
        <w:jc w:val="center"/>
        <w:rPr>
          <w:noProof/>
        </w:rPr>
      </w:pPr>
    </w:p>
    <w:p w14:paraId="76F428B6" w14:textId="77777777" w:rsidR="007F5C11" w:rsidRDefault="007F5C11" w:rsidP="001E323E">
      <w:pPr>
        <w:pStyle w:val="StyleStyleChaptertitleArial36ptCustomColorRGB0115207"/>
      </w:pPr>
    </w:p>
    <w:p w14:paraId="0FCAD37E" w14:textId="77777777" w:rsidR="007F5C11" w:rsidRDefault="007F5C11" w:rsidP="001E323E">
      <w:pPr>
        <w:pStyle w:val="StyleStyleChaptertitleArial36ptCustomColorRGB0115207"/>
      </w:pPr>
    </w:p>
    <w:p w14:paraId="73204889" w14:textId="77777777" w:rsidR="001E323E" w:rsidRPr="005F4800" w:rsidRDefault="001E323E" w:rsidP="001E323E">
      <w:pPr>
        <w:pStyle w:val="StyleStyleChaptertitleArial36ptCustomColorRGB0115207"/>
      </w:pPr>
      <w:bookmarkStart w:id="0" w:name="_Toc160549496"/>
      <w:r w:rsidRPr="005F4800">
        <w:lastRenderedPageBreak/>
        <w:t xml:space="preserve">Chapter 1 </w:t>
      </w:r>
      <w:r w:rsidRPr="005F4800">
        <w:br/>
      </w:r>
      <w:r>
        <w:t>Introduction</w:t>
      </w:r>
      <w:bookmarkEnd w:id="0"/>
    </w:p>
    <w:p w14:paraId="388B9FB7" w14:textId="77777777" w:rsidR="001E323E" w:rsidRPr="003C5500" w:rsidRDefault="001E323E" w:rsidP="001E323E">
      <w:pPr>
        <w:pStyle w:val="Heading1"/>
      </w:pPr>
      <w:bookmarkStart w:id="1" w:name="_Toc349893477"/>
      <w:bookmarkStart w:id="2" w:name="_Toc160549497"/>
      <w:r w:rsidRPr="003C5500">
        <w:t>Purpose</w:t>
      </w:r>
      <w:bookmarkEnd w:id="1"/>
      <w:bookmarkEnd w:id="2"/>
    </w:p>
    <w:p w14:paraId="5F7AF157" w14:textId="3E7E2BDD" w:rsidR="003945C7" w:rsidRPr="00D138A7" w:rsidRDefault="001748D4" w:rsidP="001E323E">
      <w:pPr>
        <w:spacing w:before="120" w:after="120"/>
      </w:pPr>
      <w:r>
        <w:t xml:space="preserve">The purpose of the </w:t>
      </w:r>
      <w:r w:rsidR="001E323E" w:rsidRPr="00D138A7">
        <w:t>docu</w:t>
      </w:r>
      <w:r w:rsidR="00992A20">
        <w:t xml:space="preserve">ment is to explain the </w:t>
      </w:r>
      <w:r>
        <w:t xml:space="preserve">approach, </w:t>
      </w:r>
      <w:r w:rsidR="0014702E">
        <w:t>architecture,</w:t>
      </w:r>
      <w:r>
        <w:t xml:space="preserve"> features and implementation details of </w:t>
      </w:r>
      <w:r w:rsidR="00F622DD">
        <w:t>contextual</w:t>
      </w:r>
      <w:r w:rsidR="00992A20">
        <w:t xml:space="preserve"> data generation.</w:t>
      </w:r>
      <w:r w:rsidR="003945C7">
        <w:t xml:space="preserve"> </w:t>
      </w:r>
    </w:p>
    <w:p w14:paraId="0A8989D9" w14:textId="77777777" w:rsidR="001E323E" w:rsidRDefault="001E323E" w:rsidP="001E323E">
      <w:pPr>
        <w:pStyle w:val="Heading1"/>
      </w:pPr>
      <w:bookmarkStart w:id="3" w:name="_Toc290575080"/>
      <w:bookmarkStart w:id="4" w:name="_Toc349893478"/>
      <w:bookmarkStart w:id="5" w:name="_Toc160549498"/>
      <w:r w:rsidRPr="003C5500">
        <w:t>Scope</w:t>
      </w:r>
      <w:bookmarkEnd w:id="3"/>
      <w:bookmarkEnd w:id="4"/>
      <w:bookmarkEnd w:id="5"/>
    </w:p>
    <w:p w14:paraId="597A0B3E" w14:textId="3B52B0A0" w:rsidR="007A5165" w:rsidRDefault="009A0D6C" w:rsidP="009A0D6C">
      <w:pPr>
        <w:pStyle w:val="Vollydocbodycopy"/>
        <w:jc w:val="both"/>
      </w:pPr>
      <w:r w:rsidRPr="00A107EA">
        <w:t xml:space="preserve">This document is </w:t>
      </w:r>
      <w:r w:rsidR="0048456D" w:rsidRPr="00A107EA">
        <w:t>an</w:t>
      </w:r>
      <w:r w:rsidRPr="00A107EA">
        <w:t xml:space="preserve"> </w:t>
      </w:r>
      <w:r w:rsidR="008D56B9">
        <w:t>architecture d</w:t>
      </w:r>
      <w:r>
        <w:t>ocument that provides</w:t>
      </w:r>
      <w:r w:rsidRPr="00A107EA">
        <w:t xml:space="preserve"> a </w:t>
      </w:r>
      <w:r>
        <w:t>comprehensive</w:t>
      </w:r>
      <w:r w:rsidRPr="00A107EA">
        <w:t xml:space="preserve"> overview of the </w:t>
      </w:r>
      <w:r>
        <w:t xml:space="preserve">proposed approach for </w:t>
      </w:r>
      <w:r w:rsidR="00CC23E6">
        <w:t>Contextual</w:t>
      </w:r>
      <w:r>
        <w:t xml:space="preserve"> Data generation. It presents architectural views to depict different aspects of the system</w:t>
      </w:r>
      <w:r w:rsidR="00527456">
        <w:t>.</w:t>
      </w:r>
      <w:r w:rsidR="00DE6562">
        <w:t xml:space="preserve"> I also</w:t>
      </w:r>
      <w:r w:rsidR="001748D4">
        <w:t xml:space="preserve"> </w:t>
      </w:r>
      <w:r w:rsidR="00655490">
        <w:t>provide</w:t>
      </w:r>
      <w:r w:rsidR="001748D4">
        <w:t xml:space="preserve"> quick overview on implementation and feature set available with this.</w:t>
      </w:r>
    </w:p>
    <w:p w14:paraId="3A0E3951" w14:textId="77777777" w:rsidR="00236A6C" w:rsidRDefault="00236A6C" w:rsidP="009A0D6C">
      <w:pPr>
        <w:pStyle w:val="Vollydocbodycopy"/>
        <w:jc w:val="both"/>
      </w:pPr>
    </w:p>
    <w:p w14:paraId="4EB9B290" w14:textId="0A259A96" w:rsidR="001F3ADE" w:rsidRDefault="008F7759" w:rsidP="009A0D6C">
      <w:pPr>
        <w:pStyle w:val="Vollydocbodycopy"/>
        <w:jc w:val="both"/>
      </w:pPr>
      <w:r>
        <w:t xml:space="preserve">As data generation is concerned, it focuses first on only one </w:t>
      </w:r>
      <w:r w:rsidR="00043615">
        <w:t>V (</w:t>
      </w:r>
      <w:r>
        <w:t>variety) as targets to test all data application</w:t>
      </w:r>
      <w:r w:rsidR="001F3ADE">
        <w:t xml:space="preserve">. </w:t>
      </w:r>
      <w:r w:rsidR="00D52075">
        <w:t xml:space="preserve">You should be able to generate </w:t>
      </w:r>
      <w:r w:rsidR="001F3ADE">
        <w:t>data for all possible applications</w:t>
      </w:r>
      <w:r w:rsidR="00D52075">
        <w:t xml:space="preserve"> and in various formats that varies from structured from unstructured data</w:t>
      </w:r>
      <w:r w:rsidR="001F3ADE">
        <w:t xml:space="preserve">. </w:t>
      </w:r>
    </w:p>
    <w:p w14:paraId="45042BDC" w14:textId="77777777" w:rsidR="001F3ADE" w:rsidRDefault="001F3ADE" w:rsidP="009A0D6C">
      <w:pPr>
        <w:pStyle w:val="Vollydocbodycopy"/>
        <w:jc w:val="both"/>
      </w:pPr>
    </w:p>
    <w:p w14:paraId="4C135FD4" w14:textId="6B4B2D0F" w:rsidR="001F3ADE" w:rsidRDefault="00047CAF" w:rsidP="009A0D6C">
      <w:pPr>
        <w:pStyle w:val="Vollydocbodycopy"/>
        <w:jc w:val="both"/>
      </w:pPr>
      <w:r>
        <w:t>In l</w:t>
      </w:r>
      <w:r w:rsidR="001F3ADE">
        <w:t>ater phase</w:t>
      </w:r>
      <w:r>
        <w:t>s,</w:t>
      </w:r>
      <w:r w:rsidR="001F3ADE">
        <w:t xml:space="preserve"> we will target other V3 like velocity, </w:t>
      </w:r>
      <w:r w:rsidR="00E57383">
        <w:t>volume</w:t>
      </w:r>
      <w:r w:rsidR="00036B5E">
        <w:t xml:space="preserve">, </w:t>
      </w:r>
      <w:r w:rsidR="001F3ADE">
        <w:t>and veracity.</w:t>
      </w:r>
    </w:p>
    <w:p w14:paraId="1E5017BE" w14:textId="77777777" w:rsidR="00780807" w:rsidRPr="009A0D6C" w:rsidRDefault="001F3ADE" w:rsidP="001C5E97">
      <w:pPr>
        <w:pStyle w:val="Vollydocbodycopy"/>
        <w:jc w:val="both"/>
      </w:pPr>
      <w:r>
        <w:t xml:space="preserve">  </w:t>
      </w:r>
      <w:r w:rsidR="008F7759">
        <w:t xml:space="preserve"> </w:t>
      </w:r>
    </w:p>
    <w:p w14:paraId="01AB91B2" w14:textId="77777777" w:rsidR="001E323E" w:rsidRDefault="001E323E" w:rsidP="001E323E">
      <w:pPr>
        <w:pStyle w:val="Heading1"/>
      </w:pPr>
      <w:bookmarkStart w:id="6" w:name="_Toc290575081"/>
      <w:bookmarkStart w:id="7" w:name="_Toc349893479"/>
      <w:bookmarkStart w:id="8" w:name="_Toc160549499"/>
      <w:r w:rsidRPr="003C5500">
        <w:t>Overview</w:t>
      </w:r>
      <w:bookmarkEnd w:id="6"/>
      <w:bookmarkEnd w:id="7"/>
      <w:bookmarkEnd w:id="8"/>
    </w:p>
    <w:p w14:paraId="2E00F996" w14:textId="77777777" w:rsidR="00F62771" w:rsidRPr="00F62771" w:rsidRDefault="00F62771" w:rsidP="00F62771"/>
    <w:p w14:paraId="7673B181" w14:textId="3A203D8E" w:rsidR="00F62771" w:rsidRPr="009A0D6C" w:rsidRDefault="008A136D" w:rsidP="00F62771">
      <w:r>
        <w:t>Contextual</w:t>
      </w:r>
      <w:r w:rsidR="00CD20FD">
        <w:t>-Data Generator</w:t>
      </w:r>
      <w:r w:rsidR="001A3B64">
        <w:t xml:space="preserve"> </w:t>
      </w:r>
      <w:r w:rsidR="00F62771">
        <w:t>is to provider user a declarative language to define their data format. It would give user flexibility to define format of data that varies from structured data to unstructured data.</w:t>
      </w:r>
    </w:p>
    <w:p w14:paraId="4F6D93AE" w14:textId="77777777" w:rsidR="001E323E" w:rsidRDefault="001E323E" w:rsidP="007E3C1F"/>
    <w:p w14:paraId="39C750C1" w14:textId="77777777" w:rsidR="0048456D" w:rsidRDefault="0048456D" w:rsidP="0048456D">
      <w:r w:rsidRPr="00D138A7">
        <w:t xml:space="preserve">The </w:t>
      </w:r>
      <w:r w:rsidR="00ED10C4">
        <w:t xml:space="preserve">document </w:t>
      </w:r>
      <w:r w:rsidR="006B4282">
        <w:t>covers</w:t>
      </w:r>
      <w:r w:rsidRPr="00D138A7">
        <w:t xml:space="preserve"> </w:t>
      </w:r>
      <w:r>
        <w:t xml:space="preserve">the </w:t>
      </w:r>
      <w:r w:rsidRPr="00D138A7">
        <w:t>following points:</w:t>
      </w:r>
    </w:p>
    <w:p w14:paraId="2E71CE16" w14:textId="6BB901C5" w:rsidR="003E3894" w:rsidRDefault="003E3894" w:rsidP="003E3894">
      <w:pPr>
        <w:pStyle w:val="ListParagraph"/>
        <w:numPr>
          <w:ilvl w:val="0"/>
          <w:numId w:val="11"/>
        </w:numPr>
      </w:pPr>
      <w:r w:rsidRPr="003E3894">
        <w:t xml:space="preserve">Architecture Design of </w:t>
      </w:r>
      <w:r w:rsidR="005F3FBC">
        <w:t>Contextual</w:t>
      </w:r>
      <w:r w:rsidRPr="003E3894">
        <w:t>-data generator</w:t>
      </w:r>
    </w:p>
    <w:p w14:paraId="5EFBF0E4" w14:textId="16E4E43A" w:rsidR="003E3894" w:rsidRDefault="003E3894" w:rsidP="003E3894">
      <w:pPr>
        <w:pStyle w:val="ListParagraph"/>
        <w:numPr>
          <w:ilvl w:val="0"/>
          <w:numId w:val="11"/>
        </w:numPr>
      </w:pPr>
      <w:r w:rsidRPr="003E3894">
        <w:t xml:space="preserve">Features of </w:t>
      </w:r>
      <w:r w:rsidR="005345B6">
        <w:t>Contextual</w:t>
      </w:r>
      <w:r w:rsidRPr="003E3894">
        <w:t>-Data Generator</w:t>
      </w:r>
    </w:p>
    <w:p w14:paraId="02553EF0" w14:textId="77777777" w:rsidR="003E3894" w:rsidRDefault="003E3894" w:rsidP="003E3894">
      <w:pPr>
        <w:pStyle w:val="ListParagraph"/>
        <w:numPr>
          <w:ilvl w:val="0"/>
          <w:numId w:val="11"/>
        </w:numPr>
      </w:pPr>
      <w:r w:rsidRPr="003E3894">
        <w:t>About declarative language for data generation</w:t>
      </w:r>
    </w:p>
    <w:p w14:paraId="1B5C2414" w14:textId="77777777" w:rsidR="003E3894" w:rsidRDefault="003E3894" w:rsidP="003E3894">
      <w:pPr>
        <w:pStyle w:val="ListParagraph"/>
        <w:numPr>
          <w:ilvl w:val="1"/>
          <w:numId w:val="11"/>
        </w:numPr>
      </w:pPr>
      <w:r w:rsidRPr="003E3894">
        <w:t>Language constructs</w:t>
      </w:r>
    </w:p>
    <w:p w14:paraId="38E0D129" w14:textId="77777777" w:rsidR="003E3894" w:rsidRDefault="003E3894" w:rsidP="003E3894">
      <w:pPr>
        <w:pStyle w:val="ListParagraph"/>
        <w:numPr>
          <w:ilvl w:val="2"/>
          <w:numId w:val="11"/>
        </w:numPr>
      </w:pPr>
      <w:r w:rsidRPr="003E3894">
        <w:t xml:space="preserve">Inbuilt Data Types and their syntax </w:t>
      </w:r>
    </w:p>
    <w:p w14:paraId="23C4DDB9" w14:textId="77777777" w:rsidR="003E3894" w:rsidRDefault="003E3894" w:rsidP="003E3894">
      <w:pPr>
        <w:pStyle w:val="ListParagraph"/>
        <w:numPr>
          <w:ilvl w:val="3"/>
          <w:numId w:val="11"/>
        </w:numPr>
      </w:pPr>
      <w:r>
        <w:t xml:space="preserve">Generic Data Types </w:t>
      </w:r>
    </w:p>
    <w:p w14:paraId="527AD527" w14:textId="77777777" w:rsidR="003E3894" w:rsidRDefault="003E3894" w:rsidP="003E3894">
      <w:pPr>
        <w:pStyle w:val="ListParagraph"/>
        <w:numPr>
          <w:ilvl w:val="3"/>
          <w:numId w:val="11"/>
        </w:numPr>
      </w:pPr>
      <w:r>
        <w:t>Domain Specific data types</w:t>
      </w:r>
    </w:p>
    <w:p w14:paraId="4D5015EE" w14:textId="77777777" w:rsidR="003E3894" w:rsidRDefault="00275DA9" w:rsidP="003E3894">
      <w:pPr>
        <w:pStyle w:val="ListParagraph"/>
        <w:numPr>
          <w:ilvl w:val="2"/>
          <w:numId w:val="11"/>
        </w:numPr>
      </w:pPr>
      <w:r>
        <w:t>Operators</w:t>
      </w:r>
    </w:p>
    <w:p w14:paraId="1466205C" w14:textId="77777777" w:rsidR="00275DA9" w:rsidRDefault="00275DA9" w:rsidP="00275DA9">
      <w:pPr>
        <w:pStyle w:val="ListParagraph"/>
        <w:numPr>
          <w:ilvl w:val="3"/>
          <w:numId w:val="11"/>
        </w:numPr>
      </w:pPr>
      <w:r>
        <w:t>Metacharacter</w:t>
      </w:r>
    </w:p>
    <w:p w14:paraId="2CF4152E" w14:textId="77777777" w:rsidR="00275DA9" w:rsidRDefault="00275DA9" w:rsidP="00275DA9">
      <w:pPr>
        <w:pStyle w:val="ListParagraph"/>
        <w:numPr>
          <w:ilvl w:val="3"/>
          <w:numId w:val="11"/>
        </w:numPr>
      </w:pPr>
      <w:r>
        <w:t xml:space="preserve">Boolean "or" </w:t>
      </w:r>
    </w:p>
    <w:p w14:paraId="2ADD628C" w14:textId="77777777" w:rsidR="00275DA9" w:rsidRDefault="00275DA9" w:rsidP="00275DA9">
      <w:pPr>
        <w:pStyle w:val="ListParagraph"/>
        <w:numPr>
          <w:ilvl w:val="3"/>
          <w:numId w:val="11"/>
        </w:numPr>
      </w:pPr>
      <w:r>
        <w:t>Grouping</w:t>
      </w:r>
    </w:p>
    <w:p w14:paraId="0A1A70BA" w14:textId="77777777" w:rsidR="003E3894" w:rsidRDefault="00275DA9" w:rsidP="00275DA9">
      <w:pPr>
        <w:pStyle w:val="ListParagraph"/>
        <w:numPr>
          <w:ilvl w:val="3"/>
          <w:numId w:val="11"/>
        </w:numPr>
      </w:pPr>
      <w:r>
        <w:t>Quantification</w:t>
      </w:r>
    </w:p>
    <w:p w14:paraId="33633735" w14:textId="77777777" w:rsidR="007B2E0A" w:rsidRDefault="007B2E0A" w:rsidP="007B2E0A">
      <w:pPr>
        <w:pStyle w:val="ListParagraph"/>
        <w:numPr>
          <w:ilvl w:val="0"/>
          <w:numId w:val="11"/>
        </w:numPr>
      </w:pPr>
      <w:r>
        <w:t>Examples covering data generation in different format using declarative language.</w:t>
      </w:r>
    </w:p>
    <w:p w14:paraId="0049C978" w14:textId="77777777" w:rsidR="007B2E0A" w:rsidRDefault="007B2E0A" w:rsidP="007B2E0A">
      <w:pPr>
        <w:pStyle w:val="ListParagraph"/>
        <w:numPr>
          <w:ilvl w:val="0"/>
          <w:numId w:val="11"/>
        </w:numPr>
      </w:pPr>
      <w:r>
        <w:t xml:space="preserve">Implementation details </w:t>
      </w:r>
    </w:p>
    <w:p w14:paraId="29C2B293" w14:textId="2D949B99" w:rsidR="00D8486D" w:rsidRDefault="007B2E0A" w:rsidP="00D8486D">
      <w:pPr>
        <w:pStyle w:val="ListParagraph"/>
        <w:numPr>
          <w:ilvl w:val="0"/>
          <w:numId w:val="11"/>
        </w:numPr>
      </w:pPr>
      <w:r>
        <w:lastRenderedPageBreak/>
        <w:t xml:space="preserve">How to use </w:t>
      </w:r>
      <w:r w:rsidR="00657C28">
        <w:t>Contextual</w:t>
      </w:r>
      <w:r>
        <w:t>-Data Generator</w:t>
      </w:r>
      <w:bookmarkStart w:id="9" w:name="_Toc353529774"/>
    </w:p>
    <w:p w14:paraId="2D496ACD" w14:textId="77B3B879" w:rsidR="00D8486D" w:rsidRDefault="00FA73FB" w:rsidP="006B1F69">
      <w:pPr>
        <w:pStyle w:val="Heading1"/>
      </w:pPr>
      <w:bookmarkStart w:id="10" w:name="_Toc160549500"/>
      <w:r>
        <w:t>Contextual</w:t>
      </w:r>
      <w:r w:rsidR="00D8486D">
        <w:t>-Data Generator Features</w:t>
      </w:r>
      <w:bookmarkEnd w:id="10"/>
    </w:p>
    <w:p w14:paraId="74930194" w14:textId="77777777" w:rsidR="00FF0A15" w:rsidRPr="00FF0A15" w:rsidRDefault="00FF0A15" w:rsidP="00FF0A15"/>
    <w:p w14:paraId="46B07311" w14:textId="487CC534" w:rsidR="00FB44E0" w:rsidRDefault="00756E1B" w:rsidP="00594BFC">
      <w:pPr>
        <w:ind w:left="360"/>
        <w:jc w:val="both"/>
      </w:pPr>
      <w:r>
        <w:t>Contextual</w:t>
      </w:r>
      <w:r w:rsidR="00E13413">
        <w:t xml:space="preserve">-Data generator </w:t>
      </w:r>
      <w:r w:rsidR="00FB44E0">
        <w:t>has following features:</w:t>
      </w:r>
    </w:p>
    <w:p w14:paraId="7A3B2704" w14:textId="77777777" w:rsidR="00A118B3" w:rsidRDefault="00A118B3" w:rsidP="00594BFC">
      <w:pPr>
        <w:ind w:left="360"/>
        <w:jc w:val="both"/>
      </w:pPr>
    </w:p>
    <w:p w14:paraId="4A54CE79" w14:textId="77777777" w:rsidR="00EA3D75" w:rsidRPr="00944BBA" w:rsidRDefault="00EA3D75" w:rsidP="00FF2494">
      <w:pPr>
        <w:pStyle w:val="StyleJustifiedAfter6pt"/>
        <w:rPr>
          <w:rFonts w:ascii="Calibri" w:hAnsi="Calibri"/>
          <w:b/>
          <w:sz w:val="24"/>
          <w:szCs w:val="24"/>
        </w:rPr>
      </w:pPr>
      <w:r w:rsidRPr="00944BBA">
        <w:rPr>
          <w:rFonts w:ascii="Calibri" w:hAnsi="Calibri"/>
          <w:b/>
          <w:sz w:val="24"/>
          <w:szCs w:val="24"/>
        </w:rPr>
        <w:t xml:space="preserve">Declarative language for data format </w:t>
      </w:r>
      <w:r w:rsidRPr="00944BBA">
        <w:rPr>
          <w:rFonts w:ascii="Calibri" w:hAnsi="Calibri"/>
          <w:b/>
          <w:sz w:val="24"/>
          <w:szCs w:val="24"/>
        </w:rPr>
        <w:tab/>
      </w:r>
    </w:p>
    <w:p w14:paraId="3281C1EA" w14:textId="77777777" w:rsidR="00EA3D75" w:rsidRPr="00944BBA" w:rsidRDefault="00EA3D75" w:rsidP="00306236">
      <w:pPr>
        <w:pStyle w:val="StyleJustifiedAfter6pt"/>
        <w:numPr>
          <w:ilvl w:val="1"/>
          <w:numId w:val="16"/>
        </w:numPr>
        <w:rPr>
          <w:rFonts w:ascii="Calibri" w:hAnsi="Calibri"/>
          <w:sz w:val="24"/>
          <w:szCs w:val="24"/>
        </w:rPr>
      </w:pPr>
      <w:r w:rsidRPr="00944BBA">
        <w:rPr>
          <w:rFonts w:ascii="Calibri" w:hAnsi="Calibri"/>
          <w:sz w:val="24"/>
          <w:szCs w:val="24"/>
        </w:rPr>
        <w:t xml:space="preserve">Flexible enough to generate data varies from structured </w:t>
      </w:r>
      <w:proofErr w:type="gramStart"/>
      <w:r w:rsidRPr="00944BBA">
        <w:rPr>
          <w:rFonts w:ascii="Calibri" w:hAnsi="Calibri"/>
          <w:sz w:val="24"/>
          <w:szCs w:val="24"/>
        </w:rPr>
        <w:t>to</w:t>
      </w:r>
      <w:proofErr w:type="gramEnd"/>
      <w:r w:rsidRPr="00944BBA">
        <w:rPr>
          <w:rFonts w:ascii="Calibri" w:hAnsi="Calibri"/>
          <w:sz w:val="24"/>
          <w:szCs w:val="24"/>
        </w:rPr>
        <w:t xml:space="preserve"> unstructured. With this you can define format like </w:t>
      </w:r>
      <w:r w:rsidR="004504F4" w:rsidRPr="00944BBA">
        <w:rPr>
          <w:rFonts w:ascii="Calibri" w:hAnsi="Calibri"/>
          <w:sz w:val="24"/>
          <w:szCs w:val="24"/>
        </w:rPr>
        <w:t>XML,</w:t>
      </w:r>
      <w:r w:rsidRPr="00944BBA">
        <w:rPr>
          <w:rFonts w:ascii="Calibri" w:hAnsi="Calibri"/>
          <w:sz w:val="24"/>
          <w:szCs w:val="24"/>
        </w:rPr>
        <w:t xml:space="preserve"> </w:t>
      </w:r>
      <w:r w:rsidR="004504F4" w:rsidRPr="00944BBA">
        <w:rPr>
          <w:rFonts w:ascii="Calibri" w:hAnsi="Calibri"/>
          <w:sz w:val="24"/>
          <w:szCs w:val="24"/>
        </w:rPr>
        <w:t>JSON,</w:t>
      </w:r>
      <w:r w:rsidRPr="00944BBA">
        <w:rPr>
          <w:rFonts w:ascii="Calibri" w:hAnsi="Calibri"/>
          <w:sz w:val="24"/>
          <w:szCs w:val="24"/>
        </w:rPr>
        <w:t xml:space="preserve"> </w:t>
      </w:r>
      <w:r w:rsidR="004504F4" w:rsidRPr="00944BBA">
        <w:rPr>
          <w:rFonts w:ascii="Calibri" w:hAnsi="Calibri"/>
          <w:sz w:val="24"/>
          <w:szCs w:val="24"/>
        </w:rPr>
        <w:t>CSV,</w:t>
      </w:r>
      <w:r w:rsidRPr="00944BBA">
        <w:rPr>
          <w:rFonts w:ascii="Calibri" w:hAnsi="Calibri"/>
          <w:sz w:val="24"/>
          <w:szCs w:val="24"/>
        </w:rPr>
        <w:t xml:space="preserve"> log </w:t>
      </w:r>
      <w:r w:rsidR="00D30F27" w:rsidRPr="00944BBA">
        <w:rPr>
          <w:rFonts w:ascii="Calibri" w:hAnsi="Calibri"/>
          <w:sz w:val="24"/>
          <w:szCs w:val="24"/>
        </w:rPr>
        <w:t>type</w:t>
      </w:r>
      <w:r w:rsidRPr="00944BBA">
        <w:rPr>
          <w:rFonts w:ascii="Calibri" w:hAnsi="Calibri"/>
          <w:sz w:val="24"/>
          <w:szCs w:val="24"/>
        </w:rPr>
        <w:t xml:space="preserve"> data etc.</w:t>
      </w:r>
    </w:p>
    <w:p w14:paraId="36F8EC33" w14:textId="0D94A027" w:rsidR="00FF2494" w:rsidRPr="00944BBA" w:rsidRDefault="00FF2494" w:rsidP="00FF2494">
      <w:pPr>
        <w:pStyle w:val="StyleJustifiedAfter6pt"/>
        <w:rPr>
          <w:rFonts w:ascii="Calibri" w:hAnsi="Calibri"/>
          <w:b/>
          <w:sz w:val="24"/>
          <w:szCs w:val="24"/>
        </w:rPr>
      </w:pPr>
      <w:r w:rsidRPr="00944BBA">
        <w:rPr>
          <w:rFonts w:ascii="Calibri" w:hAnsi="Calibri"/>
          <w:b/>
          <w:sz w:val="24"/>
          <w:szCs w:val="24"/>
        </w:rPr>
        <w:t xml:space="preserve">Predefined </w:t>
      </w:r>
      <w:r w:rsidR="00F92F1F" w:rsidRPr="00944BBA">
        <w:rPr>
          <w:rFonts w:ascii="Calibri" w:hAnsi="Calibri"/>
          <w:b/>
          <w:sz w:val="24"/>
          <w:szCs w:val="24"/>
        </w:rPr>
        <w:t>3</w:t>
      </w:r>
      <w:r w:rsidR="00C2016E" w:rsidRPr="00944BBA">
        <w:rPr>
          <w:rFonts w:ascii="Calibri" w:hAnsi="Calibri"/>
          <w:b/>
          <w:sz w:val="24"/>
          <w:szCs w:val="24"/>
        </w:rPr>
        <w:t xml:space="preserve">0 + </w:t>
      </w:r>
      <w:r w:rsidRPr="00944BBA">
        <w:rPr>
          <w:rFonts w:ascii="Calibri" w:hAnsi="Calibri"/>
          <w:b/>
          <w:sz w:val="24"/>
          <w:szCs w:val="24"/>
        </w:rPr>
        <w:t xml:space="preserve">inbuilt data </w:t>
      </w:r>
      <w:r w:rsidR="00E57383" w:rsidRPr="00944BBA">
        <w:rPr>
          <w:rFonts w:ascii="Calibri" w:hAnsi="Calibri"/>
          <w:b/>
          <w:sz w:val="24"/>
          <w:szCs w:val="24"/>
        </w:rPr>
        <w:t>types</w:t>
      </w:r>
      <w:ins w:id="11" w:author="Sanjiv Singh" w:date="2024-03-05T16:27:00Z">
        <w:r w:rsidR="00E57383" w:rsidRPr="00944BBA">
          <w:rPr>
            <w:rFonts w:ascii="Calibri" w:hAnsi="Calibri"/>
            <w:b/>
            <w:sz w:val="24"/>
            <w:szCs w:val="24"/>
          </w:rPr>
          <w:t>.</w:t>
        </w:r>
      </w:ins>
    </w:p>
    <w:p w14:paraId="068A313B" w14:textId="499F514A" w:rsidR="00996B2A" w:rsidRPr="00944BBA" w:rsidRDefault="004504F4" w:rsidP="00996B2A">
      <w:pPr>
        <w:pStyle w:val="StyleJustifiedAfter6pt"/>
        <w:numPr>
          <w:ilvl w:val="1"/>
          <w:numId w:val="16"/>
        </w:numPr>
        <w:rPr>
          <w:rFonts w:ascii="Calibri" w:hAnsi="Calibri"/>
          <w:sz w:val="24"/>
          <w:szCs w:val="24"/>
        </w:rPr>
      </w:pPr>
      <w:r w:rsidRPr="00944BBA">
        <w:rPr>
          <w:rFonts w:ascii="Calibri" w:hAnsi="Calibri"/>
          <w:sz w:val="24"/>
          <w:szCs w:val="24"/>
        </w:rPr>
        <w:t xml:space="preserve">Inbuilt data type provides flexibility to generate specific values like mobile number, UUID, IP address, names, </w:t>
      </w:r>
      <w:r w:rsidR="00E57383" w:rsidRPr="00944BBA">
        <w:rPr>
          <w:rFonts w:ascii="Calibri" w:hAnsi="Calibri"/>
          <w:sz w:val="24"/>
          <w:szCs w:val="24"/>
        </w:rPr>
        <w:t>country</w:t>
      </w:r>
      <w:ins w:id="12" w:author="Sanjiv Singh" w:date="2024-03-05T16:27:00Z">
        <w:r w:rsidR="00E57383" w:rsidRPr="00944BBA">
          <w:rPr>
            <w:rFonts w:ascii="Calibri" w:hAnsi="Calibri"/>
            <w:sz w:val="24"/>
            <w:szCs w:val="24"/>
          </w:rPr>
          <w:t>,</w:t>
        </w:r>
      </w:ins>
      <w:r w:rsidRPr="00944BBA">
        <w:rPr>
          <w:rFonts w:ascii="Calibri" w:hAnsi="Calibri"/>
          <w:sz w:val="24"/>
          <w:szCs w:val="24"/>
        </w:rPr>
        <w:t xml:space="preserve"> </w:t>
      </w:r>
      <w:r w:rsidR="005E4E5C" w:rsidRPr="00944BBA">
        <w:rPr>
          <w:rFonts w:ascii="Calibri" w:hAnsi="Calibri"/>
          <w:sz w:val="24"/>
          <w:szCs w:val="24"/>
        </w:rPr>
        <w:t>and city</w:t>
      </w:r>
      <w:r w:rsidRPr="00944BBA">
        <w:rPr>
          <w:rFonts w:ascii="Calibri" w:hAnsi="Calibri"/>
          <w:sz w:val="24"/>
          <w:szCs w:val="24"/>
        </w:rPr>
        <w:t>. Etc.</w:t>
      </w:r>
    </w:p>
    <w:p w14:paraId="7E8F4998" w14:textId="77777777" w:rsidR="005E4E5C" w:rsidRPr="00944BBA" w:rsidRDefault="005E4E5C" w:rsidP="00996B2A">
      <w:pPr>
        <w:pStyle w:val="StyleJustifiedAfter6pt"/>
        <w:numPr>
          <w:ilvl w:val="1"/>
          <w:numId w:val="16"/>
        </w:numPr>
        <w:rPr>
          <w:rFonts w:ascii="Calibri" w:hAnsi="Calibri"/>
          <w:sz w:val="24"/>
          <w:szCs w:val="24"/>
        </w:rPr>
      </w:pPr>
      <w:r w:rsidRPr="00944BBA">
        <w:rPr>
          <w:rFonts w:ascii="Calibri" w:hAnsi="Calibri"/>
          <w:sz w:val="24"/>
          <w:szCs w:val="24"/>
        </w:rPr>
        <w:t>You just include data type in input expression. It will generate data embedded with data type value.</w:t>
      </w:r>
    </w:p>
    <w:p w14:paraId="5A075004" w14:textId="3C496C70" w:rsidR="004504F4" w:rsidRPr="00944BBA" w:rsidRDefault="005E4E5C" w:rsidP="00996B2A">
      <w:pPr>
        <w:pStyle w:val="StyleJustifiedAfter6pt"/>
        <w:numPr>
          <w:ilvl w:val="1"/>
          <w:numId w:val="16"/>
        </w:numPr>
        <w:rPr>
          <w:rFonts w:ascii="Calibri" w:hAnsi="Calibri"/>
          <w:sz w:val="24"/>
          <w:szCs w:val="24"/>
        </w:rPr>
      </w:pPr>
      <w:r w:rsidRPr="00944BBA">
        <w:rPr>
          <w:rFonts w:ascii="Calibri" w:hAnsi="Calibri"/>
          <w:sz w:val="24"/>
          <w:szCs w:val="24"/>
        </w:rPr>
        <w:t xml:space="preserve">It </w:t>
      </w:r>
      <w:r w:rsidR="004D13F2">
        <w:rPr>
          <w:rFonts w:ascii="Calibri" w:hAnsi="Calibri"/>
          <w:sz w:val="24"/>
          <w:szCs w:val="24"/>
        </w:rPr>
        <w:t xml:space="preserve">has </w:t>
      </w:r>
      <w:r w:rsidR="004504F4" w:rsidRPr="00944BBA">
        <w:rPr>
          <w:rFonts w:ascii="Calibri" w:hAnsi="Calibri"/>
          <w:sz w:val="24"/>
          <w:szCs w:val="24"/>
        </w:rPr>
        <w:t xml:space="preserve">some generic properties that applies to all </w:t>
      </w:r>
      <w:r w:rsidRPr="00944BBA">
        <w:rPr>
          <w:rFonts w:ascii="Calibri" w:hAnsi="Calibri"/>
          <w:sz w:val="24"/>
          <w:szCs w:val="24"/>
        </w:rPr>
        <w:t xml:space="preserve">data </w:t>
      </w:r>
      <w:proofErr w:type="gramStart"/>
      <w:r w:rsidRPr="00944BBA">
        <w:rPr>
          <w:rFonts w:ascii="Calibri" w:hAnsi="Calibri"/>
          <w:sz w:val="24"/>
          <w:szCs w:val="24"/>
        </w:rPr>
        <w:t>types</w:t>
      </w:r>
      <w:proofErr w:type="gramEnd"/>
      <w:r w:rsidRPr="00944BBA">
        <w:rPr>
          <w:rFonts w:ascii="Calibri" w:hAnsi="Calibri"/>
          <w:sz w:val="24"/>
          <w:szCs w:val="24"/>
        </w:rPr>
        <w:t xml:space="preserve"> </w:t>
      </w:r>
      <w:r w:rsidR="004504F4" w:rsidRPr="00944BBA">
        <w:rPr>
          <w:rFonts w:ascii="Calibri" w:hAnsi="Calibri"/>
          <w:sz w:val="24"/>
          <w:szCs w:val="24"/>
        </w:rPr>
        <w:t xml:space="preserve">and </w:t>
      </w:r>
      <w:r w:rsidRPr="00944BBA">
        <w:rPr>
          <w:rFonts w:ascii="Calibri" w:hAnsi="Calibri"/>
          <w:sz w:val="24"/>
          <w:szCs w:val="24"/>
        </w:rPr>
        <w:t xml:space="preserve">it also </w:t>
      </w:r>
      <w:r w:rsidR="004504F4" w:rsidRPr="00944BBA">
        <w:rPr>
          <w:rFonts w:ascii="Calibri" w:hAnsi="Calibri"/>
          <w:sz w:val="24"/>
          <w:szCs w:val="24"/>
        </w:rPr>
        <w:t xml:space="preserve">have data type specific properties. </w:t>
      </w:r>
    </w:p>
    <w:p w14:paraId="659596C6" w14:textId="77777777" w:rsidR="004504F4" w:rsidRPr="00944BBA" w:rsidRDefault="004504F4" w:rsidP="00996B2A">
      <w:pPr>
        <w:pStyle w:val="StyleJustifiedAfter6pt"/>
        <w:numPr>
          <w:ilvl w:val="1"/>
          <w:numId w:val="16"/>
        </w:numPr>
        <w:rPr>
          <w:rFonts w:ascii="Calibri" w:hAnsi="Calibri"/>
          <w:sz w:val="24"/>
          <w:szCs w:val="24"/>
        </w:rPr>
      </w:pPr>
      <w:r w:rsidRPr="00944BBA">
        <w:rPr>
          <w:rFonts w:ascii="Calibri" w:hAnsi="Calibri"/>
          <w:sz w:val="24"/>
          <w:szCs w:val="24"/>
        </w:rPr>
        <w:t xml:space="preserve">Though, parameters come with default </w:t>
      </w:r>
      <w:r w:rsidR="005E4E5C" w:rsidRPr="00944BBA">
        <w:rPr>
          <w:rFonts w:ascii="Calibri" w:hAnsi="Calibri"/>
          <w:sz w:val="24"/>
          <w:szCs w:val="24"/>
        </w:rPr>
        <w:t>value, you can change from default to generate data type value as per your requirement.</w:t>
      </w:r>
    </w:p>
    <w:p w14:paraId="36C6044B" w14:textId="77777777" w:rsidR="00FF2494" w:rsidRPr="00944BBA" w:rsidRDefault="00FF2494" w:rsidP="00FF2494">
      <w:pPr>
        <w:pStyle w:val="StyleJustifiedAfter6pt"/>
        <w:rPr>
          <w:rFonts w:ascii="Calibri" w:hAnsi="Calibri"/>
          <w:b/>
          <w:sz w:val="24"/>
          <w:szCs w:val="24"/>
        </w:rPr>
      </w:pPr>
      <w:r w:rsidRPr="00944BBA">
        <w:rPr>
          <w:rFonts w:ascii="Calibri" w:hAnsi="Calibri"/>
          <w:b/>
          <w:sz w:val="24"/>
          <w:szCs w:val="24"/>
        </w:rPr>
        <w:t>Wide variety of parameters for each data type to change output data format</w:t>
      </w:r>
      <w:r w:rsidR="00F8041B" w:rsidRPr="00944BBA">
        <w:rPr>
          <w:rFonts w:ascii="Calibri" w:hAnsi="Calibri"/>
          <w:b/>
          <w:sz w:val="24"/>
          <w:szCs w:val="24"/>
        </w:rPr>
        <w:t>.</w:t>
      </w:r>
    </w:p>
    <w:p w14:paraId="659F8D55" w14:textId="01736978" w:rsidR="00FF2494" w:rsidRPr="00944BBA" w:rsidRDefault="00FF2494" w:rsidP="00FF2494">
      <w:pPr>
        <w:pStyle w:val="StyleJustifiedAfter6pt"/>
        <w:rPr>
          <w:rFonts w:ascii="Calibri" w:hAnsi="Calibri"/>
          <w:b/>
          <w:sz w:val="24"/>
          <w:szCs w:val="24"/>
        </w:rPr>
      </w:pPr>
      <w:r w:rsidRPr="00944BBA">
        <w:rPr>
          <w:rFonts w:ascii="Calibri" w:hAnsi="Calibri"/>
          <w:b/>
          <w:sz w:val="24"/>
          <w:szCs w:val="24"/>
        </w:rPr>
        <w:t xml:space="preserve">Create your own data </w:t>
      </w:r>
      <w:proofErr w:type="gramStart"/>
      <w:r w:rsidR="00E57383" w:rsidRPr="00944BBA">
        <w:rPr>
          <w:rFonts w:ascii="Calibri" w:hAnsi="Calibri"/>
          <w:b/>
          <w:sz w:val="24"/>
          <w:szCs w:val="24"/>
        </w:rPr>
        <w:t>type</w:t>
      </w:r>
      <w:proofErr w:type="gramEnd"/>
    </w:p>
    <w:p w14:paraId="34FDD8C9" w14:textId="45DA327F" w:rsidR="005E4E5C" w:rsidRPr="00944BBA" w:rsidRDefault="005E4E5C" w:rsidP="005E4E5C">
      <w:pPr>
        <w:pStyle w:val="StyleJustifiedAfter6pt"/>
        <w:numPr>
          <w:ilvl w:val="1"/>
          <w:numId w:val="16"/>
        </w:numPr>
        <w:rPr>
          <w:rFonts w:ascii="Calibri" w:hAnsi="Calibri"/>
          <w:sz w:val="24"/>
          <w:szCs w:val="24"/>
        </w:rPr>
      </w:pPr>
      <w:r w:rsidRPr="00944BBA">
        <w:rPr>
          <w:rFonts w:ascii="Calibri" w:hAnsi="Calibri"/>
          <w:sz w:val="24"/>
          <w:szCs w:val="24"/>
        </w:rPr>
        <w:t xml:space="preserve">Though </w:t>
      </w:r>
      <w:r w:rsidR="00635451">
        <w:rPr>
          <w:rFonts w:ascii="Calibri" w:hAnsi="Calibri"/>
          <w:sz w:val="24"/>
          <w:szCs w:val="24"/>
        </w:rPr>
        <w:t xml:space="preserve">Contextual </w:t>
      </w:r>
      <w:r w:rsidRPr="00944BBA">
        <w:rPr>
          <w:rFonts w:ascii="Calibri" w:hAnsi="Calibri"/>
          <w:sz w:val="24"/>
          <w:szCs w:val="24"/>
        </w:rPr>
        <w:t xml:space="preserve">Data generator provides numerous inbuilt data types for most frequently used </w:t>
      </w:r>
      <w:r w:rsidR="00F8041B" w:rsidRPr="00944BBA">
        <w:rPr>
          <w:rFonts w:ascii="Calibri" w:hAnsi="Calibri"/>
          <w:sz w:val="24"/>
          <w:szCs w:val="24"/>
        </w:rPr>
        <w:t>values.</w:t>
      </w:r>
      <w:r w:rsidRPr="00944BBA">
        <w:rPr>
          <w:rFonts w:ascii="Calibri" w:hAnsi="Calibri"/>
          <w:sz w:val="24"/>
          <w:szCs w:val="24"/>
        </w:rPr>
        <w:t xml:space="preserve"> </w:t>
      </w:r>
    </w:p>
    <w:p w14:paraId="097267DF" w14:textId="77777777" w:rsidR="00FF2494" w:rsidRPr="00944BBA" w:rsidRDefault="00FF2494" w:rsidP="00FF2494">
      <w:pPr>
        <w:pStyle w:val="StyleJustifiedAfter6pt"/>
        <w:rPr>
          <w:rFonts w:ascii="Calibri" w:hAnsi="Calibri"/>
          <w:b/>
          <w:sz w:val="24"/>
          <w:szCs w:val="24"/>
        </w:rPr>
      </w:pPr>
      <w:r w:rsidRPr="00944BBA">
        <w:rPr>
          <w:rFonts w:ascii="Calibri" w:hAnsi="Calibri"/>
          <w:b/>
          <w:sz w:val="24"/>
          <w:szCs w:val="24"/>
        </w:rPr>
        <w:t xml:space="preserve">Inbuilt connector to persisted generated data sources like File, MongoDB, Kafka, </w:t>
      </w:r>
      <w:r w:rsidR="004504F4" w:rsidRPr="00944BBA">
        <w:rPr>
          <w:rFonts w:ascii="Calibri" w:hAnsi="Calibri"/>
          <w:b/>
          <w:sz w:val="24"/>
          <w:szCs w:val="24"/>
        </w:rPr>
        <w:t>Cassandra,</w:t>
      </w:r>
      <w:r w:rsidRPr="00944BBA">
        <w:rPr>
          <w:rFonts w:ascii="Calibri" w:hAnsi="Calibri"/>
          <w:b/>
          <w:sz w:val="24"/>
          <w:szCs w:val="24"/>
        </w:rPr>
        <w:t xml:space="preserve"> MySQL etc.</w:t>
      </w:r>
    </w:p>
    <w:p w14:paraId="0507891E" w14:textId="77777777" w:rsidR="00F8041B" w:rsidRPr="00944BBA" w:rsidRDefault="00F8041B" w:rsidP="00F8041B">
      <w:pPr>
        <w:pStyle w:val="StyleJustifiedAfter6pt"/>
        <w:numPr>
          <w:ilvl w:val="1"/>
          <w:numId w:val="16"/>
        </w:numPr>
        <w:rPr>
          <w:rFonts w:ascii="Calibri" w:hAnsi="Calibri"/>
          <w:sz w:val="24"/>
          <w:szCs w:val="24"/>
        </w:rPr>
      </w:pPr>
      <w:r w:rsidRPr="00944BBA">
        <w:rPr>
          <w:rFonts w:ascii="Calibri" w:hAnsi="Calibri"/>
          <w:sz w:val="24"/>
          <w:szCs w:val="24"/>
        </w:rPr>
        <w:t>With inbuilt connectors, data generated with generator will be pushed to source directly. You don’t need to write code for pushing data to any source.</w:t>
      </w:r>
    </w:p>
    <w:p w14:paraId="0D23F2BB" w14:textId="77777777" w:rsidR="00FF2494" w:rsidRPr="00944BBA" w:rsidRDefault="00FF2494" w:rsidP="00780807">
      <w:pPr>
        <w:pStyle w:val="StyleJustifiedAfter6pt"/>
        <w:rPr>
          <w:rFonts w:ascii="Calibri" w:hAnsi="Calibri"/>
          <w:b/>
          <w:sz w:val="24"/>
          <w:szCs w:val="24"/>
        </w:rPr>
      </w:pPr>
      <w:r w:rsidRPr="00944BBA">
        <w:rPr>
          <w:rFonts w:ascii="Calibri" w:hAnsi="Calibri"/>
          <w:b/>
          <w:sz w:val="24"/>
          <w:szCs w:val="24"/>
        </w:rPr>
        <w:t>Create your own connector to store generated data somewhere else.</w:t>
      </w:r>
    </w:p>
    <w:p w14:paraId="3723B791" w14:textId="77777777" w:rsidR="00792F49" w:rsidRPr="00944BBA" w:rsidRDefault="00792F49" w:rsidP="00A94640">
      <w:pPr>
        <w:pStyle w:val="StyleJustifiedAfter6pt"/>
        <w:numPr>
          <w:ilvl w:val="1"/>
          <w:numId w:val="16"/>
        </w:numPr>
        <w:rPr>
          <w:rFonts w:ascii="Calibri" w:hAnsi="Calibri"/>
          <w:sz w:val="24"/>
          <w:szCs w:val="24"/>
        </w:rPr>
      </w:pPr>
      <w:r w:rsidRPr="00944BBA">
        <w:rPr>
          <w:rFonts w:ascii="Calibri" w:hAnsi="Calibri"/>
          <w:sz w:val="24"/>
          <w:szCs w:val="24"/>
        </w:rPr>
        <w:t xml:space="preserve">We have already in our roadmap to implement connector for some sources like </w:t>
      </w:r>
      <w:proofErr w:type="spellStart"/>
      <w:proofErr w:type="gramStart"/>
      <w:r w:rsidRPr="00944BBA">
        <w:rPr>
          <w:rFonts w:ascii="Calibri" w:hAnsi="Calibri"/>
          <w:sz w:val="24"/>
          <w:szCs w:val="24"/>
        </w:rPr>
        <w:t>couchDB</w:t>
      </w:r>
      <w:proofErr w:type="spellEnd"/>
      <w:r w:rsidRPr="00944BBA">
        <w:rPr>
          <w:rFonts w:ascii="Calibri" w:hAnsi="Calibri"/>
          <w:sz w:val="24"/>
          <w:szCs w:val="24"/>
        </w:rPr>
        <w:t xml:space="preserve"> ,</w:t>
      </w:r>
      <w:proofErr w:type="gramEnd"/>
      <w:r w:rsidRPr="00944BBA">
        <w:rPr>
          <w:rFonts w:ascii="Calibri" w:hAnsi="Calibri"/>
          <w:sz w:val="24"/>
          <w:szCs w:val="24"/>
        </w:rPr>
        <w:t xml:space="preserve"> Redis, MongoDB etc. we can implement connector for any source by implementing some interface and just specify during data generation, It will generate data for you and persist data as per your connector.</w:t>
      </w:r>
    </w:p>
    <w:p w14:paraId="70460206" w14:textId="77777777" w:rsidR="00FF2494" w:rsidRPr="00944BBA" w:rsidRDefault="00FF2494" w:rsidP="00780807">
      <w:pPr>
        <w:pStyle w:val="StyleJustifiedAfter6pt"/>
        <w:rPr>
          <w:rFonts w:ascii="Calibri" w:hAnsi="Calibri"/>
          <w:b/>
          <w:sz w:val="24"/>
          <w:szCs w:val="24"/>
        </w:rPr>
      </w:pPr>
      <w:r w:rsidRPr="00944BBA">
        <w:rPr>
          <w:rFonts w:ascii="Calibri" w:hAnsi="Calibri"/>
          <w:b/>
          <w:sz w:val="24"/>
          <w:szCs w:val="24"/>
        </w:rPr>
        <w:t>Regular Expression based data generation supported.</w:t>
      </w:r>
    </w:p>
    <w:p w14:paraId="48C8A3E7" w14:textId="37A2EEEB" w:rsidR="00792F49" w:rsidRPr="00944BBA" w:rsidRDefault="00655C92" w:rsidP="00792F49">
      <w:pPr>
        <w:pStyle w:val="StyleJustifiedAfter6pt"/>
        <w:numPr>
          <w:ilvl w:val="1"/>
          <w:numId w:val="16"/>
        </w:numPr>
        <w:rPr>
          <w:rFonts w:ascii="Calibri" w:hAnsi="Calibri"/>
          <w:sz w:val="24"/>
          <w:szCs w:val="24"/>
        </w:rPr>
      </w:pPr>
      <w:r w:rsidRPr="00944BBA">
        <w:rPr>
          <w:rFonts w:ascii="Calibri" w:hAnsi="Calibri"/>
          <w:sz w:val="24"/>
          <w:szCs w:val="24"/>
        </w:rPr>
        <w:t>Y</w:t>
      </w:r>
      <w:r w:rsidR="00F534B0" w:rsidRPr="00944BBA">
        <w:rPr>
          <w:rFonts w:ascii="Calibri" w:hAnsi="Calibri"/>
          <w:sz w:val="24"/>
          <w:szCs w:val="24"/>
        </w:rPr>
        <w:t xml:space="preserve">ou wanted a data type </w:t>
      </w:r>
      <w:r w:rsidR="003246F0">
        <w:rPr>
          <w:rFonts w:ascii="Calibri" w:hAnsi="Calibri"/>
          <w:sz w:val="24"/>
          <w:szCs w:val="24"/>
        </w:rPr>
        <w:t>value</w:t>
      </w:r>
      <w:r w:rsidRPr="00944BBA">
        <w:rPr>
          <w:rFonts w:ascii="Calibri" w:hAnsi="Calibri"/>
          <w:sz w:val="24"/>
          <w:szCs w:val="24"/>
        </w:rPr>
        <w:t xml:space="preserve"> of specific pattern which cannot be generated by existing data type, you can use Regex Based Data type to generate value based on user regular expression.</w:t>
      </w:r>
    </w:p>
    <w:p w14:paraId="5444BB58" w14:textId="77777777" w:rsidR="00FF2494" w:rsidRPr="00944BBA" w:rsidRDefault="00FF2494" w:rsidP="00FF2494">
      <w:pPr>
        <w:pStyle w:val="StyleJustifiedAfter6pt"/>
        <w:rPr>
          <w:rFonts w:ascii="Calibri" w:hAnsi="Calibri"/>
          <w:b/>
          <w:sz w:val="24"/>
          <w:szCs w:val="24"/>
        </w:rPr>
      </w:pPr>
      <w:r w:rsidRPr="00944BBA">
        <w:rPr>
          <w:rFonts w:ascii="Calibri" w:hAnsi="Calibri"/>
          <w:b/>
          <w:sz w:val="24"/>
          <w:szCs w:val="24"/>
        </w:rPr>
        <w:t>Advanced data generator features</w:t>
      </w:r>
    </w:p>
    <w:p w14:paraId="6BD4046B" w14:textId="77777777" w:rsidR="00FF2494" w:rsidRPr="00944BBA" w:rsidRDefault="00FF2494" w:rsidP="00FF2494">
      <w:pPr>
        <w:pStyle w:val="StyleJustifiedAfter6pt"/>
        <w:numPr>
          <w:ilvl w:val="1"/>
          <w:numId w:val="16"/>
        </w:numPr>
        <w:rPr>
          <w:rFonts w:ascii="Calibri" w:hAnsi="Calibri"/>
          <w:sz w:val="24"/>
          <w:szCs w:val="24"/>
        </w:rPr>
      </w:pPr>
      <w:r w:rsidRPr="00944BBA">
        <w:rPr>
          <w:rFonts w:ascii="Calibri" w:hAnsi="Calibri"/>
          <w:sz w:val="24"/>
          <w:szCs w:val="24"/>
        </w:rPr>
        <w:t xml:space="preserve">You can specify the percentage of specific values for each data type. </w:t>
      </w:r>
    </w:p>
    <w:p w14:paraId="3FBA7AD3" w14:textId="4C2D973D" w:rsidR="003C368C" w:rsidRPr="00944BBA" w:rsidRDefault="003C368C" w:rsidP="003C368C">
      <w:pPr>
        <w:pStyle w:val="StyleJustifiedAfter6pt"/>
        <w:numPr>
          <w:ilvl w:val="1"/>
          <w:numId w:val="16"/>
        </w:numPr>
        <w:rPr>
          <w:rFonts w:ascii="Calibri" w:hAnsi="Calibri"/>
          <w:sz w:val="24"/>
          <w:szCs w:val="24"/>
        </w:rPr>
      </w:pPr>
      <w:r w:rsidRPr="00944BBA">
        <w:rPr>
          <w:rFonts w:ascii="Calibri" w:hAnsi="Calibri"/>
          <w:sz w:val="24"/>
          <w:szCs w:val="24"/>
        </w:rPr>
        <w:lastRenderedPageBreak/>
        <w:t>Randomly generated values can be constrained to a range of values</w:t>
      </w:r>
      <w:ins w:id="13" w:author="Sanjiv Singh" w:date="2024-03-05T16:27:00Z">
        <w:r w:rsidR="00C0193E" w:rsidRPr="00944BBA">
          <w:rPr>
            <w:rFonts w:ascii="Calibri" w:hAnsi="Calibri"/>
            <w:sz w:val="24"/>
            <w:szCs w:val="24"/>
          </w:rPr>
          <w:t>.</w:t>
        </w:r>
      </w:ins>
    </w:p>
    <w:p w14:paraId="7006D787" w14:textId="77777777" w:rsidR="003C368C" w:rsidRPr="00944BBA" w:rsidRDefault="003C368C" w:rsidP="003C368C">
      <w:pPr>
        <w:pStyle w:val="StyleJustifiedAfter6pt"/>
        <w:numPr>
          <w:ilvl w:val="1"/>
          <w:numId w:val="16"/>
        </w:numPr>
        <w:rPr>
          <w:rFonts w:ascii="Calibri" w:hAnsi="Calibri"/>
          <w:sz w:val="24"/>
          <w:szCs w:val="24"/>
        </w:rPr>
      </w:pPr>
      <w:r w:rsidRPr="00944BBA">
        <w:rPr>
          <w:rFonts w:ascii="Calibri" w:hAnsi="Calibri"/>
          <w:sz w:val="24"/>
          <w:szCs w:val="24"/>
        </w:rPr>
        <w:t xml:space="preserve">Randomly generated values can be constrained to </w:t>
      </w:r>
      <w:proofErr w:type="gramStart"/>
      <w:r w:rsidRPr="00944BBA">
        <w:rPr>
          <w:rFonts w:ascii="Calibri" w:hAnsi="Calibri"/>
          <w:sz w:val="24"/>
          <w:szCs w:val="24"/>
        </w:rPr>
        <w:t>a number of</w:t>
      </w:r>
      <w:proofErr w:type="gramEnd"/>
      <w:r w:rsidRPr="00944BBA">
        <w:rPr>
          <w:rFonts w:ascii="Calibri" w:hAnsi="Calibri"/>
          <w:sz w:val="24"/>
          <w:szCs w:val="24"/>
        </w:rPr>
        <w:t xml:space="preserve"> unique values.</w:t>
      </w:r>
    </w:p>
    <w:p w14:paraId="51873EF1" w14:textId="77777777" w:rsidR="00454D91" w:rsidRPr="00944BBA" w:rsidRDefault="00640C88" w:rsidP="00454D91">
      <w:pPr>
        <w:pStyle w:val="StyleJustifiedAfter6pt"/>
        <w:rPr>
          <w:rFonts w:ascii="Calibri" w:hAnsi="Calibri"/>
          <w:b/>
          <w:sz w:val="24"/>
          <w:szCs w:val="24"/>
        </w:rPr>
      </w:pPr>
      <w:r w:rsidRPr="00944BBA">
        <w:rPr>
          <w:rFonts w:ascii="Calibri" w:hAnsi="Calibri"/>
          <w:b/>
          <w:sz w:val="24"/>
          <w:szCs w:val="24"/>
        </w:rPr>
        <w:t>More Flexibility</w:t>
      </w:r>
    </w:p>
    <w:p w14:paraId="4C8688C7" w14:textId="0CC8CA20" w:rsidR="00B014E6" w:rsidRPr="00944BBA" w:rsidRDefault="000D2D63" w:rsidP="00B014E6">
      <w:pPr>
        <w:pStyle w:val="StyleJustifiedAfter6pt"/>
        <w:numPr>
          <w:ilvl w:val="1"/>
          <w:numId w:val="16"/>
        </w:numPr>
        <w:rPr>
          <w:rFonts w:ascii="Calibri" w:hAnsi="Calibri"/>
          <w:sz w:val="24"/>
          <w:szCs w:val="24"/>
        </w:rPr>
      </w:pPr>
      <w:r w:rsidRPr="00944BBA">
        <w:rPr>
          <w:rFonts w:ascii="Calibri" w:hAnsi="Calibri"/>
          <w:sz w:val="24"/>
          <w:szCs w:val="24"/>
        </w:rPr>
        <w:t xml:space="preserve">Declarative language come with some powerful operators that </w:t>
      </w:r>
      <w:r w:rsidR="005D0E33" w:rsidRPr="00944BBA">
        <w:rPr>
          <w:rFonts w:ascii="Calibri" w:hAnsi="Calibri"/>
          <w:sz w:val="24"/>
          <w:szCs w:val="24"/>
        </w:rPr>
        <w:t>gives</w:t>
      </w:r>
      <w:r w:rsidRPr="00944BBA">
        <w:rPr>
          <w:rFonts w:ascii="Calibri" w:hAnsi="Calibri"/>
          <w:sz w:val="24"/>
          <w:szCs w:val="24"/>
        </w:rPr>
        <w:t xml:space="preserve"> you flexibility to generate data in complicated formats</w:t>
      </w:r>
      <w:r w:rsidR="00B8613D">
        <w:rPr>
          <w:rFonts w:ascii="Calibri" w:hAnsi="Calibri"/>
          <w:sz w:val="24"/>
          <w:szCs w:val="24"/>
        </w:rPr>
        <w:t>.</w:t>
      </w:r>
    </w:p>
    <w:p w14:paraId="603A2357" w14:textId="77777777" w:rsidR="00B014E6" w:rsidRPr="00211DB1" w:rsidRDefault="00B014E6" w:rsidP="00B014E6">
      <w:pPr>
        <w:pStyle w:val="ListParagraph"/>
        <w:numPr>
          <w:ilvl w:val="2"/>
          <w:numId w:val="16"/>
        </w:numPr>
        <w:shd w:val="clear" w:color="auto" w:fill="FFFFFF"/>
        <w:spacing w:before="100" w:beforeAutospacing="1" w:after="100" w:afterAutospacing="1"/>
        <w:rPr>
          <w:rFonts w:eastAsia="Times New Roman"/>
          <w:sz w:val="24"/>
          <w:szCs w:val="24"/>
        </w:rPr>
      </w:pPr>
      <w:r w:rsidRPr="00211DB1">
        <w:rPr>
          <w:rFonts w:eastAsia="Times New Roman"/>
          <w:sz w:val="24"/>
          <w:szCs w:val="24"/>
        </w:rPr>
        <w:t xml:space="preserve">Boolean </w:t>
      </w:r>
      <w:r w:rsidR="005D0E33">
        <w:rPr>
          <w:rFonts w:eastAsia="Times New Roman"/>
          <w:sz w:val="24"/>
          <w:szCs w:val="24"/>
        </w:rPr>
        <w:t>operator -</w:t>
      </w:r>
      <w:r w:rsidR="007430E3">
        <w:rPr>
          <w:rFonts w:eastAsia="Times New Roman"/>
          <w:sz w:val="24"/>
          <w:szCs w:val="24"/>
        </w:rPr>
        <w:t xml:space="preserve"> also name alternate operation</w:t>
      </w:r>
      <w:r w:rsidR="00BA10BF">
        <w:rPr>
          <w:rFonts w:eastAsia="Times New Roman"/>
          <w:sz w:val="24"/>
          <w:szCs w:val="24"/>
        </w:rPr>
        <w:t>, used provide alternate values at any point of input user expression.</w:t>
      </w:r>
      <w:r w:rsidR="007430E3">
        <w:rPr>
          <w:rFonts w:eastAsia="Times New Roman"/>
          <w:sz w:val="24"/>
          <w:szCs w:val="24"/>
        </w:rPr>
        <w:t xml:space="preserve">   </w:t>
      </w:r>
    </w:p>
    <w:p w14:paraId="316AB3C5" w14:textId="055D1243" w:rsidR="00B014E6" w:rsidRPr="00211DB1" w:rsidRDefault="00B014E6" w:rsidP="00B014E6">
      <w:pPr>
        <w:pStyle w:val="ListParagraph"/>
        <w:numPr>
          <w:ilvl w:val="2"/>
          <w:numId w:val="16"/>
        </w:numPr>
        <w:shd w:val="clear" w:color="auto" w:fill="FFFFFF"/>
        <w:spacing w:before="100" w:beforeAutospacing="1" w:after="100" w:afterAutospacing="1"/>
        <w:rPr>
          <w:rFonts w:eastAsia="Times New Roman"/>
          <w:sz w:val="24"/>
          <w:szCs w:val="24"/>
        </w:rPr>
      </w:pPr>
      <w:r w:rsidRPr="00211DB1">
        <w:rPr>
          <w:rFonts w:eastAsia="Times New Roman"/>
          <w:sz w:val="24"/>
          <w:szCs w:val="24"/>
        </w:rPr>
        <w:t>Grouping</w:t>
      </w:r>
      <w:r w:rsidR="007430E3">
        <w:rPr>
          <w:rFonts w:eastAsia="Times New Roman"/>
          <w:sz w:val="24"/>
          <w:szCs w:val="24"/>
        </w:rPr>
        <w:t xml:space="preserve"> operator </w:t>
      </w:r>
      <w:proofErr w:type="gramStart"/>
      <w:r w:rsidR="007430E3">
        <w:rPr>
          <w:rFonts w:eastAsia="Times New Roman"/>
          <w:sz w:val="24"/>
          <w:szCs w:val="24"/>
        </w:rPr>
        <w:t>-  to</w:t>
      </w:r>
      <w:proofErr w:type="gramEnd"/>
      <w:r w:rsidR="007430E3">
        <w:rPr>
          <w:rFonts w:eastAsia="Times New Roman"/>
          <w:sz w:val="24"/>
          <w:szCs w:val="24"/>
        </w:rPr>
        <w:t xml:space="preserve"> group of values in single value</w:t>
      </w:r>
    </w:p>
    <w:p w14:paraId="657F6D5F" w14:textId="77777777" w:rsidR="00B014E6" w:rsidRDefault="00B014E6" w:rsidP="00B014E6">
      <w:pPr>
        <w:pStyle w:val="ListParagraph"/>
        <w:numPr>
          <w:ilvl w:val="2"/>
          <w:numId w:val="16"/>
        </w:numPr>
        <w:shd w:val="clear" w:color="auto" w:fill="FFFFFF"/>
        <w:spacing w:before="100" w:beforeAutospacing="1" w:after="100" w:afterAutospacing="1"/>
        <w:rPr>
          <w:rFonts w:eastAsia="Times New Roman"/>
          <w:sz w:val="24"/>
          <w:szCs w:val="24"/>
        </w:rPr>
      </w:pPr>
      <w:r w:rsidRPr="00211DB1">
        <w:rPr>
          <w:rFonts w:eastAsia="Times New Roman"/>
          <w:sz w:val="24"/>
          <w:szCs w:val="24"/>
        </w:rPr>
        <w:t>Quantification</w:t>
      </w:r>
      <w:r w:rsidR="007430E3">
        <w:rPr>
          <w:rFonts w:eastAsia="Times New Roman"/>
          <w:sz w:val="24"/>
          <w:szCs w:val="24"/>
        </w:rPr>
        <w:t xml:space="preserve"> operator</w:t>
      </w:r>
      <w:r w:rsidR="00BE7341">
        <w:rPr>
          <w:rFonts w:eastAsia="Times New Roman"/>
          <w:sz w:val="24"/>
          <w:szCs w:val="24"/>
        </w:rPr>
        <w:t xml:space="preserve"> </w:t>
      </w:r>
      <w:proofErr w:type="gramStart"/>
      <w:r w:rsidR="00BE7341">
        <w:rPr>
          <w:rFonts w:eastAsia="Times New Roman"/>
          <w:sz w:val="24"/>
          <w:szCs w:val="24"/>
        </w:rPr>
        <w:t xml:space="preserve">-  </w:t>
      </w:r>
      <w:r w:rsidR="005D0E33">
        <w:rPr>
          <w:rFonts w:eastAsia="Times New Roman"/>
          <w:sz w:val="24"/>
          <w:szCs w:val="24"/>
        </w:rPr>
        <w:t>to</w:t>
      </w:r>
      <w:proofErr w:type="gramEnd"/>
      <w:r w:rsidR="005D0E33">
        <w:rPr>
          <w:rFonts w:eastAsia="Times New Roman"/>
          <w:sz w:val="24"/>
          <w:szCs w:val="24"/>
        </w:rPr>
        <w:t xml:space="preserve"> make specific part optional or to generate multiple type</w:t>
      </w:r>
    </w:p>
    <w:p w14:paraId="6493C96D" w14:textId="77777777" w:rsidR="00A74A46" w:rsidRDefault="00944BBA" w:rsidP="00944BBA">
      <w:pPr>
        <w:pStyle w:val="ListParagraph"/>
        <w:numPr>
          <w:ilvl w:val="1"/>
          <w:numId w:val="16"/>
        </w:numPr>
        <w:shd w:val="clear" w:color="auto" w:fill="FFFFFF"/>
        <w:spacing w:before="100" w:beforeAutospacing="1" w:after="100" w:afterAutospacing="1"/>
        <w:rPr>
          <w:rFonts w:eastAsia="Times New Roman"/>
          <w:sz w:val="24"/>
          <w:szCs w:val="24"/>
        </w:rPr>
      </w:pPr>
      <w:r>
        <w:rPr>
          <w:rFonts w:eastAsia="Times New Roman"/>
          <w:sz w:val="24"/>
          <w:szCs w:val="24"/>
        </w:rPr>
        <w:t xml:space="preserve">Declarative take care of co-relation among different data type used. Will generate data accordingly. Example: if you have used Country and City data type in user expression, values for these data </w:t>
      </w:r>
      <w:r w:rsidR="00A74A46">
        <w:rPr>
          <w:rFonts w:eastAsia="Times New Roman"/>
          <w:sz w:val="24"/>
          <w:szCs w:val="24"/>
        </w:rPr>
        <w:t>type will be correlated means city value will be based on value random country value generated.</w:t>
      </w:r>
    </w:p>
    <w:p w14:paraId="14A3345D" w14:textId="77777777" w:rsidR="00944BBA" w:rsidRDefault="00C77A8B" w:rsidP="00944BBA">
      <w:pPr>
        <w:pStyle w:val="ListParagraph"/>
        <w:numPr>
          <w:ilvl w:val="1"/>
          <w:numId w:val="16"/>
        </w:numPr>
        <w:shd w:val="clear" w:color="auto" w:fill="FFFFFF"/>
        <w:spacing w:before="100" w:beforeAutospacing="1" w:after="100" w:afterAutospacing="1"/>
        <w:rPr>
          <w:rFonts w:eastAsia="Times New Roman"/>
          <w:sz w:val="24"/>
          <w:szCs w:val="24"/>
        </w:rPr>
      </w:pPr>
      <w:r w:rsidRPr="008E435C">
        <w:rPr>
          <w:rFonts w:eastAsia="Times New Roman"/>
          <w:b/>
          <w:sz w:val="24"/>
          <w:szCs w:val="24"/>
        </w:rPr>
        <w:t xml:space="preserve">Referencing </w:t>
      </w:r>
      <w:r w:rsidR="00647EA8" w:rsidRPr="008E435C">
        <w:rPr>
          <w:rFonts w:eastAsia="Times New Roman"/>
          <w:b/>
          <w:sz w:val="24"/>
          <w:szCs w:val="24"/>
        </w:rPr>
        <w:t>already defined</w:t>
      </w:r>
      <w:r w:rsidRPr="008E435C">
        <w:rPr>
          <w:rFonts w:eastAsia="Times New Roman"/>
          <w:b/>
          <w:sz w:val="24"/>
          <w:szCs w:val="24"/>
        </w:rPr>
        <w:t xml:space="preserve"> data type</w:t>
      </w:r>
      <w:r>
        <w:rPr>
          <w:rFonts w:eastAsia="Times New Roman"/>
          <w:sz w:val="24"/>
          <w:szCs w:val="24"/>
        </w:rPr>
        <w:t xml:space="preserve"> </w:t>
      </w:r>
      <w:r w:rsidR="00647EA8">
        <w:rPr>
          <w:rFonts w:eastAsia="Times New Roman"/>
          <w:sz w:val="24"/>
          <w:szCs w:val="24"/>
        </w:rPr>
        <w:t>- you</w:t>
      </w:r>
      <w:r w:rsidR="008E435C">
        <w:rPr>
          <w:rFonts w:eastAsia="Times New Roman"/>
          <w:sz w:val="24"/>
          <w:szCs w:val="24"/>
        </w:rPr>
        <w:t xml:space="preserve"> can reference already defined data type by id to generate same value at multiple </w:t>
      </w:r>
      <w:proofErr w:type="gramStart"/>
      <w:r w:rsidR="008E435C">
        <w:rPr>
          <w:rFonts w:eastAsia="Times New Roman"/>
          <w:sz w:val="24"/>
          <w:szCs w:val="24"/>
        </w:rPr>
        <w:t>place</w:t>
      </w:r>
      <w:proofErr w:type="gramEnd"/>
      <w:r w:rsidR="008E435C">
        <w:rPr>
          <w:rFonts w:eastAsia="Times New Roman"/>
          <w:sz w:val="24"/>
          <w:szCs w:val="24"/>
        </w:rPr>
        <w:t xml:space="preserve"> in expression.</w:t>
      </w:r>
    </w:p>
    <w:p w14:paraId="541C9E7D" w14:textId="77777777" w:rsidR="008E435C" w:rsidRDefault="008E435C" w:rsidP="00E869D3">
      <w:pPr>
        <w:pStyle w:val="ListParagraph"/>
        <w:shd w:val="clear" w:color="auto" w:fill="FFFFFF"/>
        <w:spacing w:before="100" w:beforeAutospacing="1" w:after="100" w:afterAutospacing="1"/>
        <w:ind w:left="1440"/>
        <w:rPr>
          <w:rFonts w:eastAsia="Times New Roman"/>
          <w:sz w:val="24"/>
          <w:szCs w:val="24"/>
        </w:rPr>
      </w:pPr>
    </w:p>
    <w:p w14:paraId="68F8FEEB" w14:textId="77777777" w:rsidR="005D0E33" w:rsidRDefault="005D0E33" w:rsidP="005D0E33">
      <w:pPr>
        <w:pStyle w:val="ListParagraph"/>
        <w:shd w:val="clear" w:color="auto" w:fill="FFFFFF"/>
        <w:spacing w:before="100" w:beforeAutospacing="1" w:after="100" w:afterAutospacing="1"/>
        <w:ind w:left="1440"/>
        <w:rPr>
          <w:rFonts w:eastAsia="Times New Roman"/>
          <w:sz w:val="24"/>
          <w:szCs w:val="24"/>
        </w:rPr>
      </w:pPr>
    </w:p>
    <w:p w14:paraId="33587196" w14:textId="77777777" w:rsidR="007430E3" w:rsidRDefault="007430E3" w:rsidP="007430E3">
      <w:pPr>
        <w:pStyle w:val="ListParagraph"/>
        <w:shd w:val="clear" w:color="auto" w:fill="FFFFFF"/>
        <w:spacing w:before="100" w:beforeAutospacing="1" w:after="100" w:afterAutospacing="1"/>
        <w:ind w:left="2160"/>
        <w:rPr>
          <w:rFonts w:eastAsia="Times New Roman"/>
          <w:sz w:val="24"/>
          <w:szCs w:val="24"/>
        </w:rPr>
      </w:pPr>
    </w:p>
    <w:p w14:paraId="630A56C4" w14:textId="77777777" w:rsidR="00B014E6" w:rsidRDefault="00B014E6" w:rsidP="00B014E6">
      <w:pPr>
        <w:pStyle w:val="StyleJustifiedAfter6pt"/>
        <w:numPr>
          <w:ilvl w:val="0"/>
          <w:numId w:val="0"/>
        </w:numPr>
        <w:ind w:left="2160"/>
        <w:rPr>
          <w:lang w:eastAsia="en-GB"/>
        </w:rPr>
      </w:pPr>
    </w:p>
    <w:p w14:paraId="1EAF7DCA" w14:textId="77777777" w:rsidR="000D2D63" w:rsidRDefault="000D2D63" w:rsidP="00B014E6">
      <w:pPr>
        <w:pStyle w:val="StyleJustifiedAfter6pt"/>
        <w:numPr>
          <w:ilvl w:val="0"/>
          <w:numId w:val="0"/>
        </w:numPr>
        <w:ind w:left="720" w:hanging="360"/>
        <w:rPr>
          <w:lang w:eastAsia="en-GB"/>
        </w:rPr>
      </w:pPr>
    </w:p>
    <w:p w14:paraId="4D796707" w14:textId="77777777" w:rsidR="000D2D63" w:rsidRDefault="000D2D63" w:rsidP="000D2D63">
      <w:pPr>
        <w:pStyle w:val="StyleJustifiedAfter6pt"/>
        <w:numPr>
          <w:ilvl w:val="0"/>
          <w:numId w:val="0"/>
        </w:numPr>
        <w:ind w:left="1440"/>
        <w:rPr>
          <w:lang w:eastAsia="en-GB"/>
        </w:rPr>
      </w:pPr>
    </w:p>
    <w:p w14:paraId="45725DAC" w14:textId="77777777" w:rsidR="0027297B" w:rsidRDefault="0027297B" w:rsidP="00780807">
      <w:pPr>
        <w:pStyle w:val="StyleStyleChaptertitleArial36ptCustomColorRGB0115207"/>
      </w:pPr>
    </w:p>
    <w:p w14:paraId="4F805910" w14:textId="77777777" w:rsidR="0027297B" w:rsidRDefault="0027297B" w:rsidP="00780807">
      <w:pPr>
        <w:pStyle w:val="StyleStyleChaptertitleArial36ptCustomColorRGB0115207"/>
      </w:pPr>
    </w:p>
    <w:p w14:paraId="09E5A2E4" w14:textId="77777777" w:rsidR="0027297B" w:rsidRDefault="0027297B" w:rsidP="00780807">
      <w:pPr>
        <w:pStyle w:val="StyleStyleChaptertitleArial36ptCustomColorRGB0115207"/>
      </w:pPr>
    </w:p>
    <w:p w14:paraId="49A6C3C5" w14:textId="77777777" w:rsidR="0027297B" w:rsidRDefault="0027297B" w:rsidP="00780807">
      <w:pPr>
        <w:pStyle w:val="StyleStyleChaptertitleArial36ptCustomColorRGB0115207"/>
      </w:pPr>
    </w:p>
    <w:p w14:paraId="1DB12639" w14:textId="77777777" w:rsidR="0027297B" w:rsidRDefault="0027297B" w:rsidP="00780807">
      <w:pPr>
        <w:pStyle w:val="StyleStyleChaptertitleArial36ptCustomColorRGB0115207"/>
      </w:pPr>
    </w:p>
    <w:p w14:paraId="30142164" w14:textId="77777777" w:rsidR="0027297B" w:rsidRDefault="0027297B" w:rsidP="00780807">
      <w:pPr>
        <w:pStyle w:val="StyleStyleChaptertitleArial36ptCustomColorRGB0115207"/>
      </w:pPr>
    </w:p>
    <w:p w14:paraId="0F51B426" w14:textId="77777777" w:rsidR="0027297B" w:rsidRDefault="0027297B" w:rsidP="00780807">
      <w:pPr>
        <w:pStyle w:val="StyleStyleChaptertitleArial36ptCustomColorRGB0115207"/>
      </w:pPr>
    </w:p>
    <w:p w14:paraId="4C78DFD5" w14:textId="77777777" w:rsidR="003E4C4A" w:rsidRPr="005F4800" w:rsidRDefault="003E4C4A" w:rsidP="00780807">
      <w:pPr>
        <w:pStyle w:val="StyleStyleChaptertitleArial36ptCustomColorRGB0115207"/>
      </w:pPr>
      <w:bookmarkStart w:id="14" w:name="_Toc160549501"/>
      <w:r>
        <w:lastRenderedPageBreak/>
        <w:t>Chapter 2</w:t>
      </w:r>
      <w:r w:rsidRPr="005F4800">
        <w:t xml:space="preserve"> </w:t>
      </w:r>
      <w:r w:rsidRPr="005F4800">
        <w:br/>
      </w:r>
      <w:bookmarkEnd w:id="9"/>
      <w:r w:rsidR="001E4813">
        <w:t>Architecture</w:t>
      </w:r>
      <w:bookmarkEnd w:id="14"/>
    </w:p>
    <w:p w14:paraId="542FD9E6" w14:textId="77777777" w:rsidR="00CF7651" w:rsidRDefault="00CF7651" w:rsidP="000C5525">
      <w:pPr>
        <w:spacing w:before="120" w:after="120"/>
      </w:pPr>
    </w:p>
    <w:p w14:paraId="4AC73F7F" w14:textId="77777777" w:rsidR="00CF7651" w:rsidRDefault="00CB2D4E" w:rsidP="00DD54CC">
      <w:pPr>
        <w:pStyle w:val="Heading1"/>
      </w:pPr>
      <w:bookmarkStart w:id="15" w:name="_Toc160549502"/>
      <w:r>
        <w:t>Architecture</w:t>
      </w:r>
      <w:bookmarkEnd w:id="15"/>
    </w:p>
    <w:p w14:paraId="58DBB70A" w14:textId="77777777" w:rsidR="004623B9" w:rsidRDefault="004623B9" w:rsidP="004623B9"/>
    <w:p w14:paraId="0009D48D" w14:textId="185EEB72" w:rsidR="004623B9" w:rsidRDefault="00276E9E" w:rsidP="004623B9">
      <w:pPr>
        <w:jc w:val="both"/>
      </w:pPr>
      <w:r>
        <w:t>Contextual</w:t>
      </w:r>
      <w:r w:rsidR="004623B9">
        <w:t xml:space="preserve">-Data Generator Architecture involves </w:t>
      </w:r>
      <w:bookmarkStart w:id="16" w:name="definition"/>
      <w:r w:rsidR="004623B9" w:rsidRPr="00AF323D">
        <w:t xml:space="preserve">several specialized </w:t>
      </w:r>
      <w:r w:rsidR="004623B9">
        <w:t>components that interact with each other</w:t>
      </w:r>
      <w:r w:rsidR="004623B9" w:rsidRPr="00AF323D">
        <w:t xml:space="preserve"> </w:t>
      </w:r>
      <w:r w:rsidR="004623B9">
        <w:t>to form a highly reliable system.</w:t>
      </w:r>
      <w:bookmarkEnd w:id="16"/>
      <w:r w:rsidR="004623B9">
        <w:t xml:space="preserve"> Below is the architecture diagram for the </w:t>
      </w:r>
      <w:r w:rsidR="00461A06">
        <w:t>Contextual</w:t>
      </w:r>
      <w:r w:rsidR="00FE335E">
        <w:t>-Data Generator</w:t>
      </w:r>
      <w:r w:rsidR="004623B9">
        <w:t>.</w:t>
      </w:r>
    </w:p>
    <w:p w14:paraId="142BD781" w14:textId="77777777" w:rsidR="004623B9" w:rsidRPr="004623B9" w:rsidRDefault="004623B9" w:rsidP="004623B9"/>
    <w:p w14:paraId="70F71EC4" w14:textId="77777777" w:rsidR="00EC76D4" w:rsidRPr="00EC76D4" w:rsidRDefault="002452EF" w:rsidP="00EC76D4">
      <w:r w:rsidRPr="00527456">
        <w:rPr>
          <w:b/>
        </w:rPr>
        <w:t xml:space="preserve">Language processor </w:t>
      </w:r>
      <w:r w:rsidRPr="004623B9">
        <w:t>and</w:t>
      </w:r>
      <w:r w:rsidRPr="00527456">
        <w:rPr>
          <w:b/>
        </w:rPr>
        <w:t xml:space="preserve"> data generator</w:t>
      </w:r>
      <w:r>
        <w:t xml:space="preserve"> are key processing units and DFA is intermediate data format and </w:t>
      </w:r>
    </w:p>
    <w:p w14:paraId="536447D2" w14:textId="77777777" w:rsidR="000C5525" w:rsidRDefault="000C5525" w:rsidP="001E323E">
      <w:pPr>
        <w:ind w:left="720"/>
      </w:pPr>
    </w:p>
    <w:p w14:paraId="49242C6A" w14:textId="77777777" w:rsidR="000C5525" w:rsidRDefault="000C5525" w:rsidP="000C5525">
      <w:pPr>
        <w:ind w:left="180"/>
      </w:pPr>
      <w:r>
        <w:rPr>
          <w:noProof/>
        </w:rPr>
        <w:drawing>
          <wp:inline distT="0" distB="0" distL="0" distR="0" wp14:anchorId="518C1702" wp14:editId="065B8E62">
            <wp:extent cx="6162675" cy="1028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1028700"/>
                    </a:xfrm>
                    <a:prstGeom prst="rect">
                      <a:avLst/>
                    </a:prstGeom>
                    <a:noFill/>
                    <a:ln>
                      <a:noFill/>
                    </a:ln>
                  </pic:spPr>
                </pic:pic>
              </a:graphicData>
            </a:graphic>
          </wp:inline>
        </w:drawing>
      </w:r>
    </w:p>
    <w:p w14:paraId="0BC8B248" w14:textId="77777777" w:rsidR="00CF7651" w:rsidRPr="00C34FDF" w:rsidRDefault="00CF7651" w:rsidP="00CF7651">
      <w:pPr>
        <w:autoSpaceDE w:val="0"/>
        <w:autoSpaceDN w:val="0"/>
        <w:adjustRightInd w:val="0"/>
        <w:jc w:val="center"/>
        <w:rPr>
          <w:b/>
          <w:noProof/>
        </w:rPr>
      </w:pPr>
      <w:r w:rsidRPr="00C34FDF">
        <w:rPr>
          <w:b/>
          <w:noProof/>
        </w:rPr>
        <w:t>Figure 1</w:t>
      </w:r>
      <w:r>
        <w:rPr>
          <w:b/>
          <w:noProof/>
        </w:rPr>
        <w:t xml:space="preserve">.1: </w:t>
      </w:r>
      <w:r w:rsidRPr="00C34FDF">
        <w:rPr>
          <w:b/>
          <w:noProof/>
        </w:rPr>
        <w:t xml:space="preserve">  </w:t>
      </w:r>
      <w:r w:rsidR="00A50317">
        <w:rPr>
          <w:b/>
          <w:noProof/>
        </w:rPr>
        <w:t>Archi</w:t>
      </w:r>
      <w:r w:rsidR="00A77156">
        <w:rPr>
          <w:b/>
          <w:noProof/>
        </w:rPr>
        <w:t>tec</w:t>
      </w:r>
      <w:r w:rsidR="00A50317">
        <w:rPr>
          <w:b/>
          <w:noProof/>
        </w:rPr>
        <w:t xml:space="preserve">ture of Data Generation proposed approach </w:t>
      </w:r>
    </w:p>
    <w:p w14:paraId="2D6C2A7B" w14:textId="77777777" w:rsidR="00CF7651" w:rsidRDefault="00CF7651" w:rsidP="000C5525">
      <w:pPr>
        <w:ind w:left="180"/>
      </w:pPr>
    </w:p>
    <w:p w14:paraId="29A67E9C" w14:textId="77777777" w:rsidR="00CF7651" w:rsidRPr="004623B9" w:rsidRDefault="008062ED" w:rsidP="004623B9">
      <w:pPr>
        <w:pStyle w:val="ListParagraph"/>
        <w:numPr>
          <w:ilvl w:val="0"/>
          <w:numId w:val="17"/>
        </w:numPr>
        <w:spacing w:before="120" w:after="120"/>
        <w:rPr>
          <w:rFonts w:asciiTheme="minorHAnsi" w:hAnsiTheme="minorHAnsi" w:cstheme="minorHAnsi"/>
        </w:rPr>
      </w:pPr>
      <w:r w:rsidRPr="004623B9">
        <w:rPr>
          <w:rFonts w:asciiTheme="minorHAnsi" w:hAnsiTheme="minorHAnsi" w:cstheme="minorHAnsi"/>
          <w:b/>
        </w:rPr>
        <w:t xml:space="preserve">Language </w:t>
      </w:r>
      <w:r w:rsidR="00CF7651" w:rsidRPr="004623B9">
        <w:rPr>
          <w:rFonts w:asciiTheme="minorHAnsi" w:hAnsiTheme="minorHAnsi" w:cstheme="minorHAnsi"/>
          <w:b/>
        </w:rPr>
        <w:t>processor</w:t>
      </w:r>
      <w:r w:rsidR="00CF7651" w:rsidRPr="004623B9">
        <w:rPr>
          <w:rFonts w:asciiTheme="minorHAnsi" w:hAnsiTheme="minorHAnsi" w:cstheme="minorHAnsi"/>
        </w:rPr>
        <w:t xml:space="preserve">: </w:t>
      </w:r>
      <w:r w:rsidRPr="004623B9">
        <w:rPr>
          <w:rFonts w:asciiTheme="minorHAnsi" w:hAnsiTheme="minorHAnsi" w:cstheme="minorHAnsi"/>
        </w:rPr>
        <w:t xml:space="preserve">will translate input </w:t>
      </w:r>
      <w:r w:rsidR="003F2DE1" w:rsidRPr="004623B9">
        <w:rPr>
          <w:rFonts w:asciiTheme="minorHAnsi" w:hAnsiTheme="minorHAnsi" w:cstheme="minorHAnsi"/>
        </w:rPr>
        <w:t xml:space="preserve">(as per declarative data </w:t>
      </w:r>
      <w:r w:rsidR="00B01E8F" w:rsidRPr="004623B9">
        <w:rPr>
          <w:rFonts w:asciiTheme="minorHAnsi" w:hAnsiTheme="minorHAnsi" w:cstheme="minorHAnsi"/>
        </w:rPr>
        <w:t>language) provided</w:t>
      </w:r>
      <w:r w:rsidRPr="004623B9">
        <w:rPr>
          <w:rFonts w:asciiTheme="minorHAnsi" w:hAnsiTheme="minorHAnsi" w:cstheme="minorHAnsi"/>
        </w:rPr>
        <w:t xml:space="preserve"> by user into </w:t>
      </w:r>
      <w:r w:rsidRPr="004623B9">
        <w:rPr>
          <w:rFonts w:asciiTheme="minorHAnsi" w:hAnsiTheme="minorHAnsi" w:cstheme="minorHAnsi"/>
          <w:b/>
        </w:rPr>
        <w:t>non-deterministic finite automaton</w:t>
      </w:r>
      <w:r w:rsidRPr="004623B9">
        <w:rPr>
          <w:rFonts w:asciiTheme="minorHAnsi" w:hAnsiTheme="minorHAnsi" w:cstheme="minorHAnsi"/>
        </w:rPr>
        <w:t xml:space="preserve"> (</w:t>
      </w:r>
      <w:hyperlink r:id="rId8" w:history="1">
        <w:r w:rsidRPr="004623B9">
          <w:rPr>
            <w:rStyle w:val="Hyperlink"/>
            <w:rFonts w:asciiTheme="minorHAnsi" w:hAnsiTheme="minorHAnsi" w:cstheme="minorHAnsi"/>
          </w:rPr>
          <w:t>NFA</w:t>
        </w:r>
      </w:hyperlink>
      <w:r w:rsidRPr="004623B9">
        <w:rPr>
          <w:rFonts w:asciiTheme="minorHAnsi" w:hAnsiTheme="minorHAnsi" w:cstheme="minorHAnsi"/>
        </w:rPr>
        <w:t xml:space="preserve">), which will be then made </w:t>
      </w:r>
      <w:hyperlink r:id="rId9" w:history="1">
        <w:r w:rsidRPr="004623B9">
          <w:rPr>
            <w:rStyle w:val="Hyperlink"/>
            <w:rFonts w:asciiTheme="minorHAnsi" w:hAnsiTheme="minorHAnsi" w:cstheme="minorHAnsi"/>
          </w:rPr>
          <w:t>deterministic</w:t>
        </w:r>
      </w:hyperlink>
      <w:r w:rsidRPr="004623B9">
        <w:rPr>
          <w:rFonts w:asciiTheme="minorHAnsi" w:hAnsiTheme="minorHAnsi" w:cstheme="minorHAnsi"/>
        </w:rPr>
        <w:t xml:space="preserve">. </w:t>
      </w:r>
    </w:p>
    <w:p w14:paraId="7353FCE9" w14:textId="77777777" w:rsidR="00CF7651" w:rsidRPr="004623B9" w:rsidRDefault="00CF7651" w:rsidP="004623B9">
      <w:pPr>
        <w:pStyle w:val="ListParagraph"/>
        <w:numPr>
          <w:ilvl w:val="0"/>
          <w:numId w:val="17"/>
        </w:numPr>
        <w:spacing w:before="120" w:after="120"/>
        <w:rPr>
          <w:rFonts w:asciiTheme="minorHAnsi" w:hAnsiTheme="minorHAnsi" w:cstheme="minorHAnsi"/>
        </w:rPr>
      </w:pPr>
      <w:r w:rsidRPr="004623B9">
        <w:rPr>
          <w:rFonts w:asciiTheme="minorHAnsi" w:hAnsiTheme="minorHAnsi" w:cstheme="minorHAnsi"/>
          <w:b/>
        </w:rPr>
        <w:t>Data Generator:</w:t>
      </w:r>
      <w:r w:rsidRPr="004623B9">
        <w:rPr>
          <w:rFonts w:asciiTheme="minorHAnsi" w:hAnsiTheme="minorHAnsi" w:cstheme="minorHAnsi"/>
        </w:rPr>
        <w:t xml:space="preserve"> </w:t>
      </w:r>
      <w:r w:rsidR="008062ED" w:rsidRPr="004623B9">
        <w:rPr>
          <w:rFonts w:asciiTheme="minorHAnsi" w:hAnsiTheme="minorHAnsi" w:cstheme="minorHAnsi"/>
        </w:rPr>
        <w:t xml:space="preserve"> will use Deterministic finite automaton</w:t>
      </w:r>
      <w:r w:rsidR="007F5C75" w:rsidRPr="004623B9">
        <w:rPr>
          <w:rFonts w:asciiTheme="minorHAnsi" w:hAnsiTheme="minorHAnsi" w:cstheme="minorHAnsi"/>
        </w:rPr>
        <w:t xml:space="preserve"> </w:t>
      </w:r>
      <w:r w:rsidR="008062ED" w:rsidRPr="004623B9">
        <w:rPr>
          <w:rFonts w:asciiTheme="minorHAnsi" w:hAnsiTheme="minorHAnsi" w:cstheme="minorHAnsi"/>
        </w:rPr>
        <w:t xml:space="preserve">(DFA) </w:t>
      </w:r>
      <w:r w:rsidR="007F5C75" w:rsidRPr="004623B9">
        <w:rPr>
          <w:rFonts w:asciiTheme="minorHAnsi" w:hAnsiTheme="minorHAnsi" w:cstheme="minorHAnsi"/>
        </w:rPr>
        <w:t xml:space="preserve">to generate </w:t>
      </w:r>
      <w:r w:rsidR="00736575" w:rsidRPr="004623B9">
        <w:rPr>
          <w:rFonts w:asciiTheme="minorHAnsi" w:hAnsiTheme="minorHAnsi" w:cstheme="minorHAnsi"/>
        </w:rPr>
        <w:t>synthetic</w:t>
      </w:r>
      <w:r w:rsidR="007F5C75" w:rsidRPr="004623B9">
        <w:rPr>
          <w:rFonts w:asciiTheme="minorHAnsi" w:hAnsiTheme="minorHAnsi" w:cstheme="minorHAnsi"/>
        </w:rPr>
        <w:t xml:space="preserve"> data</w:t>
      </w:r>
      <w:r w:rsidR="008062ED" w:rsidRPr="004623B9">
        <w:rPr>
          <w:rFonts w:asciiTheme="minorHAnsi" w:hAnsiTheme="minorHAnsi" w:cstheme="minorHAnsi"/>
        </w:rPr>
        <w:t xml:space="preserve">.  </w:t>
      </w:r>
    </w:p>
    <w:p w14:paraId="781A7977" w14:textId="77777777" w:rsidR="001E323E" w:rsidRPr="000308D5" w:rsidRDefault="008062ED" w:rsidP="000308D5">
      <w:pPr>
        <w:spacing w:before="120" w:after="120"/>
        <w:rPr>
          <w:rFonts w:asciiTheme="minorHAnsi" w:hAnsiTheme="minorHAnsi" w:cstheme="minorHAnsi"/>
        </w:rPr>
      </w:pPr>
      <w:r w:rsidRPr="00617145">
        <w:rPr>
          <w:rFonts w:asciiTheme="minorHAnsi" w:hAnsiTheme="minorHAnsi" w:cstheme="minorHAnsi"/>
        </w:rPr>
        <w:t>Figure</w:t>
      </w:r>
      <w:r w:rsidR="00EB4380" w:rsidRPr="00617145">
        <w:rPr>
          <w:rFonts w:asciiTheme="minorHAnsi" w:hAnsiTheme="minorHAnsi" w:cstheme="minorHAnsi"/>
        </w:rPr>
        <w:t xml:space="preserve"> 1.2</w:t>
      </w:r>
      <w:r w:rsidRPr="00617145">
        <w:rPr>
          <w:rFonts w:asciiTheme="minorHAnsi" w:hAnsiTheme="minorHAnsi" w:cstheme="minorHAnsi"/>
        </w:rPr>
        <w:t xml:space="preserve"> show </w:t>
      </w:r>
      <w:r w:rsidR="00867670" w:rsidRPr="00617145">
        <w:rPr>
          <w:rFonts w:asciiTheme="minorHAnsi" w:hAnsiTheme="minorHAnsi" w:cstheme="minorHAnsi"/>
        </w:rPr>
        <w:t>NFA</w:t>
      </w:r>
      <w:r w:rsidR="00E45AD0" w:rsidRPr="00617145">
        <w:rPr>
          <w:rFonts w:asciiTheme="minorHAnsi" w:hAnsiTheme="minorHAnsi" w:cstheme="minorHAnsi"/>
        </w:rPr>
        <w:t xml:space="preserve"> of user activity at Online Shopping System.</w:t>
      </w:r>
    </w:p>
    <w:p w14:paraId="2AB2D021" w14:textId="77777777" w:rsidR="001E323E" w:rsidRDefault="001E323E" w:rsidP="001E323E">
      <w:pPr>
        <w:autoSpaceDE w:val="0"/>
        <w:autoSpaceDN w:val="0"/>
        <w:adjustRightInd w:val="0"/>
        <w:jc w:val="center"/>
        <w:rPr>
          <w:noProof/>
        </w:rPr>
      </w:pPr>
    </w:p>
    <w:p w14:paraId="28E74C3E" w14:textId="77777777" w:rsidR="001E323E" w:rsidRDefault="00DC008E" w:rsidP="001E323E">
      <w:pPr>
        <w:autoSpaceDE w:val="0"/>
        <w:autoSpaceDN w:val="0"/>
        <w:adjustRightInd w:val="0"/>
        <w:jc w:val="center"/>
        <w:rPr>
          <w:noProof/>
        </w:rPr>
      </w:pPr>
      <w:r>
        <w:rPr>
          <w:noProof/>
        </w:rPr>
        <w:drawing>
          <wp:inline distT="0" distB="0" distL="0" distR="0" wp14:anchorId="0171F33D" wp14:editId="0B8D1007">
            <wp:extent cx="4171950" cy="2324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3177" cy="2358274"/>
                    </a:xfrm>
                    <a:prstGeom prst="rect">
                      <a:avLst/>
                    </a:prstGeom>
                    <a:noFill/>
                    <a:ln>
                      <a:noFill/>
                    </a:ln>
                  </pic:spPr>
                </pic:pic>
              </a:graphicData>
            </a:graphic>
          </wp:inline>
        </w:drawing>
      </w:r>
    </w:p>
    <w:p w14:paraId="4C64C096" w14:textId="77777777" w:rsidR="001E323E" w:rsidRDefault="001E323E" w:rsidP="001E323E">
      <w:pPr>
        <w:autoSpaceDE w:val="0"/>
        <w:autoSpaceDN w:val="0"/>
        <w:adjustRightInd w:val="0"/>
        <w:jc w:val="center"/>
        <w:rPr>
          <w:noProof/>
        </w:rPr>
      </w:pPr>
    </w:p>
    <w:p w14:paraId="503D2111" w14:textId="77777777" w:rsidR="001E323E" w:rsidRPr="00C34FDF" w:rsidRDefault="00D318AB" w:rsidP="001E323E">
      <w:pPr>
        <w:autoSpaceDE w:val="0"/>
        <w:autoSpaceDN w:val="0"/>
        <w:adjustRightInd w:val="0"/>
        <w:jc w:val="center"/>
        <w:rPr>
          <w:b/>
          <w:noProof/>
        </w:rPr>
      </w:pPr>
      <w:r w:rsidRPr="00C34FDF">
        <w:rPr>
          <w:b/>
          <w:noProof/>
        </w:rPr>
        <w:lastRenderedPageBreak/>
        <w:t>Figure 1</w:t>
      </w:r>
      <w:r w:rsidR="00CF7651">
        <w:rPr>
          <w:b/>
          <w:noProof/>
        </w:rPr>
        <w:t>.2</w:t>
      </w:r>
      <w:r w:rsidR="00636350">
        <w:rPr>
          <w:b/>
          <w:noProof/>
        </w:rPr>
        <w:t xml:space="preserve">: </w:t>
      </w:r>
      <w:r w:rsidRPr="00C34FDF">
        <w:rPr>
          <w:b/>
          <w:noProof/>
        </w:rPr>
        <w:t xml:space="preserve">  NFA for Us</w:t>
      </w:r>
      <w:r w:rsidR="00796671" w:rsidRPr="00C34FDF">
        <w:rPr>
          <w:b/>
          <w:noProof/>
        </w:rPr>
        <w:t>er purchase activity at Online Shopping S</w:t>
      </w:r>
      <w:r w:rsidRPr="00C34FDF">
        <w:rPr>
          <w:b/>
          <w:noProof/>
        </w:rPr>
        <w:t>ytem</w:t>
      </w:r>
    </w:p>
    <w:p w14:paraId="542A7C90" w14:textId="77777777" w:rsidR="00E543D9" w:rsidRDefault="00E543D9" w:rsidP="00E543D9">
      <w:pPr>
        <w:autoSpaceDE w:val="0"/>
        <w:autoSpaceDN w:val="0"/>
        <w:adjustRightInd w:val="0"/>
        <w:rPr>
          <w:noProof/>
        </w:rPr>
      </w:pPr>
    </w:p>
    <w:p w14:paraId="7CF99605" w14:textId="77777777" w:rsidR="00E543D9" w:rsidRDefault="00E543D9" w:rsidP="00E543D9">
      <w:pPr>
        <w:autoSpaceDE w:val="0"/>
        <w:autoSpaceDN w:val="0"/>
        <w:adjustRightInd w:val="0"/>
        <w:rPr>
          <w:noProof/>
        </w:rPr>
      </w:pPr>
      <w:r>
        <w:rPr>
          <w:noProof/>
        </w:rPr>
        <w:t xml:space="preserve">With </w:t>
      </w:r>
      <w:r w:rsidR="008F7C51">
        <w:rPr>
          <w:noProof/>
        </w:rPr>
        <w:t xml:space="preserve">derived </w:t>
      </w:r>
      <w:r>
        <w:rPr>
          <w:noProof/>
        </w:rPr>
        <w:t>NFA , Following pat</w:t>
      </w:r>
      <w:r w:rsidR="00A730CE">
        <w:rPr>
          <w:noProof/>
        </w:rPr>
        <w:t>t</w:t>
      </w:r>
      <w:r>
        <w:rPr>
          <w:noProof/>
        </w:rPr>
        <w:t xml:space="preserve">ern </w:t>
      </w:r>
      <w:r w:rsidR="007A27C5">
        <w:rPr>
          <w:noProof/>
        </w:rPr>
        <w:t xml:space="preserve">would be </w:t>
      </w:r>
      <w:r w:rsidR="008F7C51">
        <w:rPr>
          <w:noProof/>
        </w:rPr>
        <w:t>generated</w:t>
      </w:r>
    </w:p>
    <w:p w14:paraId="0DFD4BBC" w14:textId="77777777" w:rsidR="00E543D9" w:rsidRDefault="00E543D9" w:rsidP="00E543D9">
      <w:pPr>
        <w:autoSpaceDE w:val="0"/>
        <w:autoSpaceDN w:val="0"/>
        <w:adjustRightInd w:val="0"/>
        <w:rPr>
          <w:noProof/>
        </w:rPr>
      </w:pPr>
    </w:p>
    <w:p w14:paraId="494F1FF9" w14:textId="77777777" w:rsidR="00E543D9" w:rsidRDefault="00E543D9" w:rsidP="00156B5A">
      <w:pPr>
        <w:autoSpaceDE w:val="0"/>
        <w:autoSpaceDN w:val="0"/>
        <w:adjustRightInd w:val="0"/>
        <w:ind w:left="720"/>
        <w:rPr>
          <w:b/>
          <w:noProof/>
        </w:rPr>
      </w:pPr>
      <w:r w:rsidRPr="00E543D9">
        <w:rPr>
          <w:b/>
          <w:noProof/>
        </w:rPr>
        <w:t>Sanjiv</w:t>
      </w:r>
      <w:r>
        <w:rPr>
          <w:noProof/>
        </w:rPr>
        <w:t xml:space="preserve"> have logged in to system at time </w:t>
      </w:r>
      <w:r w:rsidRPr="00E543D9">
        <w:rPr>
          <w:b/>
          <w:noProof/>
        </w:rPr>
        <w:t>11.00 AM 21/12/13</w:t>
      </w:r>
    </w:p>
    <w:p w14:paraId="7B8A6187" w14:textId="77777777" w:rsidR="00E543D9" w:rsidRDefault="00E543D9" w:rsidP="00156B5A">
      <w:pPr>
        <w:autoSpaceDE w:val="0"/>
        <w:autoSpaceDN w:val="0"/>
        <w:adjustRightInd w:val="0"/>
        <w:ind w:left="720"/>
        <w:rPr>
          <w:b/>
          <w:noProof/>
        </w:rPr>
      </w:pPr>
      <w:r w:rsidRPr="00E543D9">
        <w:rPr>
          <w:b/>
          <w:noProof/>
        </w:rPr>
        <w:t>Sanjiv</w:t>
      </w:r>
      <w:r>
        <w:rPr>
          <w:noProof/>
        </w:rPr>
        <w:t xml:space="preserve"> puchased </w:t>
      </w:r>
      <w:r w:rsidRPr="00E543D9">
        <w:rPr>
          <w:b/>
          <w:noProof/>
        </w:rPr>
        <w:t>T-Shirt</w:t>
      </w:r>
      <w:r>
        <w:rPr>
          <w:noProof/>
        </w:rPr>
        <w:t xml:space="preserve"> at time </w:t>
      </w:r>
      <w:r>
        <w:rPr>
          <w:b/>
          <w:noProof/>
        </w:rPr>
        <w:t>11.05</w:t>
      </w:r>
      <w:r w:rsidRPr="00E543D9">
        <w:rPr>
          <w:b/>
          <w:noProof/>
        </w:rPr>
        <w:t xml:space="preserve"> AM 21/12/13</w:t>
      </w:r>
    </w:p>
    <w:p w14:paraId="06CC8297" w14:textId="77777777" w:rsidR="00E543D9" w:rsidRDefault="00E543D9" w:rsidP="00156B5A">
      <w:pPr>
        <w:autoSpaceDE w:val="0"/>
        <w:autoSpaceDN w:val="0"/>
        <w:adjustRightInd w:val="0"/>
        <w:ind w:left="720"/>
        <w:rPr>
          <w:b/>
          <w:noProof/>
        </w:rPr>
      </w:pPr>
      <w:r w:rsidRPr="00E543D9">
        <w:rPr>
          <w:b/>
          <w:noProof/>
        </w:rPr>
        <w:t>Sanjiv</w:t>
      </w:r>
      <w:r>
        <w:rPr>
          <w:noProof/>
        </w:rPr>
        <w:t xml:space="preserve"> puchased </w:t>
      </w:r>
      <w:r w:rsidRPr="00E543D9">
        <w:rPr>
          <w:b/>
          <w:noProof/>
        </w:rPr>
        <w:t>Java Book</w:t>
      </w:r>
      <w:r>
        <w:rPr>
          <w:noProof/>
        </w:rPr>
        <w:t xml:space="preserve"> at  time </w:t>
      </w:r>
      <w:r>
        <w:rPr>
          <w:b/>
          <w:noProof/>
        </w:rPr>
        <w:t>11.07</w:t>
      </w:r>
      <w:r w:rsidRPr="00E543D9">
        <w:rPr>
          <w:b/>
          <w:noProof/>
        </w:rPr>
        <w:t xml:space="preserve"> AM 21/12/13</w:t>
      </w:r>
    </w:p>
    <w:p w14:paraId="6EBA88C9" w14:textId="77777777" w:rsidR="00E543D9" w:rsidRDefault="00E543D9" w:rsidP="00156B5A">
      <w:pPr>
        <w:autoSpaceDE w:val="0"/>
        <w:autoSpaceDN w:val="0"/>
        <w:adjustRightInd w:val="0"/>
        <w:ind w:left="720"/>
        <w:rPr>
          <w:b/>
          <w:noProof/>
        </w:rPr>
      </w:pPr>
      <w:r w:rsidRPr="00E543D9">
        <w:rPr>
          <w:b/>
          <w:noProof/>
        </w:rPr>
        <w:t>Sanjiv</w:t>
      </w:r>
      <w:r>
        <w:rPr>
          <w:noProof/>
        </w:rPr>
        <w:t xml:space="preserve"> have logged out  from system at time </w:t>
      </w:r>
      <w:r w:rsidR="00C34FDF">
        <w:rPr>
          <w:b/>
          <w:noProof/>
        </w:rPr>
        <w:t>11.10</w:t>
      </w:r>
      <w:r w:rsidRPr="00E543D9">
        <w:rPr>
          <w:b/>
          <w:noProof/>
        </w:rPr>
        <w:t xml:space="preserve"> AM 21/12/13</w:t>
      </w:r>
    </w:p>
    <w:p w14:paraId="051E6E20" w14:textId="77777777" w:rsidR="00156B5A" w:rsidRDefault="00156B5A" w:rsidP="00156B5A">
      <w:pPr>
        <w:autoSpaceDE w:val="0"/>
        <w:autoSpaceDN w:val="0"/>
        <w:adjustRightInd w:val="0"/>
        <w:ind w:left="720"/>
        <w:rPr>
          <w:b/>
          <w:noProof/>
        </w:rPr>
      </w:pPr>
    </w:p>
    <w:p w14:paraId="7B7372B3" w14:textId="77777777" w:rsidR="00156B5A" w:rsidRDefault="00156B5A" w:rsidP="00156B5A">
      <w:pPr>
        <w:autoSpaceDE w:val="0"/>
        <w:autoSpaceDN w:val="0"/>
        <w:adjustRightInd w:val="0"/>
        <w:ind w:left="720"/>
        <w:rPr>
          <w:b/>
          <w:noProof/>
        </w:rPr>
      </w:pPr>
      <w:r>
        <w:rPr>
          <w:b/>
          <w:noProof/>
        </w:rPr>
        <w:t xml:space="preserve">           OR </w:t>
      </w:r>
    </w:p>
    <w:p w14:paraId="17043C42" w14:textId="77777777" w:rsidR="00156B5A" w:rsidRDefault="00156B5A" w:rsidP="00156B5A">
      <w:pPr>
        <w:autoSpaceDE w:val="0"/>
        <w:autoSpaceDN w:val="0"/>
        <w:adjustRightInd w:val="0"/>
        <w:ind w:left="720"/>
        <w:rPr>
          <w:b/>
          <w:noProof/>
        </w:rPr>
      </w:pPr>
      <w:r>
        <w:rPr>
          <w:b/>
          <w:noProof/>
        </w:rPr>
        <w:t xml:space="preserve">Rajiv </w:t>
      </w:r>
      <w:r>
        <w:rPr>
          <w:noProof/>
        </w:rPr>
        <w:t xml:space="preserve"> have logged in to system at time </w:t>
      </w:r>
      <w:r w:rsidRPr="00E543D9">
        <w:rPr>
          <w:b/>
          <w:noProof/>
        </w:rPr>
        <w:t>11.00 AM 21/12/13</w:t>
      </w:r>
    </w:p>
    <w:p w14:paraId="188873F0" w14:textId="77777777" w:rsidR="00156B5A" w:rsidRDefault="00156B5A" w:rsidP="00156B5A">
      <w:pPr>
        <w:autoSpaceDE w:val="0"/>
        <w:autoSpaceDN w:val="0"/>
        <w:adjustRightInd w:val="0"/>
        <w:ind w:left="720"/>
        <w:rPr>
          <w:b/>
          <w:noProof/>
        </w:rPr>
      </w:pPr>
      <w:r>
        <w:rPr>
          <w:b/>
          <w:noProof/>
        </w:rPr>
        <w:t>Rajiv</w:t>
      </w:r>
      <w:r>
        <w:rPr>
          <w:noProof/>
        </w:rPr>
        <w:t xml:space="preserve"> have logged out  from system at time </w:t>
      </w:r>
      <w:r>
        <w:rPr>
          <w:b/>
          <w:noProof/>
        </w:rPr>
        <w:t>11.02</w:t>
      </w:r>
      <w:r w:rsidRPr="00E543D9">
        <w:rPr>
          <w:b/>
          <w:noProof/>
        </w:rPr>
        <w:t xml:space="preserve"> AM 21/12/13</w:t>
      </w:r>
    </w:p>
    <w:p w14:paraId="45D48E5C" w14:textId="77777777" w:rsidR="00C34FDF" w:rsidRDefault="00C34FDF" w:rsidP="00E543D9">
      <w:pPr>
        <w:autoSpaceDE w:val="0"/>
        <w:autoSpaceDN w:val="0"/>
        <w:adjustRightInd w:val="0"/>
        <w:rPr>
          <w:noProof/>
        </w:rPr>
      </w:pPr>
    </w:p>
    <w:p w14:paraId="066646E7" w14:textId="77777777" w:rsidR="00EC18F8" w:rsidRDefault="00EC18F8" w:rsidP="00E543D9">
      <w:pPr>
        <w:autoSpaceDE w:val="0"/>
        <w:autoSpaceDN w:val="0"/>
        <w:adjustRightInd w:val="0"/>
        <w:rPr>
          <w:noProof/>
        </w:rPr>
      </w:pPr>
    </w:p>
    <w:p w14:paraId="1CBAB97A" w14:textId="77777777" w:rsidR="00E543D9" w:rsidRDefault="00DF309F" w:rsidP="007C7C01">
      <w:pPr>
        <w:pStyle w:val="Heading1"/>
      </w:pPr>
      <w:bookmarkStart w:id="17" w:name="_Toc160549503"/>
      <w:r>
        <w:t>Declarative Data L</w:t>
      </w:r>
      <w:r w:rsidR="007C7C01">
        <w:t>anguage</w:t>
      </w:r>
      <w:bookmarkEnd w:id="17"/>
      <w:r w:rsidR="007C7C01">
        <w:t xml:space="preserve"> </w:t>
      </w:r>
    </w:p>
    <w:p w14:paraId="426A4195" w14:textId="77777777" w:rsidR="0004139D" w:rsidRPr="0004139D" w:rsidRDefault="0004139D" w:rsidP="0004139D"/>
    <w:p w14:paraId="0162B6D1" w14:textId="2F6807E6" w:rsidR="00B01E8F" w:rsidRDefault="00FF5A63" w:rsidP="00B01E8F">
      <w:r>
        <w:t>Contextual</w:t>
      </w:r>
      <w:r w:rsidR="00A86112">
        <w:t xml:space="preserve">-Data Generator </w:t>
      </w:r>
      <w:r w:rsidR="00EC49DE">
        <w:t>provides</w:t>
      </w:r>
      <w:r w:rsidR="00B01E8F">
        <w:t xml:space="preserve"> user a declarative data language to define their data format. It would give user flexibility to define format of data that varies from structured data to unstructured data.</w:t>
      </w:r>
    </w:p>
    <w:p w14:paraId="430C208E" w14:textId="77777777" w:rsidR="002B2D2D" w:rsidRDefault="002B2D2D" w:rsidP="00B01E8F"/>
    <w:p w14:paraId="4349BD01" w14:textId="77777777" w:rsidR="002B2D2D" w:rsidRDefault="002B2D2D" w:rsidP="00B01E8F"/>
    <w:p w14:paraId="7EE4B75C" w14:textId="3A581054" w:rsidR="002B2D2D" w:rsidRDefault="002B2D2D" w:rsidP="00B01E8F">
      <w:r>
        <w:t xml:space="preserve">Declarative data language consists of Data types and operator symbols that denotes set of strings and operations over these sets, respectively. There can be multiple data language expression that matches </w:t>
      </w:r>
      <w:r w:rsidR="00386D9C">
        <w:t xml:space="preserve">a </w:t>
      </w:r>
      <w:r w:rsidR="000C7ACD">
        <w:t>particular</w:t>
      </w:r>
      <w:r w:rsidR="00386D9C">
        <w:t xml:space="preserve"> set.</w:t>
      </w:r>
    </w:p>
    <w:p w14:paraId="275B491F" w14:textId="77777777" w:rsidR="002B2D2D" w:rsidRDefault="002B2D2D" w:rsidP="00B01E8F"/>
    <w:p w14:paraId="7410F81C" w14:textId="77777777" w:rsidR="00E43CD3" w:rsidRDefault="002B2D2D" w:rsidP="00B01E8F">
      <w:r w:rsidRPr="002B2D2D">
        <w:t>In most </w:t>
      </w:r>
      <w:hyperlink r:id="rId11" w:tooltip="Formalism (mathematics)" w:history="1">
        <w:r w:rsidRPr="002B2D2D">
          <w:t>formalisms</w:t>
        </w:r>
      </w:hyperlink>
      <w:r w:rsidRPr="002B2D2D">
        <w:t xml:space="preserve">, if there exists at least one </w:t>
      </w:r>
      <w:r>
        <w:t>data language expression</w:t>
      </w:r>
      <w:r w:rsidRPr="002B2D2D">
        <w:t xml:space="preserve"> that matches a particular set then there exists an infinite number of other </w:t>
      </w:r>
      <w:r>
        <w:t>data language expression</w:t>
      </w:r>
      <w:r w:rsidRPr="002B2D2D">
        <w:t xml:space="preserve"> that also match it—the specification is not unique. </w:t>
      </w:r>
    </w:p>
    <w:p w14:paraId="4A0B3FCF" w14:textId="77777777" w:rsidR="00E43CD3" w:rsidRDefault="00E43CD3" w:rsidP="00B01E8F"/>
    <w:p w14:paraId="2C9BC8EF" w14:textId="77777777" w:rsidR="00F67473" w:rsidRDefault="00F67473" w:rsidP="006E7B02">
      <w:pPr>
        <w:shd w:val="clear" w:color="auto" w:fill="FFFFFF"/>
        <w:spacing w:before="100" w:beforeAutospacing="1" w:after="100" w:afterAutospacing="1"/>
      </w:pPr>
      <w:r w:rsidRPr="006E7B02">
        <w:t xml:space="preserve">Most formalisms provide the following operations to construct </w:t>
      </w:r>
      <w:r>
        <w:t>Declarative Data Language</w:t>
      </w:r>
      <w:r w:rsidRPr="006E7B02">
        <w:t>.</w:t>
      </w:r>
    </w:p>
    <w:p w14:paraId="6F783F67" w14:textId="77777777" w:rsidR="00E43CD3" w:rsidRPr="00BA7111" w:rsidRDefault="00E43CD3" w:rsidP="009D14E1">
      <w:pPr>
        <w:pStyle w:val="ListParagraph"/>
        <w:numPr>
          <w:ilvl w:val="1"/>
          <w:numId w:val="5"/>
        </w:numPr>
        <w:shd w:val="clear" w:color="auto" w:fill="FFFFFF"/>
        <w:spacing w:before="100" w:beforeAutospacing="1" w:after="100" w:afterAutospacing="1"/>
        <w:rPr>
          <w:rFonts w:eastAsia="Times New Roman"/>
          <w:sz w:val="24"/>
          <w:szCs w:val="24"/>
        </w:rPr>
      </w:pPr>
      <w:r w:rsidRPr="00BA7111">
        <w:rPr>
          <w:rFonts w:eastAsia="Times New Roman"/>
          <w:sz w:val="24"/>
          <w:szCs w:val="24"/>
        </w:rPr>
        <w:t xml:space="preserve">Inbuilt Data Types and their syntax </w:t>
      </w:r>
    </w:p>
    <w:p w14:paraId="732556AA" w14:textId="77777777" w:rsidR="00E43CD3" w:rsidRPr="00211DB1" w:rsidRDefault="00E43CD3" w:rsidP="009D14E1">
      <w:pPr>
        <w:pStyle w:val="ListParagraph"/>
        <w:numPr>
          <w:ilvl w:val="1"/>
          <w:numId w:val="5"/>
        </w:numPr>
        <w:shd w:val="clear" w:color="auto" w:fill="FFFFFF"/>
        <w:spacing w:before="100" w:beforeAutospacing="1" w:after="100" w:afterAutospacing="1"/>
        <w:rPr>
          <w:rFonts w:eastAsia="Times New Roman"/>
          <w:sz w:val="24"/>
          <w:szCs w:val="24"/>
        </w:rPr>
      </w:pPr>
      <w:r w:rsidRPr="00211DB1">
        <w:rPr>
          <w:rFonts w:eastAsia="Times New Roman"/>
          <w:sz w:val="24"/>
          <w:szCs w:val="24"/>
        </w:rPr>
        <w:t xml:space="preserve">Language </w:t>
      </w:r>
      <w:r w:rsidR="00BA0D80" w:rsidRPr="00211DB1">
        <w:rPr>
          <w:rFonts w:eastAsia="Times New Roman"/>
          <w:sz w:val="24"/>
          <w:szCs w:val="24"/>
        </w:rPr>
        <w:t>operators</w:t>
      </w:r>
      <w:r w:rsidRPr="00211DB1">
        <w:rPr>
          <w:rFonts w:eastAsia="Times New Roman"/>
          <w:sz w:val="24"/>
          <w:szCs w:val="24"/>
        </w:rPr>
        <w:t xml:space="preserve"> </w:t>
      </w:r>
    </w:p>
    <w:p w14:paraId="7A7AA886" w14:textId="77777777" w:rsidR="00E43CD3" w:rsidRPr="00211DB1" w:rsidRDefault="00E43CD3" w:rsidP="009D14E1">
      <w:pPr>
        <w:pStyle w:val="ListParagraph"/>
        <w:numPr>
          <w:ilvl w:val="2"/>
          <w:numId w:val="5"/>
        </w:numPr>
        <w:shd w:val="clear" w:color="auto" w:fill="FFFFFF"/>
        <w:spacing w:before="100" w:beforeAutospacing="1" w:after="100" w:afterAutospacing="1"/>
        <w:rPr>
          <w:rFonts w:eastAsia="Times New Roman"/>
          <w:sz w:val="24"/>
          <w:szCs w:val="24"/>
        </w:rPr>
      </w:pPr>
      <w:r w:rsidRPr="00211DB1">
        <w:rPr>
          <w:rFonts w:eastAsia="Times New Roman"/>
          <w:sz w:val="24"/>
          <w:szCs w:val="24"/>
        </w:rPr>
        <w:t>Boolean "or"</w:t>
      </w:r>
    </w:p>
    <w:p w14:paraId="4EA004C1" w14:textId="77777777" w:rsidR="00E43CD3" w:rsidRPr="00211DB1" w:rsidRDefault="00E43CD3" w:rsidP="009D14E1">
      <w:pPr>
        <w:pStyle w:val="ListParagraph"/>
        <w:numPr>
          <w:ilvl w:val="2"/>
          <w:numId w:val="5"/>
        </w:numPr>
        <w:shd w:val="clear" w:color="auto" w:fill="FFFFFF"/>
        <w:spacing w:before="100" w:beforeAutospacing="1" w:after="100" w:afterAutospacing="1"/>
        <w:rPr>
          <w:rFonts w:eastAsia="Times New Roman"/>
          <w:sz w:val="24"/>
          <w:szCs w:val="24"/>
        </w:rPr>
      </w:pPr>
      <w:r w:rsidRPr="00211DB1">
        <w:rPr>
          <w:rFonts w:eastAsia="Times New Roman"/>
          <w:sz w:val="24"/>
          <w:szCs w:val="24"/>
        </w:rPr>
        <w:t>Grouping</w:t>
      </w:r>
    </w:p>
    <w:p w14:paraId="6BE3457D" w14:textId="77777777" w:rsidR="008325F5" w:rsidRDefault="00E43CD3" w:rsidP="009D14E1">
      <w:pPr>
        <w:pStyle w:val="ListParagraph"/>
        <w:numPr>
          <w:ilvl w:val="2"/>
          <w:numId w:val="5"/>
        </w:numPr>
        <w:shd w:val="clear" w:color="auto" w:fill="FFFFFF"/>
        <w:spacing w:before="100" w:beforeAutospacing="1" w:after="100" w:afterAutospacing="1"/>
        <w:rPr>
          <w:rFonts w:eastAsia="Times New Roman"/>
          <w:sz w:val="24"/>
          <w:szCs w:val="24"/>
        </w:rPr>
      </w:pPr>
      <w:r w:rsidRPr="00211DB1">
        <w:rPr>
          <w:rFonts w:eastAsia="Times New Roman"/>
          <w:sz w:val="24"/>
          <w:szCs w:val="24"/>
        </w:rPr>
        <w:t>Quantification</w:t>
      </w:r>
    </w:p>
    <w:p w14:paraId="08EDC366" w14:textId="77777777" w:rsidR="00E93C8B" w:rsidRDefault="00F56DC1" w:rsidP="009D14E1">
      <w:pPr>
        <w:pStyle w:val="ListParagraph"/>
        <w:numPr>
          <w:ilvl w:val="1"/>
          <w:numId w:val="5"/>
        </w:numPr>
        <w:shd w:val="clear" w:color="auto" w:fill="FFFFFF"/>
        <w:spacing w:before="100" w:beforeAutospacing="1" w:after="100" w:afterAutospacing="1"/>
        <w:rPr>
          <w:rFonts w:eastAsia="Times New Roman"/>
          <w:sz w:val="24"/>
          <w:szCs w:val="24"/>
        </w:rPr>
      </w:pPr>
      <w:r>
        <w:rPr>
          <w:rFonts w:eastAsia="Times New Roman"/>
          <w:sz w:val="24"/>
          <w:szCs w:val="24"/>
        </w:rPr>
        <w:t>Co-relation and referencing among Data</w:t>
      </w:r>
      <w:r w:rsidR="00780807">
        <w:rPr>
          <w:rFonts w:eastAsia="Times New Roman"/>
          <w:sz w:val="24"/>
          <w:szCs w:val="24"/>
        </w:rPr>
        <w:t xml:space="preserve"> </w:t>
      </w:r>
      <w:r>
        <w:rPr>
          <w:rFonts w:eastAsia="Times New Roman"/>
          <w:sz w:val="24"/>
          <w:szCs w:val="24"/>
        </w:rPr>
        <w:t>Type</w:t>
      </w:r>
    </w:p>
    <w:p w14:paraId="246DE49E" w14:textId="77777777" w:rsidR="00584C60" w:rsidRDefault="00584C60" w:rsidP="00584C60">
      <w:pPr>
        <w:shd w:val="clear" w:color="auto" w:fill="FFFFFF"/>
        <w:spacing w:before="100" w:beforeAutospacing="1" w:after="100" w:afterAutospacing="1"/>
        <w:ind w:left="1094"/>
      </w:pPr>
    </w:p>
    <w:p w14:paraId="26E83C98" w14:textId="77777777" w:rsidR="00584C60" w:rsidRPr="00584C60" w:rsidRDefault="00584C60" w:rsidP="00584C60">
      <w:pPr>
        <w:shd w:val="clear" w:color="auto" w:fill="FFFFFF"/>
        <w:spacing w:before="100" w:beforeAutospacing="1" w:after="100" w:afterAutospacing="1"/>
        <w:ind w:left="1094"/>
      </w:pPr>
    </w:p>
    <w:p w14:paraId="366959BA" w14:textId="77777777" w:rsidR="00457DD2" w:rsidRPr="00417335" w:rsidRDefault="00457DD2" w:rsidP="00457DD2">
      <w:pPr>
        <w:pStyle w:val="ListParagraph"/>
        <w:shd w:val="clear" w:color="auto" w:fill="FFFFFF"/>
        <w:spacing w:before="100" w:beforeAutospacing="1" w:after="100" w:afterAutospacing="1"/>
        <w:ind w:left="1454"/>
      </w:pPr>
    </w:p>
    <w:p w14:paraId="02A40B7E" w14:textId="77777777" w:rsidR="006E7B02" w:rsidRPr="00457DD2" w:rsidRDefault="006E7B02" w:rsidP="00C14810">
      <w:pPr>
        <w:pStyle w:val="ListParagraph"/>
        <w:numPr>
          <w:ilvl w:val="0"/>
          <w:numId w:val="5"/>
        </w:numPr>
        <w:shd w:val="clear" w:color="auto" w:fill="FFFFFF"/>
        <w:spacing w:before="100" w:beforeAutospacing="1" w:after="100" w:afterAutospacing="1"/>
        <w:rPr>
          <w:b/>
          <w:sz w:val="28"/>
          <w:szCs w:val="28"/>
        </w:rPr>
      </w:pPr>
      <w:r w:rsidRPr="00457DD2">
        <w:rPr>
          <w:b/>
          <w:sz w:val="28"/>
          <w:szCs w:val="28"/>
        </w:rPr>
        <w:t xml:space="preserve">Inbuilt Data Types and their syntax </w:t>
      </w:r>
    </w:p>
    <w:p w14:paraId="6A5988DC" w14:textId="77777777" w:rsidR="006E7B02" w:rsidRDefault="00E636FC" w:rsidP="00794BCE">
      <w:pPr>
        <w:autoSpaceDE w:val="0"/>
        <w:autoSpaceDN w:val="0"/>
        <w:adjustRightInd w:val="0"/>
        <w:ind w:left="374"/>
        <w:rPr>
          <w:noProof/>
        </w:rPr>
      </w:pPr>
      <w:r>
        <w:rPr>
          <w:noProof/>
        </w:rPr>
        <w:t>Data Type is a basic building block of D</w:t>
      </w:r>
      <w:r w:rsidR="00CD44F7">
        <w:rPr>
          <w:noProof/>
        </w:rPr>
        <w:t>eclarative Data Language. Data Type are integral part of Declarative lannguage.</w:t>
      </w:r>
      <w:r>
        <w:rPr>
          <w:noProof/>
        </w:rPr>
        <w:t xml:space="preserve"> Operatiors will be applied to construct various Data formats.</w:t>
      </w:r>
      <w:r w:rsidR="005B7529">
        <w:rPr>
          <w:noProof/>
        </w:rPr>
        <w:t xml:space="preserve"> And alos you can embed any static data syntax that will remain same with all records generated.</w:t>
      </w:r>
    </w:p>
    <w:p w14:paraId="07E44096" w14:textId="77777777" w:rsidR="00E636FC" w:rsidRDefault="00E636FC" w:rsidP="00794BCE">
      <w:pPr>
        <w:autoSpaceDE w:val="0"/>
        <w:autoSpaceDN w:val="0"/>
        <w:adjustRightInd w:val="0"/>
        <w:ind w:left="374"/>
        <w:rPr>
          <w:noProof/>
        </w:rPr>
      </w:pPr>
    </w:p>
    <w:p w14:paraId="5A8E6ABF" w14:textId="77777777" w:rsidR="00E636FC" w:rsidRDefault="00E636FC" w:rsidP="00794BCE">
      <w:pPr>
        <w:autoSpaceDE w:val="0"/>
        <w:autoSpaceDN w:val="0"/>
        <w:adjustRightInd w:val="0"/>
        <w:ind w:left="374"/>
        <w:rPr>
          <w:noProof/>
        </w:rPr>
      </w:pPr>
    </w:p>
    <w:p w14:paraId="24A1FA54" w14:textId="77777777" w:rsidR="006E7B02" w:rsidRDefault="006E7B02" w:rsidP="00794BCE">
      <w:pPr>
        <w:autoSpaceDE w:val="0"/>
        <w:autoSpaceDN w:val="0"/>
        <w:adjustRightInd w:val="0"/>
        <w:ind w:left="374"/>
        <w:rPr>
          <w:noProof/>
        </w:rPr>
      </w:pPr>
      <w:r>
        <w:rPr>
          <w:noProof/>
        </w:rPr>
        <w:t xml:space="preserve">Following </w:t>
      </w:r>
      <w:r w:rsidR="00915AB9">
        <w:rPr>
          <w:noProof/>
        </w:rPr>
        <w:t xml:space="preserve">table shows </w:t>
      </w:r>
      <w:r>
        <w:rPr>
          <w:noProof/>
        </w:rPr>
        <w:t>proposed list of inbuild data type support in declarative data language</w:t>
      </w:r>
    </w:p>
    <w:p w14:paraId="750D334B" w14:textId="77777777" w:rsidR="00794BCE" w:rsidRDefault="00794BCE" w:rsidP="00794BCE">
      <w:pPr>
        <w:autoSpaceDE w:val="0"/>
        <w:autoSpaceDN w:val="0"/>
        <w:adjustRightInd w:val="0"/>
        <w:ind w:left="374"/>
        <w:rPr>
          <w:noProof/>
        </w:rPr>
      </w:pPr>
    </w:p>
    <w:tbl>
      <w:tblPr>
        <w:tblStyle w:val="GridTable1Light-Accent5"/>
        <w:tblW w:w="0" w:type="auto"/>
        <w:tblInd w:w="985" w:type="dxa"/>
        <w:tblLook w:val="04A0" w:firstRow="1" w:lastRow="0" w:firstColumn="1" w:lastColumn="0" w:noHBand="0" w:noVBand="1"/>
      </w:tblPr>
      <w:tblGrid>
        <w:gridCol w:w="2340"/>
        <w:gridCol w:w="1980"/>
        <w:gridCol w:w="2070"/>
        <w:gridCol w:w="1890"/>
      </w:tblGrid>
      <w:tr w:rsidR="00915AB9" w14:paraId="5738FF42" w14:textId="77777777" w:rsidTr="00C22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675A8BA"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Blank</w:t>
            </w:r>
          </w:p>
        </w:tc>
        <w:tc>
          <w:tcPr>
            <w:tcW w:w="1980" w:type="dxa"/>
          </w:tcPr>
          <w:p w14:paraId="3AD6B160" w14:textId="77777777" w:rsidR="00794BCE" w:rsidRPr="00915AB9" w:rsidRDefault="00794BCE" w:rsidP="00915AB9">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noProof/>
                <w:sz w:val="20"/>
                <w:szCs w:val="20"/>
              </w:rPr>
            </w:pPr>
            <w:r w:rsidRPr="00915AB9">
              <w:rPr>
                <w:b w:val="0"/>
                <w:sz w:val="20"/>
                <w:szCs w:val="20"/>
              </w:rPr>
              <w:t>Boolean</w:t>
            </w:r>
          </w:p>
        </w:tc>
        <w:tc>
          <w:tcPr>
            <w:tcW w:w="2070" w:type="dxa"/>
          </w:tcPr>
          <w:p w14:paraId="595F867E" w14:textId="77777777" w:rsidR="00794BCE" w:rsidRPr="00915AB9" w:rsidRDefault="00794BCE" w:rsidP="00915AB9">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noProof/>
                <w:sz w:val="20"/>
                <w:szCs w:val="20"/>
              </w:rPr>
            </w:pPr>
            <w:r w:rsidRPr="00915AB9">
              <w:rPr>
                <w:b w:val="0"/>
                <w:sz w:val="20"/>
                <w:szCs w:val="20"/>
              </w:rPr>
              <w:t>City</w:t>
            </w:r>
          </w:p>
        </w:tc>
        <w:tc>
          <w:tcPr>
            <w:tcW w:w="1890" w:type="dxa"/>
          </w:tcPr>
          <w:p w14:paraId="40B768B7" w14:textId="77777777" w:rsidR="00794BCE" w:rsidRPr="00915AB9" w:rsidRDefault="00794BCE" w:rsidP="00915AB9">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noProof/>
                <w:sz w:val="20"/>
                <w:szCs w:val="20"/>
              </w:rPr>
            </w:pPr>
            <w:r w:rsidRPr="00915AB9">
              <w:rPr>
                <w:b w:val="0"/>
                <w:sz w:val="20"/>
                <w:szCs w:val="20"/>
              </w:rPr>
              <w:t>Color</w:t>
            </w:r>
          </w:p>
        </w:tc>
      </w:tr>
      <w:tr w:rsidR="00915AB9" w14:paraId="3923E6BA"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40A56B75"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Company Name</w:t>
            </w:r>
          </w:p>
        </w:tc>
        <w:tc>
          <w:tcPr>
            <w:tcW w:w="1980" w:type="dxa"/>
          </w:tcPr>
          <w:p w14:paraId="2518313C"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Country</w:t>
            </w:r>
          </w:p>
        </w:tc>
        <w:tc>
          <w:tcPr>
            <w:tcW w:w="2070" w:type="dxa"/>
          </w:tcPr>
          <w:p w14:paraId="2C259A72" w14:textId="77777777" w:rsidR="00794BCE" w:rsidRPr="00915AB9" w:rsidRDefault="00794BCE" w:rsidP="00794BCE">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Credit Card</w:t>
            </w:r>
          </w:p>
        </w:tc>
        <w:tc>
          <w:tcPr>
            <w:tcW w:w="1890" w:type="dxa"/>
          </w:tcPr>
          <w:p w14:paraId="39A2E47A"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Credit Card Type</w:t>
            </w:r>
          </w:p>
        </w:tc>
      </w:tr>
      <w:tr w:rsidR="00915AB9" w14:paraId="2306DDFA"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31572F35"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Currency</w:t>
            </w:r>
          </w:p>
        </w:tc>
        <w:tc>
          <w:tcPr>
            <w:tcW w:w="1980" w:type="dxa"/>
          </w:tcPr>
          <w:p w14:paraId="78BAE296"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Currency Code</w:t>
            </w:r>
          </w:p>
        </w:tc>
        <w:tc>
          <w:tcPr>
            <w:tcW w:w="2070" w:type="dxa"/>
          </w:tcPr>
          <w:p w14:paraId="349388A2"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Custom List</w:t>
            </w:r>
          </w:p>
        </w:tc>
        <w:tc>
          <w:tcPr>
            <w:tcW w:w="1890" w:type="dxa"/>
          </w:tcPr>
          <w:p w14:paraId="1AED774F"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Date</w:t>
            </w:r>
          </w:p>
        </w:tc>
      </w:tr>
      <w:tr w:rsidR="00915AB9" w14:paraId="513C0DB2"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597E9636"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Domain Name</w:t>
            </w:r>
          </w:p>
        </w:tc>
        <w:tc>
          <w:tcPr>
            <w:tcW w:w="1980" w:type="dxa"/>
          </w:tcPr>
          <w:p w14:paraId="68558003"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Email Address</w:t>
            </w:r>
          </w:p>
        </w:tc>
        <w:tc>
          <w:tcPr>
            <w:tcW w:w="2070" w:type="dxa"/>
          </w:tcPr>
          <w:p w14:paraId="331CF099"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Encrypt</w:t>
            </w:r>
          </w:p>
        </w:tc>
        <w:tc>
          <w:tcPr>
            <w:tcW w:w="1890" w:type="dxa"/>
          </w:tcPr>
          <w:p w14:paraId="7846DA92"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First Name</w:t>
            </w:r>
          </w:p>
        </w:tc>
      </w:tr>
      <w:tr w:rsidR="00915AB9" w14:paraId="1B50CDB3"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07E64CD8"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First Name (Female)</w:t>
            </w:r>
          </w:p>
        </w:tc>
        <w:tc>
          <w:tcPr>
            <w:tcW w:w="1980" w:type="dxa"/>
          </w:tcPr>
          <w:p w14:paraId="291EB284"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First Name (Male)</w:t>
            </w:r>
          </w:p>
        </w:tc>
        <w:tc>
          <w:tcPr>
            <w:tcW w:w="2070" w:type="dxa"/>
          </w:tcPr>
          <w:p w14:paraId="19B346B3"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Formula</w:t>
            </w:r>
          </w:p>
        </w:tc>
        <w:tc>
          <w:tcPr>
            <w:tcW w:w="1890" w:type="dxa"/>
          </w:tcPr>
          <w:p w14:paraId="0DAC0537"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Frequency</w:t>
            </w:r>
          </w:p>
        </w:tc>
      </w:tr>
      <w:tr w:rsidR="00915AB9" w14:paraId="425F1B4A"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05F000C8"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Full Name</w:t>
            </w:r>
          </w:p>
        </w:tc>
        <w:tc>
          <w:tcPr>
            <w:tcW w:w="1980" w:type="dxa"/>
          </w:tcPr>
          <w:p w14:paraId="635AA756"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Gender</w:t>
            </w:r>
          </w:p>
        </w:tc>
        <w:tc>
          <w:tcPr>
            <w:tcW w:w="2070" w:type="dxa"/>
          </w:tcPr>
          <w:p w14:paraId="27D26E4D"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Gender (abbrev)</w:t>
            </w:r>
          </w:p>
        </w:tc>
        <w:tc>
          <w:tcPr>
            <w:tcW w:w="1890" w:type="dxa"/>
          </w:tcPr>
          <w:p w14:paraId="4EDE5491"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Given Name</w:t>
            </w:r>
          </w:p>
        </w:tc>
      </w:tr>
      <w:tr w:rsidR="00915AB9" w14:paraId="49E9229E" w14:textId="77777777" w:rsidTr="00C220F3">
        <w:trPr>
          <w:trHeight w:val="359"/>
        </w:trPr>
        <w:tc>
          <w:tcPr>
            <w:cnfStyle w:val="001000000000" w:firstRow="0" w:lastRow="0" w:firstColumn="1" w:lastColumn="0" w:oddVBand="0" w:evenVBand="0" w:oddHBand="0" w:evenHBand="0" w:firstRowFirstColumn="0" w:firstRowLastColumn="0" w:lastRowFirstColumn="0" w:lastRowLastColumn="0"/>
            <w:tcW w:w="2340" w:type="dxa"/>
          </w:tcPr>
          <w:p w14:paraId="55A6ACD7"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GUID</w:t>
            </w:r>
          </w:p>
        </w:tc>
        <w:tc>
          <w:tcPr>
            <w:tcW w:w="1980" w:type="dxa"/>
          </w:tcPr>
          <w:p w14:paraId="76418E77"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Hex Color</w:t>
            </w:r>
          </w:p>
        </w:tc>
        <w:tc>
          <w:tcPr>
            <w:tcW w:w="2070" w:type="dxa"/>
          </w:tcPr>
          <w:p w14:paraId="4C036DAE"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IP Address v4</w:t>
            </w:r>
          </w:p>
        </w:tc>
        <w:tc>
          <w:tcPr>
            <w:tcW w:w="1890" w:type="dxa"/>
          </w:tcPr>
          <w:p w14:paraId="3A938F31"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IP Address v6</w:t>
            </w:r>
          </w:p>
        </w:tc>
      </w:tr>
      <w:tr w:rsidR="00915AB9" w14:paraId="69CA425B"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0FE1DCBF" w14:textId="77777777" w:rsidR="00794BCE" w:rsidRPr="00915AB9" w:rsidRDefault="00794BCE" w:rsidP="00915AB9">
            <w:pPr>
              <w:shd w:val="clear" w:color="auto" w:fill="FFFFFF"/>
              <w:spacing w:line="300" w:lineRule="atLeast"/>
              <w:rPr>
                <w:b w:val="0"/>
                <w:noProof/>
                <w:sz w:val="20"/>
                <w:szCs w:val="20"/>
              </w:rPr>
            </w:pPr>
            <w:r w:rsidRPr="00915AB9">
              <w:rPr>
                <w:b w:val="0"/>
                <w:sz w:val="20"/>
                <w:szCs w:val="20"/>
              </w:rPr>
              <w:t>ISBN</w:t>
            </w:r>
          </w:p>
        </w:tc>
        <w:tc>
          <w:tcPr>
            <w:tcW w:w="1980" w:type="dxa"/>
          </w:tcPr>
          <w:p w14:paraId="66DE3A97"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Language</w:t>
            </w:r>
          </w:p>
        </w:tc>
        <w:tc>
          <w:tcPr>
            <w:tcW w:w="2070" w:type="dxa"/>
          </w:tcPr>
          <w:p w14:paraId="767A9D53"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Last Name</w:t>
            </w:r>
          </w:p>
        </w:tc>
        <w:tc>
          <w:tcPr>
            <w:tcW w:w="1890" w:type="dxa"/>
          </w:tcPr>
          <w:p w14:paraId="58F27DA0"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noProof/>
                <w:sz w:val="20"/>
                <w:szCs w:val="20"/>
              </w:rPr>
            </w:pPr>
            <w:r w:rsidRPr="00915AB9">
              <w:rPr>
                <w:sz w:val="20"/>
                <w:szCs w:val="20"/>
              </w:rPr>
              <w:t>Latitude</w:t>
            </w:r>
          </w:p>
        </w:tc>
      </w:tr>
      <w:tr w:rsidR="00915AB9" w14:paraId="56009AEF"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0F609818" w14:textId="77777777" w:rsidR="00794BCE" w:rsidRPr="00915AB9" w:rsidRDefault="00794BCE" w:rsidP="00915AB9">
            <w:pPr>
              <w:shd w:val="clear" w:color="auto" w:fill="FFFFFF"/>
              <w:spacing w:line="300" w:lineRule="atLeast"/>
              <w:rPr>
                <w:b w:val="0"/>
                <w:sz w:val="20"/>
                <w:szCs w:val="20"/>
              </w:rPr>
            </w:pPr>
            <w:r w:rsidRPr="00915AB9">
              <w:rPr>
                <w:b w:val="0"/>
                <w:sz w:val="20"/>
                <w:szCs w:val="20"/>
              </w:rPr>
              <w:t>Longitude</w:t>
            </w:r>
          </w:p>
        </w:tc>
        <w:tc>
          <w:tcPr>
            <w:tcW w:w="1980" w:type="dxa"/>
          </w:tcPr>
          <w:p w14:paraId="07B78DF0"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MAC Address</w:t>
            </w:r>
          </w:p>
        </w:tc>
        <w:tc>
          <w:tcPr>
            <w:tcW w:w="2070" w:type="dxa"/>
          </w:tcPr>
          <w:p w14:paraId="27CCF306"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Money</w:t>
            </w:r>
          </w:p>
        </w:tc>
        <w:tc>
          <w:tcPr>
            <w:tcW w:w="1890" w:type="dxa"/>
          </w:tcPr>
          <w:p w14:paraId="7C9407EA"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My List</w:t>
            </w:r>
          </w:p>
        </w:tc>
      </w:tr>
      <w:tr w:rsidR="00915AB9" w14:paraId="6C5C4C41"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7044B7A3" w14:textId="77777777" w:rsidR="00794BCE" w:rsidRPr="00915AB9" w:rsidRDefault="00794BCE" w:rsidP="00915AB9">
            <w:pPr>
              <w:shd w:val="clear" w:color="auto" w:fill="FFFFFF"/>
              <w:spacing w:line="300" w:lineRule="atLeast"/>
              <w:rPr>
                <w:b w:val="0"/>
                <w:sz w:val="20"/>
                <w:szCs w:val="20"/>
              </w:rPr>
            </w:pPr>
            <w:r w:rsidRPr="00915AB9">
              <w:rPr>
                <w:b w:val="0"/>
                <w:sz w:val="20"/>
                <w:szCs w:val="20"/>
              </w:rPr>
              <w:t>Normal Distribution</w:t>
            </w:r>
          </w:p>
        </w:tc>
        <w:tc>
          <w:tcPr>
            <w:tcW w:w="1980" w:type="dxa"/>
          </w:tcPr>
          <w:p w14:paraId="1745C8E0"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Number</w:t>
            </w:r>
          </w:p>
        </w:tc>
        <w:tc>
          <w:tcPr>
            <w:tcW w:w="2070" w:type="dxa"/>
          </w:tcPr>
          <w:p w14:paraId="6B37F923"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Paragraphs</w:t>
            </w:r>
          </w:p>
        </w:tc>
        <w:tc>
          <w:tcPr>
            <w:tcW w:w="1890" w:type="dxa"/>
          </w:tcPr>
          <w:p w14:paraId="5D5DA3A8" w14:textId="77777777" w:rsidR="00794BCE" w:rsidRPr="00915AB9" w:rsidRDefault="00794BCE"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Password</w:t>
            </w:r>
          </w:p>
        </w:tc>
      </w:tr>
      <w:tr w:rsidR="00915AB9" w14:paraId="6C0DCEF8"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2BE64CDB" w14:textId="77777777" w:rsidR="00915AB9" w:rsidRPr="00915AB9" w:rsidRDefault="00915AB9" w:rsidP="00915AB9">
            <w:pPr>
              <w:shd w:val="clear" w:color="auto" w:fill="FFFFFF"/>
              <w:spacing w:line="300" w:lineRule="atLeast"/>
              <w:rPr>
                <w:b w:val="0"/>
                <w:sz w:val="20"/>
                <w:szCs w:val="20"/>
              </w:rPr>
            </w:pPr>
            <w:r w:rsidRPr="00915AB9">
              <w:rPr>
                <w:b w:val="0"/>
                <w:sz w:val="20"/>
                <w:szCs w:val="20"/>
              </w:rPr>
              <w:t>Phone</w:t>
            </w:r>
          </w:p>
        </w:tc>
        <w:tc>
          <w:tcPr>
            <w:tcW w:w="1980" w:type="dxa"/>
          </w:tcPr>
          <w:p w14:paraId="3D1F2F1F"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Province</w:t>
            </w:r>
          </w:p>
        </w:tc>
        <w:tc>
          <w:tcPr>
            <w:tcW w:w="2070" w:type="dxa"/>
          </w:tcPr>
          <w:p w14:paraId="705F8FA0"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Province (abbrev)</w:t>
            </w:r>
          </w:p>
        </w:tc>
        <w:tc>
          <w:tcPr>
            <w:tcW w:w="1890" w:type="dxa"/>
          </w:tcPr>
          <w:p w14:paraId="1D15E563"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Race</w:t>
            </w:r>
          </w:p>
        </w:tc>
      </w:tr>
      <w:tr w:rsidR="00915AB9" w14:paraId="623E27FB"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68C9EF49" w14:textId="77777777" w:rsidR="00915AB9" w:rsidRPr="00915AB9" w:rsidRDefault="00915AB9" w:rsidP="00915AB9">
            <w:pPr>
              <w:shd w:val="clear" w:color="auto" w:fill="FFFFFF"/>
              <w:spacing w:line="300" w:lineRule="atLeast"/>
              <w:rPr>
                <w:b w:val="0"/>
                <w:sz w:val="20"/>
                <w:szCs w:val="20"/>
              </w:rPr>
            </w:pPr>
            <w:r w:rsidRPr="00915AB9">
              <w:rPr>
                <w:b w:val="0"/>
                <w:sz w:val="20"/>
                <w:szCs w:val="20"/>
              </w:rPr>
              <w:t>Regular Expression</w:t>
            </w:r>
          </w:p>
        </w:tc>
        <w:tc>
          <w:tcPr>
            <w:tcW w:w="1980" w:type="dxa"/>
          </w:tcPr>
          <w:p w14:paraId="25EDB2A4"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Row Number</w:t>
            </w:r>
          </w:p>
        </w:tc>
        <w:tc>
          <w:tcPr>
            <w:tcW w:w="2070" w:type="dxa"/>
          </w:tcPr>
          <w:p w14:paraId="2AEAFF5E"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Sentences</w:t>
            </w:r>
          </w:p>
        </w:tc>
        <w:tc>
          <w:tcPr>
            <w:tcW w:w="1890" w:type="dxa"/>
          </w:tcPr>
          <w:p w14:paraId="14537F0F"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Sequence</w:t>
            </w:r>
          </w:p>
        </w:tc>
      </w:tr>
      <w:tr w:rsidR="00915AB9" w14:paraId="254B49DE"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0590B79B" w14:textId="77777777" w:rsidR="00915AB9" w:rsidRPr="00915AB9" w:rsidRDefault="00915AB9" w:rsidP="00915AB9">
            <w:pPr>
              <w:shd w:val="clear" w:color="auto" w:fill="FFFFFF"/>
              <w:spacing w:line="300" w:lineRule="atLeast"/>
              <w:rPr>
                <w:b w:val="0"/>
                <w:sz w:val="20"/>
                <w:szCs w:val="20"/>
              </w:rPr>
            </w:pPr>
            <w:r w:rsidRPr="00915AB9">
              <w:rPr>
                <w:b w:val="0"/>
                <w:sz w:val="20"/>
                <w:szCs w:val="20"/>
              </w:rPr>
              <w:t>Shirt Size</w:t>
            </w:r>
          </w:p>
        </w:tc>
        <w:tc>
          <w:tcPr>
            <w:tcW w:w="1980" w:type="dxa"/>
          </w:tcPr>
          <w:p w14:paraId="1BE06C9C"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Short Hex Color</w:t>
            </w:r>
          </w:p>
        </w:tc>
        <w:tc>
          <w:tcPr>
            <w:tcW w:w="2070" w:type="dxa"/>
          </w:tcPr>
          <w:p w14:paraId="0BB35219"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SSN</w:t>
            </w:r>
          </w:p>
        </w:tc>
        <w:tc>
          <w:tcPr>
            <w:tcW w:w="1890" w:type="dxa"/>
          </w:tcPr>
          <w:p w14:paraId="7961501C"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State</w:t>
            </w:r>
          </w:p>
        </w:tc>
      </w:tr>
      <w:tr w:rsidR="00915AB9" w14:paraId="7499E1E4"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545DA1B0" w14:textId="77777777" w:rsidR="00915AB9" w:rsidRPr="00915AB9" w:rsidRDefault="00915AB9" w:rsidP="00915AB9">
            <w:pPr>
              <w:shd w:val="clear" w:color="auto" w:fill="FFFFFF"/>
              <w:spacing w:line="300" w:lineRule="atLeast"/>
              <w:rPr>
                <w:b w:val="0"/>
                <w:sz w:val="20"/>
                <w:szCs w:val="20"/>
              </w:rPr>
            </w:pPr>
            <w:r w:rsidRPr="00915AB9">
              <w:rPr>
                <w:b w:val="0"/>
                <w:sz w:val="20"/>
                <w:szCs w:val="20"/>
              </w:rPr>
              <w:t>Street Address</w:t>
            </w:r>
          </w:p>
        </w:tc>
        <w:tc>
          <w:tcPr>
            <w:tcW w:w="1980" w:type="dxa"/>
          </w:tcPr>
          <w:p w14:paraId="2710C730"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Street Name</w:t>
            </w:r>
          </w:p>
        </w:tc>
        <w:tc>
          <w:tcPr>
            <w:tcW w:w="2070" w:type="dxa"/>
          </w:tcPr>
          <w:p w14:paraId="49B645A4"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Street Number</w:t>
            </w:r>
          </w:p>
        </w:tc>
        <w:tc>
          <w:tcPr>
            <w:tcW w:w="1890" w:type="dxa"/>
          </w:tcPr>
          <w:p w14:paraId="709A902C"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Street Suffix</w:t>
            </w:r>
          </w:p>
        </w:tc>
      </w:tr>
      <w:tr w:rsidR="00915AB9" w14:paraId="1F601C9E"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4E7BD60C" w14:textId="77777777" w:rsidR="00915AB9" w:rsidRPr="00915AB9" w:rsidRDefault="00915AB9" w:rsidP="00794BCE">
            <w:pPr>
              <w:shd w:val="clear" w:color="auto" w:fill="FFFFFF"/>
              <w:spacing w:line="300" w:lineRule="atLeast"/>
              <w:rPr>
                <w:b w:val="0"/>
                <w:sz w:val="20"/>
                <w:szCs w:val="20"/>
              </w:rPr>
            </w:pPr>
            <w:r w:rsidRPr="00915AB9">
              <w:rPr>
                <w:b w:val="0"/>
                <w:sz w:val="20"/>
                <w:szCs w:val="20"/>
              </w:rPr>
              <w:t>Suffix</w:t>
            </w:r>
          </w:p>
        </w:tc>
        <w:tc>
          <w:tcPr>
            <w:tcW w:w="1980" w:type="dxa"/>
          </w:tcPr>
          <w:p w14:paraId="7FCF6BB0" w14:textId="77777777" w:rsidR="00915AB9" w:rsidRPr="00915AB9" w:rsidRDefault="00915AB9" w:rsidP="00794BCE">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Template</w:t>
            </w:r>
          </w:p>
        </w:tc>
        <w:tc>
          <w:tcPr>
            <w:tcW w:w="2070" w:type="dxa"/>
          </w:tcPr>
          <w:p w14:paraId="53633D44" w14:textId="77777777" w:rsidR="00915AB9" w:rsidRPr="00915AB9" w:rsidRDefault="00915AB9" w:rsidP="00794BCE">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Time</w:t>
            </w:r>
          </w:p>
        </w:tc>
        <w:tc>
          <w:tcPr>
            <w:tcW w:w="1890" w:type="dxa"/>
          </w:tcPr>
          <w:p w14:paraId="21323D23" w14:textId="77777777" w:rsidR="00915AB9" w:rsidRPr="00915AB9" w:rsidRDefault="00915AB9" w:rsidP="00794BCE">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Time Zone</w:t>
            </w:r>
          </w:p>
        </w:tc>
      </w:tr>
      <w:tr w:rsidR="00915AB9" w14:paraId="493214BD"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45369604" w14:textId="77777777" w:rsidR="00915AB9" w:rsidRPr="00915AB9" w:rsidRDefault="00915AB9" w:rsidP="00794BCE">
            <w:pPr>
              <w:shd w:val="clear" w:color="auto" w:fill="FFFFFF"/>
              <w:spacing w:line="300" w:lineRule="atLeast"/>
              <w:rPr>
                <w:b w:val="0"/>
                <w:sz w:val="20"/>
                <w:szCs w:val="20"/>
              </w:rPr>
            </w:pPr>
            <w:r w:rsidRPr="00915AB9">
              <w:rPr>
                <w:b w:val="0"/>
                <w:sz w:val="20"/>
                <w:szCs w:val="20"/>
              </w:rPr>
              <w:t>Title</w:t>
            </w:r>
          </w:p>
        </w:tc>
        <w:tc>
          <w:tcPr>
            <w:tcW w:w="1980" w:type="dxa"/>
          </w:tcPr>
          <w:p w14:paraId="5A25EF45"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Top Level Domain</w:t>
            </w:r>
          </w:p>
        </w:tc>
        <w:tc>
          <w:tcPr>
            <w:tcW w:w="2070" w:type="dxa"/>
          </w:tcPr>
          <w:p w14:paraId="7C58FF68"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URL</w:t>
            </w:r>
          </w:p>
        </w:tc>
        <w:tc>
          <w:tcPr>
            <w:tcW w:w="1890" w:type="dxa"/>
          </w:tcPr>
          <w:p w14:paraId="7D4B34B6"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Username</w:t>
            </w:r>
          </w:p>
        </w:tc>
      </w:tr>
      <w:tr w:rsidR="00915AB9" w14:paraId="2135CD1B" w14:textId="77777777" w:rsidTr="00C220F3">
        <w:tc>
          <w:tcPr>
            <w:cnfStyle w:val="001000000000" w:firstRow="0" w:lastRow="0" w:firstColumn="1" w:lastColumn="0" w:oddVBand="0" w:evenVBand="0" w:oddHBand="0" w:evenHBand="0" w:firstRowFirstColumn="0" w:firstRowLastColumn="0" w:lastRowFirstColumn="0" w:lastRowLastColumn="0"/>
            <w:tcW w:w="2340" w:type="dxa"/>
          </w:tcPr>
          <w:p w14:paraId="215282C9" w14:textId="77777777" w:rsidR="00915AB9" w:rsidRPr="00915AB9" w:rsidRDefault="00915AB9" w:rsidP="00915AB9">
            <w:pPr>
              <w:shd w:val="clear" w:color="auto" w:fill="FFFFFF"/>
              <w:spacing w:line="300" w:lineRule="atLeast"/>
              <w:rPr>
                <w:b w:val="0"/>
                <w:sz w:val="20"/>
                <w:szCs w:val="20"/>
              </w:rPr>
            </w:pPr>
            <w:r w:rsidRPr="00915AB9">
              <w:rPr>
                <w:b w:val="0"/>
                <w:sz w:val="20"/>
                <w:szCs w:val="20"/>
              </w:rPr>
              <w:t>Words</w:t>
            </w:r>
          </w:p>
        </w:tc>
        <w:tc>
          <w:tcPr>
            <w:tcW w:w="1980" w:type="dxa"/>
          </w:tcPr>
          <w:p w14:paraId="7570109D"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Zip</w:t>
            </w:r>
          </w:p>
        </w:tc>
        <w:tc>
          <w:tcPr>
            <w:tcW w:w="2070" w:type="dxa"/>
          </w:tcPr>
          <w:p w14:paraId="673A4EB2"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r w:rsidRPr="00915AB9">
              <w:rPr>
                <w:sz w:val="20"/>
                <w:szCs w:val="20"/>
              </w:rPr>
              <w:t>State (abbrev</w:t>
            </w:r>
          </w:p>
        </w:tc>
        <w:tc>
          <w:tcPr>
            <w:tcW w:w="1890" w:type="dxa"/>
          </w:tcPr>
          <w:p w14:paraId="42E9DFA6" w14:textId="77777777" w:rsidR="00915AB9" w:rsidRPr="00915AB9" w:rsidRDefault="00915AB9" w:rsidP="00915AB9">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rPr>
                <w:sz w:val="20"/>
                <w:szCs w:val="20"/>
              </w:rPr>
            </w:pPr>
          </w:p>
        </w:tc>
      </w:tr>
    </w:tbl>
    <w:p w14:paraId="280A4A92" w14:textId="77777777" w:rsidR="006E7B02" w:rsidRPr="000732D6" w:rsidRDefault="006E7B02" w:rsidP="00915AB9">
      <w:pPr>
        <w:shd w:val="clear" w:color="auto" w:fill="FFFFFF"/>
        <w:spacing w:line="300" w:lineRule="atLeast"/>
      </w:pPr>
    </w:p>
    <w:p w14:paraId="2DDB7AA3" w14:textId="77777777" w:rsidR="0006325C" w:rsidRPr="007738B4" w:rsidRDefault="00B00976" w:rsidP="00E93082">
      <w:pPr>
        <w:spacing w:before="120" w:after="120"/>
        <w:rPr>
          <w:rFonts w:eastAsia="Calibri"/>
          <w:i/>
        </w:rPr>
      </w:pPr>
      <w:r w:rsidRPr="007738B4">
        <w:rPr>
          <w:rFonts w:asciiTheme="minorHAnsi" w:hAnsiTheme="minorHAnsi" w:cstheme="minorHAnsi"/>
          <w:i/>
        </w:rPr>
        <w:t xml:space="preserve">                 Table 2.1 show </w:t>
      </w:r>
      <w:r w:rsidR="00E93082" w:rsidRPr="007738B4">
        <w:rPr>
          <w:i/>
          <w:noProof/>
        </w:rPr>
        <w:t>proposed list of inbuild data type</w:t>
      </w:r>
      <w:r w:rsidR="00C26D00" w:rsidRPr="007738B4">
        <w:rPr>
          <w:i/>
          <w:noProof/>
        </w:rPr>
        <w:t>s</w:t>
      </w:r>
    </w:p>
    <w:p w14:paraId="57FC9083" w14:textId="77777777" w:rsidR="0006325C" w:rsidRDefault="0006325C" w:rsidP="0006325C">
      <w:pPr>
        <w:shd w:val="clear" w:color="auto" w:fill="FFFFFF"/>
        <w:spacing w:line="300" w:lineRule="atLeast"/>
        <w:rPr>
          <w:rFonts w:eastAsia="Calibri"/>
        </w:rPr>
      </w:pPr>
    </w:p>
    <w:p w14:paraId="0F40CE81" w14:textId="77777777" w:rsidR="0006325C" w:rsidRPr="00081840" w:rsidRDefault="0006325C" w:rsidP="0006325C">
      <w:pPr>
        <w:shd w:val="clear" w:color="auto" w:fill="FFFFFF"/>
        <w:spacing w:line="300" w:lineRule="atLeast"/>
        <w:rPr>
          <w:rFonts w:eastAsia="Calibri"/>
        </w:rPr>
      </w:pPr>
    </w:p>
    <w:p w14:paraId="443EE755" w14:textId="77777777" w:rsidR="00DF19AC" w:rsidRDefault="0006325C" w:rsidP="002B2D2D">
      <w:pPr>
        <w:shd w:val="clear" w:color="auto" w:fill="FFFFFF"/>
        <w:spacing w:after="24" w:line="269" w:lineRule="atLeast"/>
      </w:pPr>
      <w:r w:rsidRPr="00DF3675">
        <w:rPr>
          <w:b/>
          <w:highlight w:val="yellow"/>
        </w:rPr>
        <w:t>Note</w:t>
      </w:r>
      <w:r w:rsidRPr="00DF3675">
        <w:rPr>
          <w:highlight w:val="yellow"/>
        </w:rPr>
        <w:t>:</w:t>
      </w:r>
      <w:r w:rsidR="00DF3675" w:rsidRPr="00DF3675">
        <w:rPr>
          <w:highlight w:val="yellow"/>
        </w:rPr>
        <w:t xml:space="preserve"> </w:t>
      </w:r>
      <w:r w:rsidR="00DA21D7" w:rsidRPr="00DF3675">
        <w:rPr>
          <w:highlight w:val="yellow"/>
        </w:rPr>
        <w:t xml:space="preserve">User can define their own data in form of </w:t>
      </w:r>
      <w:r w:rsidR="00DA21D7" w:rsidRPr="00DF3675">
        <w:rPr>
          <w:b/>
          <w:highlight w:val="yellow"/>
        </w:rPr>
        <w:t>custom list</w:t>
      </w:r>
      <w:r w:rsidR="00DA21D7" w:rsidRPr="00DF3675">
        <w:rPr>
          <w:highlight w:val="yellow"/>
        </w:rPr>
        <w:t xml:space="preserve"> and </w:t>
      </w:r>
      <w:r w:rsidR="00DA21D7" w:rsidRPr="00DF3675">
        <w:rPr>
          <w:b/>
          <w:highlight w:val="yellow"/>
        </w:rPr>
        <w:t>regular expression</w:t>
      </w:r>
      <w:r w:rsidR="00DA21D7" w:rsidRPr="00DF3675">
        <w:rPr>
          <w:highlight w:val="yellow"/>
        </w:rPr>
        <w:t xml:space="preserve"> data type.</w:t>
      </w:r>
    </w:p>
    <w:p w14:paraId="3C3D71C2" w14:textId="77777777" w:rsidR="0006325C" w:rsidRPr="00CD6043" w:rsidRDefault="000F31BF" w:rsidP="002B2D2D">
      <w:pPr>
        <w:shd w:val="clear" w:color="auto" w:fill="FFFFFF"/>
        <w:spacing w:after="24" w:line="269" w:lineRule="atLeast"/>
        <w:rPr>
          <w:highlight w:val="yellow"/>
        </w:rPr>
      </w:pPr>
      <w:r w:rsidRPr="00CD6043">
        <w:rPr>
          <w:highlight w:val="yellow"/>
        </w:rPr>
        <w:t>Detail</w:t>
      </w:r>
      <w:r w:rsidR="0006325C" w:rsidRPr="00CD6043">
        <w:rPr>
          <w:highlight w:val="yellow"/>
        </w:rPr>
        <w:t xml:space="preserve"> about syntax of each data type supported </w:t>
      </w:r>
      <w:r w:rsidRPr="00CD6043">
        <w:rPr>
          <w:highlight w:val="yellow"/>
        </w:rPr>
        <w:t>will be covered in next phase.</w:t>
      </w:r>
    </w:p>
    <w:p w14:paraId="1C41FD11" w14:textId="77777777" w:rsidR="006E7B02" w:rsidRPr="00E80347" w:rsidRDefault="006E7B02" w:rsidP="006E7B02">
      <w:pPr>
        <w:shd w:val="clear" w:color="auto" w:fill="FFFFFF"/>
        <w:spacing w:before="100" w:beforeAutospacing="1" w:after="100" w:afterAutospacing="1"/>
        <w:rPr>
          <w:b/>
          <w:sz w:val="28"/>
          <w:szCs w:val="28"/>
        </w:rPr>
      </w:pPr>
      <w:r w:rsidRPr="00E80347">
        <w:rPr>
          <w:b/>
          <w:sz w:val="28"/>
          <w:szCs w:val="28"/>
        </w:rPr>
        <w:t xml:space="preserve">Language operators </w:t>
      </w:r>
    </w:p>
    <w:p w14:paraId="2A9623A2" w14:textId="77777777" w:rsidR="006E7B02" w:rsidRDefault="00802A50" w:rsidP="002B2D2D">
      <w:pPr>
        <w:shd w:val="clear" w:color="auto" w:fill="FFFFFF"/>
        <w:spacing w:after="24" w:line="269" w:lineRule="atLeast"/>
      </w:pPr>
      <w:r>
        <w:t xml:space="preserve">Language provides following set of </w:t>
      </w:r>
      <w:proofErr w:type="gramStart"/>
      <w:r>
        <w:t>operator</w:t>
      </w:r>
      <w:proofErr w:type="gramEnd"/>
      <w:r>
        <w:t xml:space="preserve"> to construct data expression.</w:t>
      </w:r>
    </w:p>
    <w:p w14:paraId="5CE1C901" w14:textId="77777777" w:rsidR="006E7B02" w:rsidRDefault="006E7B02" w:rsidP="002B2D2D">
      <w:pPr>
        <w:shd w:val="clear" w:color="auto" w:fill="FFFFFF"/>
        <w:spacing w:after="24" w:line="269" w:lineRule="atLeast"/>
      </w:pPr>
    </w:p>
    <w:p w14:paraId="5CE90C52" w14:textId="77777777" w:rsidR="002B2D2D" w:rsidRPr="006D429E" w:rsidRDefault="002B2D2D" w:rsidP="006D429E">
      <w:pPr>
        <w:pStyle w:val="ListParagraph"/>
        <w:numPr>
          <w:ilvl w:val="0"/>
          <w:numId w:val="6"/>
        </w:numPr>
        <w:shd w:val="clear" w:color="auto" w:fill="FFFFFF"/>
        <w:spacing w:after="24" w:line="269" w:lineRule="atLeast"/>
        <w:rPr>
          <w:rFonts w:ascii="Arial" w:hAnsi="Arial" w:cs="Arial"/>
          <w:b/>
          <w:bCs/>
          <w:color w:val="252525"/>
        </w:rPr>
      </w:pPr>
      <w:r w:rsidRPr="006D429E">
        <w:rPr>
          <w:rFonts w:ascii="Arial" w:hAnsi="Arial" w:cs="Arial"/>
          <w:b/>
          <w:bCs/>
          <w:color w:val="252525"/>
        </w:rPr>
        <w:t>Boolean "or"</w:t>
      </w:r>
    </w:p>
    <w:p w14:paraId="738A8146" w14:textId="77777777" w:rsidR="00676F38" w:rsidRDefault="002B2D2D" w:rsidP="00E636FC">
      <w:pPr>
        <w:pStyle w:val="HTMLPreformatted"/>
        <w:shd w:val="clear" w:color="auto" w:fill="FFFFFF"/>
        <w:spacing w:line="300" w:lineRule="atLeast"/>
        <w:ind w:left="720"/>
        <w:rPr>
          <w:rStyle w:val="apple-converted-space"/>
          <w:rFonts w:ascii="Arial" w:hAnsi="Arial" w:cs="Arial"/>
          <w:color w:val="252525"/>
          <w:sz w:val="22"/>
          <w:szCs w:val="22"/>
        </w:rPr>
      </w:pPr>
      <w:r>
        <w:rPr>
          <w:rFonts w:ascii="Arial" w:hAnsi="Arial" w:cs="Arial"/>
          <w:color w:val="252525"/>
          <w:sz w:val="22"/>
          <w:szCs w:val="22"/>
        </w:rPr>
        <w:t>A</w:t>
      </w:r>
      <w:r w:rsidR="000C7ACD">
        <w:rPr>
          <w:rStyle w:val="apple-converted-space"/>
          <w:rFonts w:ascii="Arial" w:hAnsi="Arial" w:cs="Arial"/>
          <w:color w:val="252525"/>
          <w:sz w:val="22"/>
          <w:szCs w:val="22"/>
        </w:rPr>
        <w:t xml:space="preserve"> vertical </w:t>
      </w:r>
      <w:r w:rsidR="00676F38" w:rsidRPr="0064116E">
        <w:rPr>
          <w:b/>
        </w:rPr>
        <w:t>${</w:t>
      </w:r>
      <w:r w:rsidR="00DF0917">
        <w:rPr>
          <w:b/>
        </w:rPr>
        <w:t>“</w:t>
      </w:r>
      <w:r w:rsidR="00676F38">
        <w:rPr>
          <w:b/>
        </w:rPr>
        <w:t>type”</w:t>
      </w:r>
      <w:proofErr w:type="gramStart"/>
      <w:r w:rsidR="00676F38">
        <w:rPr>
          <w:b/>
        </w:rPr>
        <w:t>:”|</w:t>
      </w:r>
      <w:proofErr w:type="gramEnd"/>
      <w:r w:rsidR="00676F38">
        <w:rPr>
          <w:b/>
        </w:rPr>
        <w:t>”</w:t>
      </w:r>
      <w:r w:rsidR="00676F38" w:rsidRPr="0064116E">
        <w:rPr>
          <w:b/>
        </w:rPr>
        <w:t>}$</w:t>
      </w:r>
      <w:r w:rsidR="00676F38" w:rsidRPr="00BF66E8">
        <w:t xml:space="preserve">  </w:t>
      </w:r>
      <w:r w:rsidR="000C7ACD">
        <w:rPr>
          <w:rStyle w:val="apple-converted-space"/>
          <w:rFonts w:ascii="Arial" w:hAnsi="Arial" w:cs="Arial"/>
          <w:color w:val="252525"/>
          <w:sz w:val="22"/>
          <w:szCs w:val="22"/>
        </w:rPr>
        <w:t xml:space="preserve"> separate alternatives</w:t>
      </w:r>
      <w:r w:rsidR="00E636FC">
        <w:rPr>
          <w:rStyle w:val="apple-converted-space"/>
          <w:rFonts w:ascii="Arial" w:hAnsi="Arial" w:cs="Arial"/>
          <w:color w:val="252525"/>
          <w:sz w:val="22"/>
          <w:szCs w:val="22"/>
        </w:rPr>
        <w:t xml:space="preserve">. </w:t>
      </w:r>
    </w:p>
    <w:p w14:paraId="238E5251" w14:textId="77777777" w:rsidR="00676F38" w:rsidRDefault="00676F38" w:rsidP="00E636FC">
      <w:pPr>
        <w:pStyle w:val="HTMLPreformatted"/>
        <w:shd w:val="clear" w:color="auto" w:fill="FFFFFF"/>
        <w:spacing w:line="300" w:lineRule="atLeast"/>
        <w:ind w:left="720"/>
        <w:rPr>
          <w:rStyle w:val="apple-converted-space"/>
          <w:rFonts w:ascii="Arial" w:hAnsi="Arial" w:cs="Arial"/>
          <w:color w:val="252525"/>
          <w:sz w:val="22"/>
          <w:szCs w:val="22"/>
        </w:rPr>
      </w:pPr>
    </w:p>
    <w:p w14:paraId="25F8B8E1" w14:textId="77777777" w:rsidR="00676F38" w:rsidRDefault="00E636FC" w:rsidP="00E636FC">
      <w:pPr>
        <w:pStyle w:val="HTMLPreformatted"/>
        <w:shd w:val="clear" w:color="auto" w:fill="FFFFFF"/>
        <w:spacing w:line="300" w:lineRule="atLeast"/>
        <w:ind w:left="720"/>
        <w:rPr>
          <w:rStyle w:val="apple-converted-space"/>
          <w:rFonts w:ascii="Arial" w:hAnsi="Arial" w:cs="Arial"/>
          <w:color w:val="252525"/>
          <w:sz w:val="22"/>
          <w:szCs w:val="22"/>
        </w:rPr>
      </w:pPr>
      <w:r>
        <w:rPr>
          <w:rStyle w:val="apple-converted-space"/>
          <w:rFonts w:ascii="Arial" w:hAnsi="Arial" w:cs="Arial"/>
          <w:color w:val="252525"/>
          <w:sz w:val="22"/>
          <w:szCs w:val="22"/>
        </w:rPr>
        <w:lastRenderedPageBreak/>
        <w:t xml:space="preserve">Example:   </w:t>
      </w:r>
    </w:p>
    <w:p w14:paraId="51D96634" w14:textId="77777777" w:rsidR="00676F38" w:rsidRPr="00343DA3" w:rsidRDefault="00E636FC" w:rsidP="00E636FC">
      <w:pPr>
        <w:pStyle w:val="HTMLPreformatted"/>
        <w:shd w:val="clear" w:color="auto" w:fill="FFFFFF"/>
        <w:spacing w:line="300" w:lineRule="atLeast"/>
        <w:ind w:left="720"/>
        <w:rPr>
          <w:rStyle w:val="apple-converted-space"/>
          <w:rFonts w:ascii="Arial" w:hAnsi="Arial" w:cs="Arial"/>
          <w:b/>
          <w:color w:val="252525"/>
          <w:sz w:val="22"/>
          <w:szCs w:val="22"/>
        </w:rPr>
      </w:pPr>
      <w:r w:rsidRPr="00343DA3">
        <w:rPr>
          <w:rStyle w:val="apple-converted-space"/>
          <w:rFonts w:ascii="Arial" w:hAnsi="Arial" w:cs="Arial"/>
          <w:b/>
          <w:color w:val="252525"/>
          <w:sz w:val="22"/>
          <w:szCs w:val="22"/>
        </w:rPr>
        <w:t>${</w:t>
      </w:r>
      <w:r w:rsidR="00676F38" w:rsidRPr="00343DA3">
        <w:rPr>
          <w:rStyle w:val="apple-converted-space"/>
          <w:rFonts w:ascii="Arial" w:hAnsi="Arial" w:cs="Arial"/>
          <w:b/>
          <w:color w:val="252525"/>
          <w:sz w:val="22"/>
          <w:szCs w:val="22"/>
        </w:rPr>
        <w:t>“name”</w:t>
      </w:r>
      <w:proofErr w:type="gramStart"/>
      <w:r w:rsidR="00676F38" w:rsidRPr="00343DA3">
        <w:rPr>
          <w:rStyle w:val="apple-converted-space"/>
          <w:rFonts w:ascii="Arial" w:hAnsi="Arial" w:cs="Arial"/>
          <w:b/>
          <w:color w:val="252525"/>
          <w:sz w:val="22"/>
          <w:szCs w:val="22"/>
        </w:rPr>
        <w:t>:”</w:t>
      </w:r>
      <w:r w:rsidRPr="00343DA3">
        <w:rPr>
          <w:rStyle w:val="apple-converted-space"/>
          <w:rFonts w:ascii="Arial" w:hAnsi="Arial" w:cs="Arial"/>
          <w:b/>
          <w:color w:val="252525"/>
          <w:sz w:val="22"/>
          <w:szCs w:val="22"/>
        </w:rPr>
        <w:t>IPV</w:t>
      </w:r>
      <w:proofErr w:type="gramEnd"/>
      <w:r w:rsidRPr="00343DA3">
        <w:rPr>
          <w:rStyle w:val="apple-converted-space"/>
          <w:rFonts w:ascii="Arial" w:hAnsi="Arial" w:cs="Arial"/>
          <w:b/>
          <w:color w:val="252525"/>
          <w:sz w:val="22"/>
          <w:szCs w:val="22"/>
        </w:rPr>
        <w:t>4</w:t>
      </w:r>
      <w:r w:rsidR="00676F38" w:rsidRPr="00343DA3">
        <w:rPr>
          <w:rStyle w:val="apple-converted-space"/>
          <w:rFonts w:ascii="Arial" w:hAnsi="Arial" w:cs="Arial"/>
          <w:b/>
          <w:color w:val="252525"/>
          <w:sz w:val="22"/>
          <w:szCs w:val="22"/>
        </w:rPr>
        <w:t>”</w:t>
      </w:r>
      <w:r w:rsidRPr="00343DA3">
        <w:rPr>
          <w:rStyle w:val="apple-converted-space"/>
          <w:rFonts w:ascii="Arial" w:hAnsi="Arial" w:cs="Arial"/>
          <w:b/>
          <w:color w:val="252525"/>
          <w:sz w:val="22"/>
          <w:szCs w:val="22"/>
        </w:rPr>
        <w:t>}</w:t>
      </w:r>
      <w:r w:rsidR="00064BAA" w:rsidRPr="00343DA3">
        <w:rPr>
          <w:rStyle w:val="apple-converted-space"/>
          <w:rFonts w:ascii="Arial" w:hAnsi="Arial" w:cs="Arial"/>
          <w:b/>
          <w:color w:val="252525"/>
          <w:sz w:val="22"/>
          <w:szCs w:val="22"/>
        </w:rPr>
        <w:t>$</w:t>
      </w:r>
      <w:r w:rsidRPr="00343DA3">
        <w:rPr>
          <w:rStyle w:val="apple-converted-space"/>
          <w:rFonts w:ascii="Arial" w:hAnsi="Arial" w:cs="Arial"/>
          <w:b/>
          <w:color w:val="252525"/>
          <w:sz w:val="22"/>
          <w:szCs w:val="22"/>
        </w:rPr>
        <w:t xml:space="preserve"> </w:t>
      </w:r>
      <w:r w:rsidR="00676F38" w:rsidRPr="00343DA3">
        <w:rPr>
          <w:rStyle w:val="apple-converted-space"/>
          <w:rFonts w:ascii="Arial" w:hAnsi="Arial" w:cs="Arial"/>
          <w:b/>
          <w:color w:val="252525"/>
          <w:sz w:val="22"/>
          <w:szCs w:val="22"/>
        </w:rPr>
        <w:t>${“type”:”|”}$ ${“name”:”</w:t>
      </w:r>
      <w:r w:rsidR="00697620" w:rsidRPr="00343DA3">
        <w:rPr>
          <w:rStyle w:val="apple-converted-space"/>
          <w:rFonts w:ascii="Arial" w:hAnsi="Arial" w:cs="Arial"/>
          <w:b/>
          <w:color w:val="252525"/>
          <w:sz w:val="22"/>
          <w:szCs w:val="22"/>
        </w:rPr>
        <w:t>IPV6</w:t>
      </w:r>
      <w:r w:rsidR="00676F38" w:rsidRPr="00343DA3">
        <w:rPr>
          <w:rStyle w:val="apple-converted-space"/>
          <w:rFonts w:ascii="Arial" w:hAnsi="Arial" w:cs="Arial"/>
          <w:b/>
          <w:color w:val="252525"/>
          <w:sz w:val="22"/>
          <w:szCs w:val="22"/>
        </w:rPr>
        <w:t>”}$</w:t>
      </w:r>
    </w:p>
    <w:p w14:paraId="1C32CA42" w14:textId="77777777" w:rsidR="00676F38" w:rsidRDefault="00676F38" w:rsidP="00E636FC">
      <w:pPr>
        <w:pStyle w:val="HTMLPreformatted"/>
        <w:shd w:val="clear" w:color="auto" w:fill="FFFFFF"/>
        <w:spacing w:line="300" w:lineRule="atLeast"/>
        <w:ind w:left="720"/>
        <w:rPr>
          <w:rStyle w:val="apple-converted-space"/>
          <w:rFonts w:ascii="Arial" w:hAnsi="Arial" w:cs="Arial"/>
          <w:color w:val="252525"/>
          <w:sz w:val="22"/>
          <w:szCs w:val="22"/>
        </w:rPr>
      </w:pPr>
    </w:p>
    <w:p w14:paraId="638618FF" w14:textId="77777777" w:rsidR="00E636FC" w:rsidRPr="00E636FC" w:rsidRDefault="00343DA3" w:rsidP="00E636FC">
      <w:pPr>
        <w:pStyle w:val="HTMLPreformatted"/>
        <w:shd w:val="clear" w:color="auto" w:fill="FFFFFF"/>
        <w:spacing w:line="300" w:lineRule="atLeast"/>
        <w:ind w:left="720"/>
        <w:rPr>
          <w:color w:val="333333"/>
          <w:sz w:val="18"/>
          <w:szCs w:val="18"/>
        </w:rPr>
      </w:pPr>
      <w:r>
        <w:rPr>
          <w:rStyle w:val="apple-converted-space"/>
          <w:rFonts w:ascii="Arial" w:hAnsi="Arial" w:cs="Arial"/>
          <w:color w:val="252525"/>
          <w:sz w:val="22"/>
          <w:szCs w:val="22"/>
        </w:rPr>
        <w:t>Can</w:t>
      </w:r>
      <w:r w:rsidR="00E636FC">
        <w:rPr>
          <w:rStyle w:val="apple-converted-space"/>
          <w:rFonts w:ascii="Arial" w:hAnsi="Arial" w:cs="Arial"/>
          <w:color w:val="252525"/>
          <w:sz w:val="22"/>
          <w:szCs w:val="22"/>
        </w:rPr>
        <w:t xml:space="preserve"> match to 192.168.145.93 or </w:t>
      </w:r>
      <w:r w:rsidR="00E636FC" w:rsidRPr="00E636FC">
        <w:rPr>
          <w:rStyle w:val="apple-converted-space"/>
          <w:rFonts w:ascii="Arial" w:hAnsi="Arial" w:cs="Arial"/>
          <w:color w:val="252525"/>
          <w:sz w:val="22"/>
          <w:szCs w:val="22"/>
        </w:rPr>
        <w:t>FE80:0000:0000:0000:</w:t>
      </w:r>
      <w:proofErr w:type="gramStart"/>
      <w:r w:rsidR="00E636FC" w:rsidRPr="00E636FC">
        <w:rPr>
          <w:rStyle w:val="apple-converted-space"/>
          <w:rFonts w:ascii="Arial" w:hAnsi="Arial" w:cs="Arial"/>
          <w:color w:val="252525"/>
          <w:sz w:val="22"/>
          <w:szCs w:val="22"/>
        </w:rPr>
        <w:t>0202:B3FF:FE1E</w:t>
      </w:r>
      <w:proofErr w:type="gramEnd"/>
      <w:r w:rsidR="00E636FC" w:rsidRPr="00E636FC">
        <w:rPr>
          <w:rStyle w:val="apple-converted-space"/>
          <w:rFonts w:ascii="Arial" w:hAnsi="Arial" w:cs="Arial"/>
          <w:color w:val="252525"/>
          <w:sz w:val="22"/>
          <w:szCs w:val="22"/>
        </w:rPr>
        <w:t>:8329</w:t>
      </w:r>
    </w:p>
    <w:p w14:paraId="2A79D25E" w14:textId="77777777" w:rsidR="002B2D2D" w:rsidRDefault="002B2D2D" w:rsidP="006D429E">
      <w:pPr>
        <w:shd w:val="clear" w:color="auto" w:fill="FFFFFF"/>
        <w:spacing w:after="24"/>
        <w:ind w:left="1440"/>
        <w:rPr>
          <w:rFonts w:ascii="Arial" w:hAnsi="Arial" w:cs="Arial"/>
          <w:color w:val="252525"/>
          <w:sz w:val="22"/>
          <w:szCs w:val="22"/>
        </w:rPr>
      </w:pPr>
    </w:p>
    <w:p w14:paraId="1E8830EC" w14:textId="77777777" w:rsidR="002B2D2D" w:rsidRPr="006D429E" w:rsidRDefault="002B2D2D" w:rsidP="006D429E">
      <w:pPr>
        <w:pStyle w:val="ListParagraph"/>
        <w:numPr>
          <w:ilvl w:val="0"/>
          <w:numId w:val="6"/>
        </w:numPr>
        <w:shd w:val="clear" w:color="auto" w:fill="FFFFFF"/>
        <w:spacing w:after="24" w:line="269" w:lineRule="atLeast"/>
        <w:rPr>
          <w:rFonts w:ascii="Arial" w:hAnsi="Arial" w:cs="Arial"/>
          <w:b/>
          <w:bCs/>
          <w:color w:val="252525"/>
        </w:rPr>
      </w:pPr>
      <w:r w:rsidRPr="006D429E">
        <w:rPr>
          <w:rFonts w:ascii="Arial" w:hAnsi="Arial" w:cs="Arial"/>
          <w:b/>
          <w:bCs/>
          <w:color w:val="252525"/>
        </w:rPr>
        <w:t>Grouping</w:t>
      </w:r>
    </w:p>
    <w:p w14:paraId="69C9A03A" w14:textId="77777777" w:rsidR="002B2D2D" w:rsidRPr="00BF66E8" w:rsidRDefault="002B2D2D" w:rsidP="00BF66E8">
      <w:pPr>
        <w:shd w:val="clear" w:color="auto" w:fill="FFFFFF"/>
        <w:spacing w:after="24"/>
        <w:ind w:left="1440"/>
      </w:pPr>
      <w:r w:rsidRPr="00BF66E8">
        <w:t>Parentheses</w:t>
      </w:r>
      <w:r w:rsidR="00DF19AC" w:rsidRPr="00BF66E8">
        <w:t xml:space="preserve"> </w:t>
      </w:r>
      <w:r w:rsidR="00FD6681" w:rsidRPr="0064116E">
        <w:rPr>
          <w:b/>
        </w:rPr>
        <w:t>${</w:t>
      </w:r>
      <w:r w:rsidR="00496BF5">
        <w:rPr>
          <w:b/>
        </w:rPr>
        <w:t>“type”:”(”</w:t>
      </w:r>
      <w:r w:rsidR="00DF19AC" w:rsidRPr="0064116E">
        <w:rPr>
          <w:b/>
        </w:rPr>
        <w:t>}</w:t>
      </w:r>
      <w:r w:rsidR="00FD6681" w:rsidRPr="0064116E">
        <w:rPr>
          <w:b/>
        </w:rPr>
        <w:t>$</w:t>
      </w:r>
      <w:r w:rsidR="00FD6681" w:rsidRPr="00BF66E8">
        <w:t xml:space="preserve">  and </w:t>
      </w:r>
      <w:r w:rsidR="00496BF5" w:rsidRPr="0064116E">
        <w:rPr>
          <w:b/>
        </w:rPr>
        <w:t>${</w:t>
      </w:r>
      <w:r w:rsidR="00496BF5">
        <w:rPr>
          <w:b/>
        </w:rPr>
        <w:t>“type”:”)”</w:t>
      </w:r>
      <w:r w:rsidR="00496BF5" w:rsidRPr="0064116E">
        <w:rPr>
          <w:b/>
        </w:rPr>
        <w:t>}$</w:t>
      </w:r>
      <w:r w:rsidR="00496BF5" w:rsidRPr="00BF66E8">
        <w:t xml:space="preserve">  </w:t>
      </w:r>
      <w:r w:rsidR="00DF19AC" w:rsidRPr="00BF66E8">
        <w:t xml:space="preserve"> </w:t>
      </w:r>
      <w:r w:rsidR="00FD6681" w:rsidRPr="00BF66E8">
        <w:t xml:space="preserve">and </w:t>
      </w:r>
      <w:r w:rsidRPr="00BF66E8">
        <w:t>are used to define the scope and precedence of the </w:t>
      </w:r>
      <w:hyperlink r:id="rId12" w:tooltip="Operator (programming)" w:history="1">
        <w:r w:rsidRPr="00BF66E8">
          <w:t>operators</w:t>
        </w:r>
      </w:hyperlink>
      <w:r w:rsidR="0006325C" w:rsidRPr="00BF66E8">
        <w:t xml:space="preserve"> </w:t>
      </w:r>
      <w:r w:rsidRPr="00BF66E8">
        <w:t>(among other uses</w:t>
      </w:r>
      <w:r w:rsidR="00DF19AC" w:rsidRPr="00BF66E8">
        <w:t>).</w:t>
      </w:r>
    </w:p>
    <w:p w14:paraId="7714D0BF" w14:textId="77777777" w:rsidR="00DF19AC" w:rsidRDefault="00DF19AC" w:rsidP="002B2D2D">
      <w:pPr>
        <w:shd w:val="clear" w:color="auto" w:fill="FFFFFF"/>
        <w:spacing w:after="24"/>
        <w:ind w:left="720"/>
        <w:rPr>
          <w:rFonts w:ascii="Arial" w:hAnsi="Arial" w:cs="Arial"/>
          <w:color w:val="252525"/>
          <w:sz w:val="22"/>
          <w:szCs w:val="22"/>
        </w:rPr>
      </w:pPr>
    </w:p>
    <w:p w14:paraId="74991D01" w14:textId="77777777" w:rsidR="002B2D2D" w:rsidRPr="006D429E" w:rsidRDefault="002B2D2D" w:rsidP="006D429E">
      <w:pPr>
        <w:pStyle w:val="ListParagraph"/>
        <w:numPr>
          <w:ilvl w:val="0"/>
          <w:numId w:val="6"/>
        </w:numPr>
        <w:shd w:val="clear" w:color="auto" w:fill="FFFFFF"/>
        <w:spacing w:after="24" w:line="269" w:lineRule="atLeast"/>
        <w:rPr>
          <w:rFonts w:ascii="Arial" w:hAnsi="Arial" w:cs="Arial"/>
          <w:b/>
          <w:bCs/>
          <w:color w:val="252525"/>
        </w:rPr>
      </w:pPr>
      <w:r w:rsidRPr="006D429E">
        <w:rPr>
          <w:rFonts w:ascii="Arial" w:hAnsi="Arial" w:cs="Arial"/>
          <w:b/>
          <w:bCs/>
          <w:color w:val="252525"/>
        </w:rPr>
        <w:t>Quantification</w:t>
      </w:r>
    </w:p>
    <w:p w14:paraId="30FAA5AD" w14:textId="77777777" w:rsidR="002B2D2D" w:rsidRPr="00BF66E8" w:rsidRDefault="002B2D2D" w:rsidP="006D429E">
      <w:pPr>
        <w:shd w:val="clear" w:color="auto" w:fill="FFFFFF"/>
        <w:spacing w:after="24"/>
        <w:ind w:left="1440"/>
      </w:pPr>
      <w:r w:rsidRPr="00BF66E8">
        <w:t>A quantifier</w:t>
      </w:r>
      <w:r w:rsidR="001B58ED" w:rsidRPr="00BF66E8">
        <w:t xml:space="preserve"> </w:t>
      </w:r>
      <w:r w:rsidRPr="00BF66E8">
        <w:t>after a </w:t>
      </w:r>
      <w:r w:rsidR="00DF19AC" w:rsidRPr="00BF66E8">
        <w:t xml:space="preserve">data type </w:t>
      </w:r>
      <w:r w:rsidRPr="00BF66E8">
        <w:t>(such as a character) or group specifies how often that preceding element is allowed to occur. The most common quantifiers are the </w:t>
      </w:r>
      <w:r w:rsidR="001B58ED" w:rsidRPr="00BF66E8">
        <w:t xml:space="preserve">question </w:t>
      </w:r>
      <w:r w:rsidRPr="00BF66E8">
        <w:t>mark</w:t>
      </w:r>
      <w:r w:rsidR="001B58ED" w:rsidRPr="00BF66E8">
        <w:t xml:space="preserve"> </w:t>
      </w:r>
      <w:r w:rsidR="001B58ED" w:rsidRPr="00CA3A6F">
        <w:rPr>
          <w:b/>
        </w:rPr>
        <w:t>${</w:t>
      </w:r>
      <w:r w:rsidR="0079615A">
        <w:rPr>
          <w:b/>
        </w:rPr>
        <w:t>“type”:”?”</w:t>
      </w:r>
      <w:proofErr w:type="gramStart"/>
      <w:r w:rsidR="0079615A">
        <w:rPr>
          <w:b/>
        </w:rPr>
        <w:t>,”range</w:t>
      </w:r>
      <w:proofErr w:type="gramEnd"/>
      <w:r w:rsidR="0079615A">
        <w:rPr>
          <w:b/>
        </w:rPr>
        <w:t>”:”0-1”</w:t>
      </w:r>
      <w:r w:rsidR="001B58ED" w:rsidRPr="00CA3A6F">
        <w:rPr>
          <w:b/>
        </w:rPr>
        <w:t>}</w:t>
      </w:r>
      <w:r w:rsidR="003F0594" w:rsidRPr="00CA3A6F">
        <w:rPr>
          <w:b/>
        </w:rPr>
        <w:t>$</w:t>
      </w:r>
      <w:r w:rsidRPr="00BF66E8">
        <w:t>, the asterisk </w:t>
      </w:r>
      <w:r w:rsidR="0079615A" w:rsidRPr="00CA3A6F">
        <w:rPr>
          <w:b/>
        </w:rPr>
        <w:t>${</w:t>
      </w:r>
      <w:r w:rsidR="0079615A">
        <w:rPr>
          <w:b/>
        </w:rPr>
        <w:t>“type”:”*”,”range”:”0-5”</w:t>
      </w:r>
      <w:r w:rsidR="0079615A" w:rsidRPr="00CA3A6F">
        <w:rPr>
          <w:b/>
        </w:rPr>
        <w:t>}$</w:t>
      </w:r>
      <w:r w:rsidR="0079615A" w:rsidRPr="00BF66E8">
        <w:t>,</w:t>
      </w:r>
      <w:r w:rsidRPr="00BF66E8">
        <w:t> (derived from the Kleene star), and the plus sign</w:t>
      </w:r>
      <w:r w:rsidR="001B58ED" w:rsidRPr="00BF66E8">
        <w:t xml:space="preserve"> </w:t>
      </w:r>
      <w:r w:rsidR="0079615A" w:rsidRPr="00CA3A6F">
        <w:rPr>
          <w:b/>
        </w:rPr>
        <w:t>${</w:t>
      </w:r>
      <w:r w:rsidR="0079615A">
        <w:rPr>
          <w:b/>
        </w:rPr>
        <w:t>“type”:”+”,”range”:”1-5”</w:t>
      </w:r>
      <w:r w:rsidR="0079615A" w:rsidRPr="00CA3A6F">
        <w:rPr>
          <w:b/>
        </w:rPr>
        <w:t>}$</w:t>
      </w:r>
      <w:r w:rsidR="0079615A" w:rsidRPr="00BF66E8">
        <w:t>, </w:t>
      </w:r>
      <w:r w:rsidRPr="00BF66E8">
        <w:t> (Kleene plus).</w:t>
      </w:r>
    </w:p>
    <w:p w14:paraId="1AB2B07F" w14:textId="77777777" w:rsidR="001B58ED" w:rsidRDefault="001B58ED" w:rsidP="006D429E">
      <w:pPr>
        <w:shd w:val="clear" w:color="auto" w:fill="FFFFFF"/>
        <w:spacing w:after="24"/>
        <w:ind w:left="1440"/>
        <w:rPr>
          <w:rFonts w:ascii="Arial" w:hAnsi="Arial" w:cs="Arial"/>
          <w:color w:val="252525"/>
          <w:sz w:val="22"/>
          <w:szCs w:val="22"/>
        </w:rPr>
      </w:pPr>
    </w:p>
    <w:tbl>
      <w:tblPr>
        <w:tblW w:w="8640" w:type="dxa"/>
        <w:tblCellSpacing w:w="15" w:type="dxa"/>
        <w:tblInd w:w="1440" w:type="dxa"/>
        <w:tblCellMar>
          <w:top w:w="15" w:type="dxa"/>
          <w:left w:w="15" w:type="dxa"/>
          <w:bottom w:w="15" w:type="dxa"/>
          <w:right w:w="15" w:type="dxa"/>
        </w:tblCellMar>
        <w:tblLook w:val="04A0" w:firstRow="1" w:lastRow="0" w:firstColumn="1" w:lastColumn="0" w:noHBand="0" w:noVBand="1"/>
      </w:tblPr>
      <w:tblGrid>
        <w:gridCol w:w="1534"/>
        <w:gridCol w:w="72"/>
        <w:gridCol w:w="7034"/>
      </w:tblGrid>
      <w:tr w:rsidR="001B58ED" w14:paraId="25D351F7" w14:textId="77777777" w:rsidTr="006D429E">
        <w:trPr>
          <w:tblCellSpacing w:w="15" w:type="dxa"/>
        </w:trPr>
        <w:tc>
          <w:tcPr>
            <w:tcW w:w="511" w:type="dxa"/>
            <w:hideMark/>
          </w:tcPr>
          <w:p w14:paraId="5429B906" w14:textId="77777777" w:rsidR="001B58ED" w:rsidRDefault="0079615A">
            <w:pPr>
              <w:rPr>
                <w:rFonts w:ascii="Times New Roman" w:hAnsi="Times New Roman"/>
                <w:sz w:val="22"/>
                <w:szCs w:val="22"/>
              </w:rPr>
            </w:pPr>
            <w:r w:rsidRPr="00CA3A6F">
              <w:rPr>
                <w:b/>
              </w:rPr>
              <w:t>${</w:t>
            </w:r>
            <w:r>
              <w:rPr>
                <w:b/>
              </w:rPr>
              <w:t>“type”:”?</w:t>
            </w:r>
            <w:proofErr w:type="gramStart"/>
            <w:r>
              <w:rPr>
                <w:b/>
              </w:rPr>
              <w:t>”</w:t>
            </w:r>
            <w:r w:rsidRPr="00CA3A6F">
              <w:rPr>
                <w:b/>
              </w:rPr>
              <w:t>}$</w:t>
            </w:r>
            <w:proofErr w:type="gramEnd"/>
            <w:r>
              <w:rPr>
                <w:b/>
              </w:rPr>
              <w:t xml:space="preserve"> </w:t>
            </w:r>
          </w:p>
        </w:tc>
        <w:tc>
          <w:tcPr>
            <w:tcW w:w="43" w:type="dxa"/>
          </w:tcPr>
          <w:p w14:paraId="5FAC008E" w14:textId="77777777" w:rsidR="001B58ED" w:rsidRDefault="001B58ED" w:rsidP="00DF19AC">
            <w:pPr>
              <w:rPr>
                <w:sz w:val="22"/>
                <w:szCs w:val="22"/>
              </w:rPr>
            </w:pPr>
          </w:p>
        </w:tc>
        <w:tc>
          <w:tcPr>
            <w:tcW w:w="7966" w:type="dxa"/>
            <w:hideMark/>
          </w:tcPr>
          <w:p w14:paraId="649E3E92" w14:textId="77777777" w:rsidR="001B58ED" w:rsidRDefault="0079615A" w:rsidP="00DF19AC">
            <w:pPr>
              <w:rPr>
                <w:sz w:val="22"/>
                <w:szCs w:val="22"/>
              </w:rPr>
            </w:pPr>
            <w:r>
              <w:rPr>
                <w:sz w:val="22"/>
                <w:szCs w:val="22"/>
              </w:rPr>
              <w:t xml:space="preserve"> </w:t>
            </w:r>
            <w:r w:rsidR="001B58ED">
              <w:rPr>
                <w:sz w:val="22"/>
                <w:szCs w:val="22"/>
              </w:rPr>
              <w:t>The question mark indicates there is</w:t>
            </w:r>
            <w:r w:rsidR="001B58ED">
              <w:rPr>
                <w:rStyle w:val="apple-converted-space"/>
                <w:sz w:val="22"/>
                <w:szCs w:val="22"/>
              </w:rPr>
              <w:t> </w:t>
            </w:r>
            <w:r w:rsidR="001B58ED">
              <w:rPr>
                <w:i/>
                <w:iCs/>
                <w:sz w:val="22"/>
                <w:szCs w:val="22"/>
              </w:rPr>
              <w:t>zero or one</w:t>
            </w:r>
            <w:r w:rsidR="001B58ED">
              <w:rPr>
                <w:rStyle w:val="apple-converted-space"/>
                <w:sz w:val="22"/>
                <w:szCs w:val="22"/>
              </w:rPr>
              <w:t> </w:t>
            </w:r>
            <w:r w:rsidR="001B58ED">
              <w:rPr>
                <w:sz w:val="22"/>
                <w:szCs w:val="22"/>
              </w:rPr>
              <w:t xml:space="preserve">of the preceding </w:t>
            </w:r>
            <w:proofErr w:type="gramStart"/>
            <w:r w:rsidR="001B58ED">
              <w:rPr>
                <w:sz w:val="22"/>
                <w:szCs w:val="22"/>
              </w:rPr>
              <w:t>element</w:t>
            </w:r>
            <w:proofErr w:type="gramEnd"/>
          </w:p>
        </w:tc>
      </w:tr>
      <w:tr w:rsidR="001B58ED" w14:paraId="0CC69D87" w14:textId="77777777" w:rsidTr="006D429E">
        <w:trPr>
          <w:tblCellSpacing w:w="15" w:type="dxa"/>
        </w:trPr>
        <w:tc>
          <w:tcPr>
            <w:tcW w:w="511" w:type="dxa"/>
            <w:hideMark/>
          </w:tcPr>
          <w:p w14:paraId="36FC2BED" w14:textId="77777777" w:rsidR="001B58ED" w:rsidRDefault="0079615A">
            <w:pPr>
              <w:rPr>
                <w:sz w:val="22"/>
                <w:szCs w:val="22"/>
              </w:rPr>
            </w:pPr>
            <w:r w:rsidRPr="00CA3A6F">
              <w:rPr>
                <w:b/>
              </w:rPr>
              <w:t>${</w:t>
            </w:r>
            <w:r>
              <w:rPr>
                <w:b/>
              </w:rPr>
              <w:t>“type”</w:t>
            </w:r>
            <w:proofErr w:type="gramStart"/>
            <w:r>
              <w:rPr>
                <w:b/>
              </w:rPr>
              <w:t>:”*</w:t>
            </w:r>
            <w:proofErr w:type="gramEnd"/>
            <w:r>
              <w:rPr>
                <w:b/>
              </w:rPr>
              <w:t>”</w:t>
            </w:r>
            <w:r w:rsidRPr="00CA3A6F">
              <w:rPr>
                <w:b/>
              </w:rPr>
              <w:t>}$</w:t>
            </w:r>
          </w:p>
        </w:tc>
        <w:tc>
          <w:tcPr>
            <w:tcW w:w="43" w:type="dxa"/>
          </w:tcPr>
          <w:p w14:paraId="032DE99C" w14:textId="77777777" w:rsidR="001B58ED" w:rsidRDefault="001B58ED" w:rsidP="00DF19AC">
            <w:pPr>
              <w:rPr>
                <w:sz w:val="22"/>
                <w:szCs w:val="22"/>
              </w:rPr>
            </w:pPr>
          </w:p>
        </w:tc>
        <w:tc>
          <w:tcPr>
            <w:tcW w:w="7966" w:type="dxa"/>
            <w:hideMark/>
          </w:tcPr>
          <w:p w14:paraId="1367B63A" w14:textId="77777777" w:rsidR="001B58ED" w:rsidRDefault="001B58ED" w:rsidP="00DF19AC">
            <w:pPr>
              <w:rPr>
                <w:sz w:val="22"/>
                <w:szCs w:val="22"/>
              </w:rPr>
            </w:pPr>
            <w:r>
              <w:rPr>
                <w:sz w:val="22"/>
                <w:szCs w:val="22"/>
              </w:rPr>
              <w:t>The asterisk indicates there is</w:t>
            </w:r>
            <w:r>
              <w:rPr>
                <w:rStyle w:val="apple-converted-space"/>
                <w:sz w:val="22"/>
                <w:szCs w:val="22"/>
              </w:rPr>
              <w:t> </w:t>
            </w:r>
            <w:r>
              <w:rPr>
                <w:i/>
                <w:iCs/>
                <w:sz w:val="22"/>
                <w:szCs w:val="22"/>
              </w:rPr>
              <w:t>zero or more</w:t>
            </w:r>
            <w:r>
              <w:rPr>
                <w:rStyle w:val="apple-converted-space"/>
                <w:sz w:val="22"/>
                <w:szCs w:val="22"/>
              </w:rPr>
              <w:t> </w:t>
            </w:r>
            <w:r>
              <w:rPr>
                <w:sz w:val="22"/>
                <w:szCs w:val="22"/>
              </w:rPr>
              <w:t xml:space="preserve">of the preceding </w:t>
            </w:r>
            <w:proofErr w:type="gramStart"/>
            <w:r>
              <w:rPr>
                <w:sz w:val="22"/>
                <w:szCs w:val="22"/>
              </w:rPr>
              <w:t>element</w:t>
            </w:r>
            <w:proofErr w:type="gramEnd"/>
            <w:r>
              <w:rPr>
                <w:sz w:val="22"/>
                <w:szCs w:val="22"/>
              </w:rPr>
              <w:t xml:space="preserve">. </w:t>
            </w:r>
          </w:p>
        </w:tc>
      </w:tr>
      <w:tr w:rsidR="001B58ED" w14:paraId="02D9FD38" w14:textId="77777777" w:rsidTr="006D429E">
        <w:trPr>
          <w:tblCellSpacing w:w="15" w:type="dxa"/>
        </w:trPr>
        <w:tc>
          <w:tcPr>
            <w:tcW w:w="511" w:type="dxa"/>
            <w:hideMark/>
          </w:tcPr>
          <w:p w14:paraId="3A95EEFA" w14:textId="77777777" w:rsidR="001B58ED" w:rsidRDefault="0079615A">
            <w:pPr>
              <w:rPr>
                <w:sz w:val="22"/>
                <w:szCs w:val="22"/>
              </w:rPr>
            </w:pPr>
            <w:r w:rsidRPr="00CA3A6F">
              <w:rPr>
                <w:b/>
              </w:rPr>
              <w:t>${</w:t>
            </w:r>
            <w:r>
              <w:rPr>
                <w:b/>
              </w:rPr>
              <w:t>“type”</w:t>
            </w:r>
            <w:proofErr w:type="gramStart"/>
            <w:r>
              <w:rPr>
                <w:b/>
              </w:rPr>
              <w:t>:”+</w:t>
            </w:r>
            <w:proofErr w:type="gramEnd"/>
            <w:r>
              <w:rPr>
                <w:b/>
              </w:rPr>
              <w:t>”</w:t>
            </w:r>
            <w:r w:rsidRPr="00CA3A6F">
              <w:rPr>
                <w:b/>
              </w:rPr>
              <w:t>}$</w:t>
            </w:r>
          </w:p>
        </w:tc>
        <w:tc>
          <w:tcPr>
            <w:tcW w:w="43" w:type="dxa"/>
          </w:tcPr>
          <w:p w14:paraId="24FDC9BC" w14:textId="77777777" w:rsidR="001B58ED" w:rsidRDefault="001B58ED" w:rsidP="00DF19AC">
            <w:pPr>
              <w:rPr>
                <w:sz w:val="22"/>
                <w:szCs w:val="22"/>
              </w:rPr>
            </w:pPr>
          </w:p>
        </w:tc>
        <w:tc>
          <w:tcPr>
            <w:tcW w:w="7966" w:type="dxa"/>
            <w:hideMark/>
          </w:tcPr>
          <w:p w14:paraId="3730EDC4" w14:textId="77777777" w:rsidR="001B58ED" w:rsidRDefault="001B58ED" w:rsidP="00DF19AC">
            <w:pPr>
              <w:rPr>
                <w:sz w:val="22"/>
                <w:szCs w:val="22"/>
              </w:rPr>
            </w:pPr>
            <w:r>
              <w:rPr>
                <w:sz w:val="22"/>
                <w:szCs w:val="22"/>
              </w:rPr>
              <w:t>The plus sign indicates there is</w:t>
            </w:r>
            <w:r>
              <w:rPr>
                <w:rStyle w:val="apple-converted-space"/>
                <w:sz w:val="22"/>
                <w:szCs w:val="22"/>
              </w:rPr>
              <w:t> </w:t>
            </w:r>
            <w:r>
              <w:rPr>
                <w:i/>
                <w:iCs/>
                <w:sz w:val="22"/>
                <w:szCs w:val="22"/>
              </w:rPr>
              <w:t>one or more</w:t>
            </w:r>
            <w:r>
              <w:rPr>
                <w:rStyle w:val="apple-converted-space"/>
                <w:sz w:val="22"/>
                <w:szCs w:val="22"/>
              </w:rPr>
              <w:t> </w:t>
            </w:r>
            <w:r>
              <w:rPr>
                <w:sz w:val="22"/>
                <w:szCs w:val="22"/>
              </w:rPr>
              <w:t xml:space="preserve">of the preceding </w:t>
            </w:r>
            <w:proofErr w:type="gramStart"/>
            <w:r>
              <w:rPr>
                <w:sz w:val="22"/>
                <w:szCs w:val="22"/>
              </w:rPr>
              <w:t>element</w:t>
            </w:r>
            <w:proofErr w:type="gramEnd"/>
            <w:r>
              <w:rPr>
                <w:sz w:val="22"/>
                <w:szCs w:val="22"/>
              </w:rPr>
              <w:t xml:space="preserve">. </w:t>
            </w:r>
          </w:p>
          <w:p w14:paraId="6B1E4215" w14:textId="77777777" w:rsidR="001B58ED" w:rsidRDefault="001B58ED" w:rsidP="00DF19AC">
            <w:pPr>
              <w:rPr>
                <w:sz w:val="22"/>
                <w:szCs w:val="22"/>
              </w:rPr>
            </w:pPr>
          </w:p>
        </w:tc>
      </w:tr>
    </w:tbl>
    <w:p w14:paraId="7FD3FBDF" w14:textId="77777777" w:rsidR="00986ABD" w:rsidRDefault="00986ABD" w:rsidP="00B01E8F">
      <w:r>
        <w:t xml:space="preserve">           </w:t>
      </w:r>
      <w:r w:rsidR="00661B80">
        <w:t>Example:</w:t>
      </w:r>
      <w:r w:rsidR="00E636FC">
        <w:t xml:space="preserve">  </w:t>
      </w:r>
    </w:p>
    <w:p w14:paraId="02729281" w14:textId="77777777" w:rsidR="00986ABD" w:rsidRDefault="00986ABD" w:rsidP="00B01E8F"/>
    <w:p w14:paraId="006B060E" w14:textId="77777777" w:rsidR="00986ABD" w:rsidRPr="00F531D1" w:rsidRDefault="0085070A" w:rsidP="00F531D1">
      <w:pPr>
        <w:ind w:left="720"/>
        <w:rPr>
          <w:b/>
        </w:rPr>
      </w:pPr>
      <w:r w:rsidRPr="00F531D1">
        <w:rPr>
          <w:rStyle w:val="apple-converted-space"/>
          <w:rFonts w:ascii="Arial" w:hAnsi="Arial" w:cs="Arial"/>
          <w:b/>
          <w:color w:val="252525"/>
          <w:sz w:val="22"/>
          <w:szCs w:val="22"/>
        </w:rPr>
        <w:t>${</w:t>
      </w:r>
      <w:r w:rsidR="00986ABD" w:rsidRPr="00F531D1">
        <w:rPr>
          <w:rStyle w:val="apple-converted-space"/>
          <w:rFonts w:ascii="Arial" w:hAnsi="Arial" w:cs="Arial"/>
          <w:b/>
          <w:color w:val="252525"/>
          <w:sz w:val="22"/>
          <w:szCs w:val="22"/>
        </w:rPr>
        <w:t>“name”</w:t>
      </w:r>
      <w:proofErr w:type="gramStart"/>
      <w:r w:rsidR="00986ABD" w:rsidRPr="00F531D1">
        <w:rPr>
          <w:rStyle w:val="apple-converted-space"/>
          <w:rFonts w:ascii="Arial" w:hAnsi="Arial" w:cs="Arial"/>
          <w:b/>
          <w:color w:val="252525"/>
          <w:sz w:val="22"/>
          <w:szCs w:val="22"/>
        </w:rPr>
        <w:t>:”</w:t>
      </w:r>
      <w:r w:rsidRPr="00F531D1">
        <w:rPr>
          <w:rStyle w:val="apple-converted-space"/>
          <w:rFonts w:ascii="Arial" w:hAnsi="Arial" w:cs="Arial"/>
          <w:b/>
          <w:color w:val="252525"/>
          <w:sz w:val="22"/>
          <w:szCs w:val="22"/>
        </w:rPr>
        <w:t>IPV</w:t>
      </w:r>
      <w:proofErr w:type="gramEnd"/>
      <w:r w:rsidRPr="00F531D1">
        <w:rPr>
          <w:rStyle w:val="apple-converted-space"/>
          <w:rFonts w:ascii="Arial" w:hAnsi="Arial" w:cs="Arial"/>
          <w:b/>
          <w:color w:val="252525"/>
          <w:sz w:val="22"/>
          <w:szCs w:val="22"/>
        </w:rPr>
        <w:t>4</w:t>
      </w:r>
      <w:r w:rsidR="00986ABD" w:rsidRPr="00F531D1">
        <w:rPr>
          <w:rStyle w:val="apple-converted-space"/>
          <w:rFonts w:ascii="Arial" w:hAnsi="Arial" w:cs="Arial"/>
          <w:b/>
          <w:color w:val="252525"/>
          <w:sz w:val="22"/>
          <w:szCs w:val="22"/>
        </w:rPr>
        <w:t>”</w:t>
      </w:r>
      <w:r w:rsidRPr="00F531D1">
        <w:rPr>
          <w:rStyle w:val="apple-converted-space"/>
          <w:rFonts w:ascii="Arial" w:hAnsi="Arial" w:cs="Arial"/>
          <w:b/>
          <w:color w:val="252525"/>
          <w:sz w:val="22"/>
          <w:szCs w:val="22"/>
        </w:rPr>
        <w:t>}</w:t>
      </w:r>
      <w:r w:rsidR="00FE3E9D" w:rsidRPr="00F531D1">
        <w:rPr>
          <w:rStyle w:val="apple-converted-space"/>
          <w:rFonts w:ascii="Arial" w:hAnsi="Arial" w:cs="Arial"/>
          <w:b/>
          <w:color w:val="252525"/>
          <w:sz w:val="22"/>
          <w:szCs w:val="22"/>
        </w:rPr>
        <w:t xml:space="preserve">$ </w:t>
      </w:r>
      <w:r w:rsidR="00490E2E" w:rsidRPr="00F531D1">
        <w:rPr>
          <w:b/>
        </w:rPr>
        <w:t xml:space="preserve">${“type”:”(”}$  </w:t>
      </w:r>
      <w:r w:rsidR="00E636FC" w:rsidRPr="00F531D1">
        <w:rPr>
          <w:b/>
        </w:rPr>
        <w:t xml:space="preserve"> </w:t>
      </w:r>
      <w:r w:rsidRPr="00F531D1">
        <w:rPr>
          <w:b/>
        </w:rPr>
        <w:t>,</w:t>
      </w:r>
      <w:r w:rsidR="00986ABD" w:rsidRPr="00F531D1">
        <w:rPr>
          <w:rStyle w:val="apple-converted-space"/>
          <w:rFonts w:ascii="Arial" w:hAnsi="Arial" w:cs="Arial"/>
          <w:b/>
          <w:color w:val="252525"/>
          <w:sz w:val="22"/>
          <w:szCs w:val="22"/>
        </w:rPr>
        <w:t xml:space="preserve"> ${“name”:”IPV4”}$ </w:t>
      </w:r>
      <w:r w:rsidR="00FE3E9D" w:rsidRPr="00F531D1">
        <w:rPr>
          <w:rStyle w:val="apple-converted-space"/>
          <w:rFonts w:ascii="Arial" w:hAnsi="Arial" w:cs="Arial"/>
          <w:b/>
          <w:color w:val="252525"/>
          <w:sz w:val="22"/>
          <w:szCs w:val="22"/>
        </w:rPr>
        <w:t xml:space="preserve"> </w:t>
      </w:r>
      <w:r w:rsidR="00490E2E" w:rsidRPr="00F531D1">
        <w:rPr>
          <w:b/>
        </w:rPr>
        <w:t>${“type”:”)”}$ ${“type”:”+”}$</w:t>
      </w:r>
      <w:r w:rsidRPr="00F531D1">
        <w:rPr>
          <w:b/>
        </w:rPr>
        <w:t xml:space="preserve"> </w:t>
      </w:r>
    </w:p>
    <w:p w14:paraId="24D3FA7E" w14:textId="77777777" w:rsidR="00986ABD" w:rsidRDefault="00986ABD" w:rsidP="00B01E8F"/>
    <w:p w14:paraId="733D6F1C" w14:textId="77777777" w:rsidR="002B2D2D" w:rsidRDefault="00986ABD" w:rsidP="00986ABD">
      <w:pPr>
        <w:ind w:left="720"/>
      </w:pPr>
      <w:r>
        <w:t>will</w:t>
      </w:r>
      <w:r w:rsidR="0085070A">
        <w:t xml:space="preserve"> match to </w:t>
      </w:r>
      <w:r w:rsidR="00DF3675">
        <w:t xml:space="preserve">any </w:t>
      </w:r>
      <w:r w:rsidR="0085070A">
        <w:t>comma separated list of I</w:t>
      </w:r>
      <w:r w:rsidR="002F5040">
        <w:t>PV4 addresses like 192.168.145.1,192.168.145.</w:t>
      </w:r>
      <w:r w:rsidR="0085070A">
        <w:t>2</w:t>
      </w:r>
      <w:r w:rsidR="009079C2">
        <w:t>,192.168.145</w:t>
      </w:r>
      <w:r w:rsidR="002F5040">
        <w:t>.</w:t>
      </w:r>
      <w:r w:rsidR="009079C2">
        <w:t>3</w:t>
      </w:r>
      <w:r w:rsidR="0085070A">
        <w:t xml:space="preserve">  </w:t>
      </w:r>
    </w:p>
    <w:p w14:paraId="16DC6CD7" w14:textId="77777777" w:rsidR="0006325C" w:rsidRDefault="0006325C" w:rsidP="00B01E8F"/>
    <w:p w14:paraId="21481FF1" w14:textId="77777777" w:rsidR="0006325C" w:rsidRPr="00A77AED" w:rsidRDefault="00A77AED" w:rsidP="00B01E8F">
      <w:pPr>
        <w:rPr>
          <w:highlight w:val="yellow"/>
        </w:rPr>
      </w:pPr>
      <w:r w:rsidRPr="00A77AED">
        <w:rPr>
          <w:b/>
          <w:highlight w:val="yellow"/>
        </w:rPr>
        <w:t>Note</w:t>
      </w:r>
      <w:r>
        <w:rPr>
          <w:highlight w:val="yellow"/>
        </w:rPr>
        <w:t xml:space="preserve">: </w:t>
      </w:r>
      <w:r w:rsidR="0006325C" w:rsidRPr="00A77AED">
        <w:rPr>
          <w:highlight w:val="yellow"/>
        </w:rPr>
        <w:t xml:space="preserve">There are other </w:t>
      </w:r>
      <w:r w:rsidRPr="00A77AED">
        <w:rPr>
          <w:highlight w:val="yellow"/>
        </w:rPr>
        <w:t>operators (</w:t>
      </w:r>
      <w:r w:rsidR="000B47C1" w:rsidRPr="00A77AED">
        <w:rPr>
          <w:rFonts w:ascii="Arial" w:hAnsi="Arial" w:cs="Arial"/>
          <w:b/>
          <w:bCs/>
          <w:color w:val="000000"/>
          <w:sz w:val="22"/>
          <w:szCs w:val="22"/>
          <w:highlight w:val="yellow"/>
          <w:shd w:val="clear" w:color="auto" w:fill="F2F2F2"/>
        </w:rPr>
        <w:t>Metacharacter,</w:t>
      </w:r>
      <w:r w:rsidR="000B47C1" w:rsidRPr="00A77AED">
        <w:rPr>
          <w:rFonts w:ascii="Arial" w:hAnsi="Arial" w:cs="Arial"/>
          <w:i/>
          <w:iCs/>
          <w:color w:val="252525"/>
          <w:sz w:val="22"/>
          <w:szCs w:val="22"/>
          <w:highlight w:val="yellow"/>
          <w:shd w:val="clear" w:color="auto" w:fill="FFFFFF"/>
        </w:rPr>
        <w:t xml:space="preserve"> </w:t>
      </w:r>
      <w:hyperlink r:id="rId13" w:tooltip="Concatenation" w:history="1">
        <w:r w:rsidR="000B47C1" w:rsidRPr="00A77AED">
          <w:rPr>
            <w:rStyle w:val="Hyperlink"/>
            <w:rFonts w:ascii="Arial" w:hAnsi="Arial" w:cs="Arial"/>
            <w:i/>
            <w:iCs/>
            <w:color w:val="0B0080"/>
            <w:sz w:val="22"/>
            <w:szCs w:val="22"/>
            <w:highlight w:val="yellow"/>
            <w:shd w:val="clear" w:color="auto" w:fill="FFFFFF"/>
          </w:rPr>
          <w:t>concatenation</w:t>
        </w:r>
      </w:hyperlink>
      <w:r w:rsidR="000B47C1" w:rsidRPr="00A77AED">
        <w:rPr>
          <w:rFonts w:ascii="Arial" w:hAnsi="Arial" w:cs="Arial"/>
          <w:i/>
          <w:iCs/>
          <w:color w:val="252525"/>
          <w:sz w:val="22"/>
          <w:szCs w:val="22"/>
          <w:highlight w:val="yellow"/>
          <w:shd w:val="clear" w:color="auto" w:fill="FFFFFF"/>
        </w:rPr>
        <w:t xml:space="preserve">, </w:t>
      </w:r>
      <w:hyperlink r:id="rId14" w:tooltip="Alternation (formal language theory)" w:history="1">
        <w:r w:rsidR="000B47C1" w:rsidRPr="00A77AED">
          <w:rPr>
            <w:rStyle w:val="Hyperlink"/>
            <w:rFonts w:ascii="Arial" w:hAnsi="Arial" w:cs="Arial"/>
            <w:i/>
            <w:iCs/>
            <w:color w:val="0B0080"/>
            <w:sz w:val="22"/>
            <w:szCs w:val="22"/>
            <w:highlight w:val="yellow"/>
            <w:shd w:val="clear" w:color="auto" w:fill="FFFFFF"/>
          </w:rPr>
          <w:t>alternation</w:t>
        </w:r>
      </w:hyperlink>
      <w:r w:rsidR="000B47C1" w:rsidRPr="00A77AED">
        <w:rPr>
          <w:rFonts w:ascii="Arial" w:hAnsi="Arial" w:cs="Arial"/>
          <w:i/>
          <w:iCs/>
          <w:color w:val="252525"/>
          <w:sz w:val="22"/>
          <w:szCs w:val="22"/>
          <w:highlight w:val="yellow"/>
          <w:shd w:val="clear" w:color="auto" w:fill="FFFFFF"/>
        </w:rPr>
        <w:t xml:space="preserve">, </w:t>
      </w:r>
      <w:hyperlink r:id="rId15" w:tooltip="Kleene star" w:history="1">
        <w:r w:rsidR="000B47C1" w:rsidRPr="00A77AED">
          <w:rPr>
            <w:rStyle w:val="Hyperlink"/>
            <w:rFonts w:ascii="Arial" w:hAnsi="Arial" w:cs="Arial"/>
            <w:i/>
            <w:iCs/>
            <w:color w:val="0B0080"/>
            <w:sz w:val="22"/>
            <w:szCs w:val="22"/>
            <w:highlight w:val="yellow"/>
            <w:shd w:val="clear" w:color="auto" w:fill="FFFFFF"/>
          </w:rPr>
          <w:t>Kleene star</w:t>
        </w:r>
      </w:hyperlink>
      <w:r w:rsidR="000B47C1" w:rsidRPr="00A77AED">
        <w:rPr>
          <w:rFonts w:ascii="Arial" w:hAnsi="Arial" w:cs="Arial"/>
          <w:b/>
          <w:bCs/>
          <w:color w:val="000000"/>
          <w:sz w:val="22"/>
          <w:szCs w:val="22"/>
          <w:highlight w:val="yellow"/>
          <w:shd w:val="clear" w:color="auto" w:fill="F2F2F2"/>
        </w:rPr>
        <w:t xml:space="preserve"> </w:t>
      </w:r>
      <w:r w:rsidR="000B47C1" w:rsidRPr="00A77AED">
        <w:rPr>
          <w:highlight w:val="yellow"/>
        </w:rPr>
        <w:t>)</w:t>
      </w:r>
      <w:r w:rsidR="00CD6043" w:rsidRPr="00A77AED">
        <w:rPr>
          <w:highlight w:val="yellow"/>
        </w:rPr>
        <w:t xml:space="preserve"> that </w:t>
      </w:r>
      <w:r w:rsidR="0006325C" w:rsidRPr="00A77AED">
        <w:rPr>
          <w:highlight w:val="yellow"/>
        </w:rPr>
        <w:t>we c</w:t>
      </w:r>
      <w:r w:rsidR="00CD6043" w:rsidRPr="00A77AED">
        <w:rPr>
          <w:highlight w:val="yellow"/>
        </w:rPr>
        <w:t xml:space="preserve">an take into consideration which </w:t>
      </w:r>
      <w:r w:rsidR="0006325C" w:rsidRPr="00A77AED">
        <w:rPr>
          <w:highlight w:val="yellow"/>
        </w:rPr>
        <w:t>would help to construct complicated data language expression.</w:t>
      </w:r>
    </w:p>
    <w:p w14:paraId="66FE1DFD" w14:textId="77777777" w:rsidR="0006325C" w:rsidRDefault="0006325C" w:rsidP="00B01E8F"/>
    <w:p w14:paraId="3DD17104" w14:textId="77777777" w:rsidR="0006325C" w:rsidRPr="002B2D2D" w:rsidRDefault="0006325C" w:rsidP="00B01E8F"/>
    <w:p w14:paraId="26E974D4" w14:textId="77777777" w:rsidR="001D577D" w:rsidRPr="001D577D" w:rsidRDefault="00EC4D5A" w:rsidP="001D577D">
      <w:pPr>
        <w:pStyle w:val="ListParagraph"/>
        <w:numPr>
          <w:ilvl w:val="0"/>
          <w:numId w:val="5"/>
        </w:numPr>
        <w:shd w:val="clear" w:color="auto" w:fill="FFFFFF"/>
        <w:spacing w:before="100" w:beforeAutospacing="1" w:after="100" w:afterAutospacing="1"/>
        <w:ind w:left="-90" w:firstLine="180"/>
        <w:rPr>
          <w:rFonts w:eastAsia="Times New Roman"/>
          <w:b/>
          <w:sz w:val="28"/>
          <w:szCs w:val="28"/>
        </w:rPr>
      </w:pPr>
      <w:r>
        <w:rPr>
          <w:rFonts w:eastAsia="Times New Roman"/>
          <w:b/>
          <w:sz w:val="28"/>
          <w:szCs w:val="28"/>
        </w:rPr>
        <w:t>R</w:t>
      </w:r>
      <w:r w:rsidR="001D577D" w:rsidRPr="001D577D">
        <w:rPr>
          <w:rFonts w:eastAsia="Times New Roman"/>
          <w:b/>
          <w:sz w:val="28"/>
          <w:szCs w:val="28"/>
        </w:rPr>
        <w:t xml:space="preserve">eferencing </w:t>
      </w:r>
      <w:r w:rsidR="000E7CDD">
        <w:rPr>
          <w:rFonts w:eastAsia="Times New Roman"/>
          <w:b/>
          <w:sz w:val="28"/>
          <w:szCs w:val="28"/>
        </w:rPr>
        <w:t>defined Data Type</w:t>
      </w:r>
      <w:r w:rsidR="00E274EE">
        <w:rPr>
          <w:rFonts w:eastAsia="Times New Roman"/>
          <w:b/>
          <w:sz w:val="28"/>
          <w:szCs w:val="28"/>
        </w:rPr>
        <w:t xml:space="preserve"> and </w:t>
      </w:r>
      <w:r w:rsidR="00E274EE" w:rsidRPr="001D577D">
        <w:rPr>
          <w:rFonts w:eastAsia="Times New Roman"/>
          <w:b/>
          <w:sz w:val="28"/>
          <w:szCs w:val="28"/>
        </w:rPr>
        <w:t>Co-relation among Data</w:t>
      </w:r>
      <w:r w:rsidR="00E274EE">
        <w:rPr>
          <w:rFonts w:eastAsia="Times New Roman"/>
          <w:b/>
          <w:sz w:val="28"/>
          <w:szCs w:val="28"/>
        </w:rPr>
        <w:t xml:space="preserve"> </w:t>
      </w:r>
      <w:r w:rsidR="00E274EE" w:rsidRPr="001D577D">
        <w:rPr>
          <w:rFonts w:eastAsia="Times New Roman"/>
          <w:b/>
          <w:sz w:val="28"/>
          <w:szCs w:val="28"/>
        </w:rPr>
        <w:t>Type</w:t>
      </w:r>
    </w:p>
    <w:p w14:paraId="6533C2B4" w14:textId="77777777" w:rsidR="007105D5" w:rsidRPr="00C86188" w:rsidRDefault="00902A1A" w:rsidP="00A03E0D">
      <w:pPr>
        <w:shd w:val="clear" w:color="auto" w:fill="FFFFFF"/>
        <w:spacing w:before="100" w:beforeAutospacing="1" w:after="100" w:afterAutospacing="1"/>
        <w:rPr>
          <w:b/>
        </w:rPr>
      </w:pPr>
      <w:r w:rsidRPr="00C86188">
        <w:rPr>
          <w:b/>
        </w:rPr>
        <w:t>Referencing defined Data Type</w:t>
      </w:r>
    </w:p>
    <w:p w14:paraId="0DC15D7E" w14:textId="77777777" w:rsidR="00411DF4" w:rsidRDefault="00421FF2" w:rsidP="00902A1A">
      <w:pPr>
        <w:shd w:val="clear" w:color="auto" w:fill="FFFFFF"/>
        <w:spacing w:before="100" w:beforeAutospacing="1" w:after="100" w:afterAutospacing="1"/>
        <w:ind w:firstLine="720"/>
        <w:rPr>
          <w:b/>
          <w:sz w:val="28"/>
          <w:szCs w:val="28"/>
        </w:rPr>
      </w:pPr>
      <w:r w:rsidRPr="00421FF2">
        <w:t>We have a way</w:t>
      </w:r>
      <w:r>
        <w:t xml:space="preserve"> </w:t>
      </w:r>
      <w:r w:rsidR="006E1413">
        <w:t xml:space="preserve">you can reference </w:t>
      </w:r>
      <w:r w:rsidR="002E25A6">
        <w:t xml:space="preserve">by id </w:t>
      </w:r>
      <w:r w:rsidR="006E1413">
        <w:t xml:space="preserve">already </w:t>
      </w:r>
      <w:r w:rsidR="00A22730">
        <w:t xml:space="preserve">defined user data type in input expression </w:t>
      </w:r>
      <w:r w:rsidR="00566472">
        <w:t>and can use them other places in expression to produce same random value.</w:t>
      </w:r>
      <w:r>
        <w:rPr>
          <w:b/>
          <w:sz w:val="28"/>
          <w:szCs w:val="28"/>
        </w:rPr>
        <w:t xml:space="preserve"> </w:t>
      </w:r>
    </w:p>
    <w:p w14:paraId="4E2C660B" w14:textId="77777777" w:rsidR="002E25A6" w:rsidRPr="002213D9" w:rsidRDefault="00CB00A8" w:rsidP="00902A1A">
      <w:pPr>
        <w:shd w:val="clear" w:color="auto" w:fill="FFFFFF"/>
        <w:spacing w:before="100" w:beforeAutospacing="1" w:after="100" w:afterAutospacing="1"/>
        <w:ind w:firstLine="720"/>
      </w:pPr>
      <w:r w:rsidRPr="002213D9">
        <w:t xml:space="preserve">See the example, below expression have </w:t>
      </w:r>
      <w:proofErr w:type="spellStart"/>
      <w:r w:rsidRPr="002213D9">
        <w:t>dataType</w:t>
      </w:r>
      <w:proofErr w:type="spellEnd"/>
      <w:r w:rsidRPr="002213D9">
        <w:t xml:space="preserve"> used with id </w:t>
      </w:r>
      <w:proofErr w:type="spellStart"/>
      <w:r w:rsidRPr="002213D9">
        <w:rPr>
          <w:b/>
        </w:rPr>
        <w:t>myName</w:t>
      </w:r>
      <w:proofErr w:type="spellEnd"/>
      <w:r w:rsidR="002213D9" w:rsidRPr="002213D9">
        <w:t xml:space="preserve"> and later in expression it is referenced.</w:t>
      </w:r>
      <w:r w:rsidRPr="002213D9">
        <w:t xml:space="preserve"> </w:t>
      </w:r>
    </w:p>
    <w:p w14:paraId="1853817A" w14:textId="77777777" w:rsidR="008766F1" w:rsidRPr="00343DA3" w:rsidRDefault="002E25A6" w:rsidP="002E25A6">
      <w:pPr>
        <w:shd w:val="clear" w:color="auto" w:fill="FFFFFF"/>
        <w:spacing w:before="100" w:beforeAutospacing="1" w:after="100" w:afterAutospacing="1"/>
        <w:rPr>
          <w:b/>
          <w:sz w:val="20"/>
          <w:szCs w:val="20"/>
        </w:rPr>
      </w:pPr>
      <w:r>
        <w:rPr>
          <w:b/>
          <w:sz w:val="28"/>
          <w:szCs w:val="28"/>
        </w:rPr>
        <w:t xml:space="preserve">            </w:t>
      </w:r>
      <w:r w:rsidRPr="00343DA3">
        <w:rPr>
          <w:rStyle w:val="apple-converted-space"/>
          <w:rFonts w:ascii="Arial" w:hAnsi="Arial" w:cs="Arial"/>
          <w:b/>
          <w:color w:val="252525"/>
          <w:sz w:val="22"/>
          <w:szCs w:val="22"/>
        </w:rPr>
        <w:t>${“name”</w:t>
      </w:r>
      <w:proofErr w:type="gramStart"/>
      <w:r w:rsidRPr="00343DA3">
        <w:rPr>
          <w:rStyle w:val="apple-converted-space"/>
          <w:rFonts w:ascii="Arial" w:hAnsi="Arial" w:cs="Arial"/>
          <w:b/>
          <w:color w:val="252525"/>
          <w:sz w:val="22"/>
          <w:szCs w:val="22"/>
        </w:rPr>
        <w:t>:”</w:t>
      </w:r>
      <w:r w:rsidR="00FE4CFD" w:rsidRPr="00343DA3">
        <w:rPr>
          <w:rStyle w:val="apple-converted-space"/>
          <w:rFonts w:ascii="Arial" w:hAnsi="Arial" w:cs="Arial"/>
          <w:b/>
          <w:color w:val="252525"/>
          <w:sz w:val="22"/>
          <w:szCs w:val="22"/>
        </w:rPr>
        <w:t>NUMBER</w:t>
      </w:r>
      <w:proofErr w:type="gramEnd"/>
      <w:r w:rsidRPr="00343DA3">
        <w:rPr>
          <w:rStyle w:val="apple-converted-space"/>
          <w:rFonts w:ascii="Arial" w:hAnsi="Arial" w:cs="Arial"/>
          <w:b/>
          <w:color w:val="252525"/>
          <w:sz w:val="22"/>
          <w:szCs w:val="22"/>
        </w:rPr>
        <w:t>”,”id”:”</w:t>
      </w:r>
      <w:proofErr w:type="spellStart"/>
      <w:r w:rsidR="00FE4CFD" w:rsidRPr="00343DA3">
        <w:rPr>
          <w:rStyle w:val="apple-converted-space"/>
          <w:rFonts w:ascii="Arial" w:hAnsi="Arial" w:cs="Arial"/>
          <w:b/>
          <w:color w:val="252525"/>
          <w:sz w:val="22"/>
          <w:szCs w:val="22"/>
          <w:highlight w:val="yellow"/>
        </w:rPr>
        <w:t>myNum</w:t>
      </w:r>
      <w:proofErr w:type="spellEnd"/>
      <w:r w:rsidRPr="00343DA3">
        <w:rPr>
          <w:rStyle w:val="apple-converted-space"/>
          <w:rFonts w:ascii="Arial" w:hAnsi="Arial" w:cs="Arial"/>
          <w:b/>
          <w:color w:val="252525"/>
          <w:sz w:val="22"/>
          <w:szCs w:val="22"/>
        </w:rPr>
        <w:t>”}$</w:t>
      </w:r>
      <w:r w:rsidR="00CB00A8" w:rsidRPr="00343DA3">
        <w:rPr>
          <w:rStyle w:val="apple-converted-space"/>
          <w:rFonts w:ascii="Arial" w:hAnsi="Arial" w:cs="Arial"/>
          <w:b/>
          <w:color w:val="252525"/>
          <w:sz w:val="22"/>
          <w:szCs w:val="22"/>
        </w:rPr>
        <w:t xml:space="preserve"> </w:t>
      </w:r>
      <w:r w:rsidRPr="00343DA3">
        <w:rPr>
          <w:rStyle w:val="apple-converted-space"/>
          <w:rFonts w:ascii="Arial" w:hAnsi="Arial" w:cs="Arial"/>
          <w:b/>
          <w:color w:val="252525"/>
          <w:sz w:val="22"/>
          <w:szCs w:val="22"/>
        </w:rPr>
        <w:t>, ${“</w:t>
      </w:r>
      <w:proofErr w:type="spellStart"/>
      <w:r w:rsidRPr="00343DA3">
        <w:rPr>
          <w:rStyle w:val="apple-converted-space"/>
          <w:rFonts w:ascii="Arial" w:hAnsi="Arial" w:cs="Arial"/>
          <w:b/>
          <w:color w:val="252525"/>
          <w:sz w:val="22"/>
          <w:szCs w:val="22"/>
        </w:rPr>
        <w:t>name”:”</w:t>
      </w:r>
      <w:r w:rsidR="00B01E28" w:rsidRPr="00343DA3">
        <w:rPr>
          <w:rStyle w:val="apple-converted-space"/>
          <w:rFonts w:ascii="Arial" w:hAnsi="Arial" w:cs="Arial"/>
          <w:b/>
          <w:color w:val="252525"/>
          <w:sz w:val="22"/>
          <w:szCs w:val="22"/>
        </w:rPr>
        <w:t>BOOLEAN</w:t>
      </w:r>
      <w:proofErr w:type="spellEnd"/>
      <w:r w:rsidRPr="00343DA3">
        <w:rPr>
          <w:rStyle w:val="apple-converted-space"/>
          <w:rFonts w:ascii="Arial" w:hAnsi="Arial" w:cs="Arial"/>
          <w:b/>
          <w:color w:val="252525"/>
          <w:sz w:val="22"/>
          <w:szCs w:val="22"/>
        </w:rPr>
        <w:t>”}$, ${”id”:”</w:t>
      </w:r>
      <w:r w:rsidR="00FE4CFD" w:rsidRPr="00343DA3">
        <w:rPr>
          <w:rStyle w:val="apple-converted-space"/>
          <w:rFonts w:ascii="Arial" w:hAnsi="Arial" w:cs="Arial"/>
          <w:b/>
          <w:color w:val="252525"/>
          <w:sz w:val="22"/>
          <w:szCs w:val="22"/>
        </w:rPr>
        <w:t xml:space="preserve"> </w:t>
      </w:r>
      <w:proofErr w:type="spellStart"/>
      <w:r w:rsidR="00FE4CFD" w:rsidRPr="00343DA3">
        <w:rPr>
          <w:rStyle w:val="apple-converted-space"/>
          <w:rFonts w:ascii="Arial" w:hAnsi="Arial" w:cs="Arial"/>
          <w:b/>
          <w:color w:val="252525"/>
          <w:sz w:val="22"/>
          <w:szCs w:val="22"/>
          <w:highlight w:val="yellow"/>
        </w:rPr>
        <w:t>myNum</w:t>
      </w:r>
      <w:proofErr w:type="spellEnd"/>
      <w:r w:rsidRPr="00343DA3">
        <w:rPr>
          <w:rStyle w:val="apple-converted-space"/>
          <w:rFonts w:ascii="Arial" w:hAnsi="Arial" w:cs="Arial"/>
          <w:b/>
          <w:color w:val="252525"/>
          <w:sz w:val="22"/>
          <w:szCs w:val="22"/>
        </w:rPr>
        <w:t>”}$</w:t>
      </w:r>
    </w:p>
    <w:p w14:paraId="569AD1C0" w14:textId="77777777" w:rsidR="009172BB" w:rsidRPr="00B01E28" w:rsidRDefault="00F41C4D" w:rsidP="002E25A6">
      <w:pPr>
        <w:shd w:val="clear" w:color="auto" w:fill="FFFFFF"/>
        <w:spacing w:before="100" w:beforeAutospacing="1" w:after="100" w:afterAutospacing="1"/>
      </w:pPr>
      <w:r w:rsidRPr="00B01E28">
        <w:t xml:space="preserve">          </w:t>
      </w:r>
      <w:r w:rsidR="008A511B" w:rsidRPr="00B01E28">
        <w:t xml:space="preserve">     With given expression,</w:t>
      </w:r>
      <w:r w:rsidR="009172BB" w:rsidRPr="00B01E28">
        <w:t xml:space="preserve"> data would be generated like </w:t>
      </w:r>
      <w:proofErr w:type="gramStart"/>
      <w:r w:rsidR="009172BB" w:rsidRPr="00B01E28">
        <w:t>this</w:t>
      </w:r>
      <w:proofErr w:type="gramEnd"/>
    </w:p>
    <w:p w14:paraId="0C6DA7F1" w14:textId="77777777" w:rsidR="00B01E28" w:rsidRDefault="00B01E28" w:rsidP="00B01E28">
      <w:pPr>
        <w:shd w:val="clear" w:color="auto" w:fill="FFFFFF"/>
        <w:spacing w:before="100" w:beforeAutospacing="1" w:after="100" w:afterAutospacing="1"/>
        <w:ind w:firstLine="720"/>
        <w:rPr>
          <w:b/>
          <w:sz w:val="22"/>
          <w:szCs w:val="22"/>
        </w:rPr>
      </w:pPr>
      <w:r>
        <w:rPr>
          <w:b/>
          <w:sz w:val="22"/>
          <w:szCs w:val="22"/>
        </w:rPr>
        <w:lastRenderedPageBreak/>
        <w:t xml:space="preserve">               </w:t>
      </w:r>
      <w:proofErr w:type="gramStart"/>
      <w:r>
        <w:rPr>
          <w:b/>
          <w:sz w:val="22"/>
          <w:szCs w:val="22"/>
        </w:rPr>
        <w:t>12345,true</w:t>
      </w:r>
      <w:proofErr w:type="gramEnd"/>
      <w:r>
        <w:rPr>
          <w:b/>
          <w:sz w:val="22"/>
          <w:szCs w:val="22"/>
        </w:rPr>
        <w:t>,12345</w:t>
      </w:r>
    </w:p>
    <w:p w14:paraId="65D07F52" w14:textId="77777777" w:rsidR="002E25A6" w:rsidRPr="002E25A6" w:rsidRDefault="00B01E28" w:rsidP="00B01E28">
      <w:pPr>
        <w:shd w:val="clear" w:color="auto" w:fill="FFFFFF"/>
        <w:spacing w:before="100" w:beforeAutospacing="1" w:after="100" w:afterAutospacing="1"/>
        <w:ind w:firstLine="720"/>
        <w:rPr>
          <w:b/>
          <w:sz w:val="22"/>
          <w:szCs w:val="22"/>
        </w:rPr>
      </w:pPr>
      <w:r>
        <w:rPr>
          <w:b/>
          <w:sz w:val="22"/>
          <w:szCs w:val="22"/>
        </w:rPr>
        <w:t xml:space="preserve">               </w:t>
      </w:r>
      <w:proofErr w:type="gramStart"/>
      <w:r>
        <w:rPr>
          <w:b/>
          <w:sz w:val="22"/>
          <w:szCs w:val="22"/>
        </w:rPr>
        <w:t>54675,false</w:t>
      </w:r>
      <w:proofErr w:type="gramEnd"/>
      <w:r>
        <w:rPr>
          <w:b/>
          <w:sz w:val="22"/>
          <w:szCs w:val="22"/>
        </w:rPr>
        <w:t xml:space="preserve">,54675 </w:t>
      </w:r>
      <w:r w:rsidR="008A511B">
        <w:rPr>
          <w:b/>
          <w:sz w:val="22"/>
          <w:szCs w:val="22"/>
        </w:rPr>
        <w:t xml:space="preserve"> </w:t>
      </w:r>
    </w:p>
    <w:p w14:paraId="0AB16487" w14:textId="77777777" w:rsidR="00E14F3F" w:rsidRDefault="00E14F3F" w:rsidP="003F741D">
      <w:pPr>
        <w:shd w:val="clear" w:color="auto" w:fill="FFFFFF"/>
        <w:spacing w:before="100" w:beforeAutospacing="1" w:after="100" w:afterAutospacing="1"/>
        <w:rPr>
          <w:b/>
        </w:rPr>
      </w:pPr>
      <w:r w:rsidRPr="00C86188">
        <w:rPr>
          <w:b/>
        </w:rPr>
        <w:t>Co-relation among Data Type</w:t>
      </w:r>
    </w:p>
    <w:p w14:paraId="526A4C8F" w14:textId="77777777" w:rsidR="00FE7A5A" w:rsidRPr="00B77D8D" w:rsidRDefault="002B4B6D" w:rsidP="003F741D">
      <w:pPr>
        <w:shd w:val="clear" w:color="auto" w:fill="FFFFFF"/>
        <w:spacing w:before="100" w:beforeAutospacing="1" w:after="100" w:afterAutospacing="1"/>
      </w:pPr>
      <w:r w:rsidRPr="00B77D8D">
        <w:tab/>
        <w:t>There is a way you can define co-relation between among different data type expression by parameter “group”</w:t>
      </w:r>
      <w:r w:rsidR="00C949E8" w:rsidRPr="00B77D8D">
        <w:t>.</w:t>
      </w:r>
    </w:p>
    <w:p w14:paraId="5307E8A8" w14:textId="77777777" w:rsidR="00C949E8" w:rsidRPr="00B77D8D" w:rsidRDefault="00B77D8D" w:rsidP="003F741D">
      <w:pPr>
        <w:shd w:val="clear" w:color="auto" w:fill="FFFFFF"/>
        <w:spacing w:before="100" w:beforeAutospacing="1" w:after="100" w:afterAutospacing="1"/>
      </w:pPr>
      <w:r w:rsidRPr="00B77D8D">
        <w:t xml:space="preserve">See the example below expression made up of two data </w:t>
      </w:r>
      <w:proofErr w:type="gramStart"/>
      <w:r w:rsidRPr="00B77D8D">
        <w:t>types</w:t>
      </w:r>
      <w:proofErr w:type="gramEnd"/>
      <w:r w:rsidRPr="00B77D8D">
        <w:t xml:space="preserve"> COUNTRY and CITY with same group “</w:t>
      </w:r>
      <w:proofErr w:type="spellStart"/>
      <w:r w:rsidRPr="00B77D8D">
        <w:t>myG</w:t>
      </w:r>
      <w:proofErr w:type="spellEnd"/>
      <w:r w:rsidRPr="00B77D8D">
        <w:t>”.</w:t>
      </w:r>
    </w:p>
    <w:p w14:paraId="717565A5" w14:textId="77777777" w:rsidR="005F0AFE" w:rsidRPr="00343DA3" w:rsidRDefault="005F0AFE" w:rsidP="003F741D">
      <w:pPr>
        <w:shd w:val="clear" w:color="auto" w:fill="FFFFFF"/>
        <w:spacing w:before="100" w:beforeAutospacing="1" w:after="100" w:afterAutospacing="1"/>
        <w:rPr>
          <w:rStyle w:val="apple-converted-space"/>
          <w:rFonts w:ascii="Arial" w:hAnsi="Arial" w:cs="Arial"/>
          <w:b/>
          <w:color w:val="252525"/>
          <w:sz w:val="22"/>
          <w:szCs w:val="22"/>
        </w:rPr>
      </w:pPr>
      <w:r w:rsidRPr="00343DA3">
        <w:rPr>
          <w:rStyle w:val="apple-converted-space"/>
          <w:rFonts w:ascii="Arial" w:hAnsi="Arial" w:cs="Arial"/>
          <w:b/>
          <w:color w:val="252525"/>
          <w:sz w:val="22"/>
          <w:szCs w:val="22"/>
        </w:rPr>
        <w:t xml:space="preserve">                   ${“name”</w:t>
      </w:r>
      <w:proofErr w:type="gramStart"/>
      <w:r w:rsidRPr="00343DA3">
        <w:rPr>
          <w:rStyle w:val="apple-converted-space"/>
          <w:rFonts w:ascii="Arial" w:hAnsi="Arial" w:cs="Arial"/>
          <w:b/>
          <w:color w:val="252525"/>
          <w:sz w:val="22"/>
          <w:szCs w:val="22"/>
        </w:rPr>
        <w:t>:”COUNTRY</w:t>
      </w:r>
      <w:proofErr w:type="gramEnd"/>
      <w:r w:rsidRPr="00343DA3">
        <w:rPr>
          <w:rStyle w:val="apple-converted-space"/>
          <w:rFonts w:ascii="Arial" w:hAnsi="Arial" w:cs="Arial"/>
          <w:b/>
          <w:color w:val="252525"/>
          <w:sz w:val="22"/>
          <w:szCs w:val="22"/>
        </w:rPr>
        <w:t>”,”group”:”</w:t>
      </w:r>
      <w:proofErr w:type="spellStart"/>
      <w:r w:rsidRPr="00343DA3">
        <w:rPr>
          <w:rStyle w:val="apple-converted-space"/>
          <w:rFonts w:ascii="Arial" w:hAnsi="Arial" w:cs="Arial"/>
          <w:b/>
          <w:color w:val="252525"/>
          <w:sz w:val="22"/>
          <w:szCs w:val="22"/>
          <w:highlight w:val="yellow"/>
        </w:rPr>
        <w:t>myG</w:t>
      </w:r>
      <w:proofErr w:type="spellEnd"/>
      <w:r w:rsidRPr="00343DA3">
        <w:rPr>
          <w:rStyle w:val="apple-converted-space"/>
          <w:rFonts w:ascii="Arial" w:hAnsi="Arial" w:cs="Arial"/>
          <w:b/>
          <w:color w:val="252525"/>
          <w:sz w:val="22"/>
          <w:szCs w:val="22"/>
        </w:rPr>
        <w:t>”}$ , ${“</w:t>
      </w:r>
      <w:proofErr w:type="spellStart"/>
      <w:r w:rsidRPr="00343DA3">
        <w:rPr>
          <w:rStyle w:val="apple-converted-space"/>
          <w:rFonts w:ascii="Arial" w:hAnsi="Arial" w:cs="Arial"/>
          <w:b/>
          <w:color w:val="252525"/>
          <w:sz w:val="22"/>
          <w:szCs w:val="22"/>
        </w:rPr>
        <w:t>name”:”CITY”,”group</w:t>
      </w:r>
      <w:proofErr w:type="spellEnd"/>
      <w:r w:rsidRPr="00343DA3">
        <w:rPr>
          <w:rStyle w:val="apple-converted-space"/>
          <w:rFonts w:ascii="Arial" w:hAnsi="Arial" w:cs="Arial"/>
          <w:b/>
          <w:color w:val="252525"/>
          <w:sz w:val="22"/>
          <w:szCs w:val="22"/>
        </w:rPr>
        <w:t xml:space="preserve">”:” </w:t>
      </w:r>
      <w:proofErr w:type="spellStart"/>
      <w:r w:rsidRPr="00343DA3">
        <w:rPr>
          <w:rStyle w:val="apple-converted-space"/>
          <w:rFonts w:ascii="Arial" w:hAnsi="Arial" w:cs="Arial"/>
          <w:b/>
          <w:color w:val="252525"/>
          <w:sz w:val="22"/>
          <w:szCs w:val="22"/>
          <w:highlight w:val="yellow"/>
        </w:rPr>
        <w:t>myG</w:t>
      </w:r>
      <w:proofErr w:type="spellEnd"/>
      <w:r w:rsidRPr="00343DA3">
        <w:rPr>
          <w:rStyle w:val="apple-converted-space"/>
          <w:rFonts w:ascii="Arial" w:hAnsi="Arial" w:cs="Arial"/>
          <w:b/>
          <w:color w:val="252525"/>
          <w:sz w:val="22"/>
          <w:szCs w:val="22"/>
        </w:rPr>
        <w:t>”}$</w:t>
      </w:r>
    </w:p>
    <w:p w14:paraId="3FC96B5E" w14:textId="77777777" w:rsidR="00902A1A" w:rsidRDefault="00B77D8D" w:rsidP="00CD6043">
      <w:pPr>
        <w:shd w:val="clear" w:color="auto" w:fill="FFFFFF"/>
        <w:spacing w:before="100" w:beforeAutospacing="1" w:after="100" w:afterAutospacing="1"/>
      </w:pPr>
      <w:r w:rsidRPr="00B77D8D">
        <w:t xml:space="preserve">With this, city value will </w:t>
      </w:r>
      <w:proofErr w:type="gramStart"/>
      <w:r w:rsidRPr="00B77D8D">
        <w:t>based</w:t>
      </w:r>
      <w:proofErr w:type="gramEnd"/>
      <w:r w:rsidRPr="00B77D8D">
        <w:t xml:space="preserve"> on random country value generated.</w:t>
      </w:r>
    </w:p>
    <w:p w14:paraId="2D28DBE0" w14:textId="77777777" w:rsidR="00B77D8D" w:rsidRDefault="00B77D8D" w:rsidP="00B77D8D">
      <w:pPr>
        <w:shd w:val="clear" w:color="auto" w:fill="FFFFFF"/>
        <w:spacing w:before="100" w:beforeAutospacing="1" w:after="100" w:afterAutospacing="1"/>
        <w:ind w:left="720"/>
      </w:pPr>
      <w:proofErr w:type="spellStart"/>
      <w:proofErr w:type="gramStart"/>
      <w:r>
        <w:t>India,Delhi</w:t>
      </w:r>
      <w:proofErr w:type="spellEnd"/>
      <w:proofErr w:type="gramEnd"/>
    </w:p>
    <w:p w14:paraId="1387FB57" w14:textId="77777777" w:rsidR="00B77D8D" w:rsidRDefault="00B77D8D" w:rsidP="00B77D8D">
      <w:pPr>
        <w:shd w:val="clear" w:color="auto" w:fill="FFFFFF"/>
        <w:spacing w:before="100" w:beforeAutospacing="1" w:after="100" w:afterAutospacing="1"/>
        <w:ind w:left="720"/>
      </w:pPr>
      <w:r>
        <w:t>China, Beijing</w:t>
      </w:r>
    </w:p>
    <w:p w14:paraId="62C1FFB6" w14:textId="77777777" w:rsidR="00B77D8D" w:rsidRDefault="00B77D8D" w:rsidP="00B77D8D">
      <w:pPr>
        <w:shd w:val="clear" w:color="auto" w:fill="FFFFFF"/>
        <w:spacing w:before="100" w:beforeAutospacing="1" w:after="100" w:afterAutospacing="1"/>
        <w:ind w:left="720"/>
      </w:pPr>
    </w:p>
    <w:p w14:paraId="477BD16B" w14:textId="77777777" w:rsidR="00B77D8D" w:rsidRPr="00B77D8D" w:rsidRDefault="00B77D8D" w:rsidP="00B77D8D">
      <w:pPr>
        <w:shd w:val="clear" w:color="auto" w:fill="FFFFFF"/>
        <w:spacing w:before="100" w:beforeAutospacing="1" w:after="100" w:afterAutospacing="1"/>
        <w:ind w:left="720"/>
      </w:pPr>
    </w:p>
    <w:p w14:paraId="741DC9B7" w14:textId="77777777" w:rsidR="00CD6043" w:rsidRPr="00220EAA" w:rsidRDefault="00EC518F" w:rsidP="00220EAA">
      <w:pPr>
        <w:pStyle w:val="Heading1"/>
      </w:pPr>
      <w:bookmarkStart w:id="18" w:name="_Toc160549504"/>
      <w:r w:rsidRPr="007105D5">
        <w:t>Example</w:t>
      </w:r>
      <w:bookmarkEnd w:id="18"/>
    </w:p>
    <w:p w14:paraId="35D05523" w14:textId="77777777" w:rsidR="00EC518F" w:rsidRDefault="00DF3F9F" w:rsidP="00CD6043">
      <w:pPr>
        <w:shd w:val="clear" w:color="auto" w:fill="FFFFFF"/>
        <w:spacing w:before="100" w:beforeAutospacing="1" w:after="100" w:afterAutospacing="1"/>
      </w:pPr>
      <w:r>
        <w:t xml:space="preserve">Following table shows few </w:t>
      </w:r>
      <w:r w:rsidR="00C95F97">
        <w:t xml:space="preserve">data </w:t>
      </w:r>
      <w:r w:rsidR="00EC518F" w:rsidRPr="000162D0">
        <w:t>language expression</w:t>
      </w:r>
      <w:r w:rsidR="00C95F97">
        <w:t>s</w:t>
      </w:r>
      <w:r w:rsidR="00EC518F" w:rsidRPr="000162D0">
        <w:t xml:space="preserve"> and possible generated data.</w:t>
      </w:r>
    </w:p>
    <w:p w14:paraId="145EE9AC" w14:textId="77777777" w:rsidR="000162D0" w:rsidRDefault="000162D0" w:rsidP="00CD6043">
      <w:pPr>
        <w:shd w:val="clear" w:color="auto" w:fill="FFFFFF"/>
        <w:spacing w:before="100" w:beforeAutospacing="1" w:after="100" w:afterAutospacing="1"/>
      </w:pPr>
    </w:p>
    <w:tbl>
      <w:tblPr>
        <w:tblStyle w:val="GridTable1Light-Accent1"/>
        <w:tblW w:w="11340" w:type="dxa"/>
        <w:tblInd w:w="-725" w:type="dxa"/>
        <w:tblLayout w:type="fixed"/>
        <w:tblLook w:val="04A0" w:firstRow="1" w:lastRow="0" w:firstColumn="1" w:lastColumn="0" w:noHBand="0" w:noVBand="1"/>
      </w:tblPr>
      <w:tblGrid>
        <w:gridCol w:w="5490"/>
        <w:gridCol w:w="5850"/>
      </w:tblGrid>
      <w:tr w:rsidR="000162D0" w14:paraId="0BD6A064" w14:textId="77777777" w:rsidTr="000011E1">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5490" w:type="dxa"/>
          </w:tcPr>
          <w:p w14:paraId="183729AD" w14:textId="77777777" w:rsidR="000162D0" w:rsidRDefault="000162D0" w:rsidP="00CD6043">
            <w:pPr>
              <w:spacing w:before="100" w:beforeAutospacing="1" w:after="100" w:afterAutospacing="1"/>
            </w:pPr>
            <w:r>
              <w:t xml:space="preserve">Language Expression </w:t>
            </w:r>
          </w:p>
        </w:tc>
        <w:tc>
          <w:tcPr>
            <w:tcW w:w="5850" w:type="dxa"/>
          </w:tcPr>
          <w:p w14:paraId="1746A28C" w14:textId="77777777" w:rsidR="000162D0" w:rsidRDefault="000162D0" w:rsidP="00CD604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r>
              <w:t xml:space="preserve">Generated Data </w:t>
            </w:r>
          </w:p>
        </w:tc>
      </w:tr>
      <w:tr w:rsidR="000162D0" w14:paraId="3661957E" w14:textId="77777777" w:rsidTr="000011E1">
        <w:trPr>
          <w:trHeight w:val="1932"/>
        </w:trPr>
        <w:tc>
          <w:tcPr>
            <w:cnfStyle w:val="001000000000" w:firstRow="0" w:lastRow="0" w:firstColumn="1" w:lastColumn="0" w:oddVBand="0" w:evenVBand="0" w:oddHBand="0" w:evenHBand="0" w:firstRowFirstColumn="0" w:firstRowLastColumn="0" w:lastRowFirstColumn="0" w:lastRowLastColumn="0"/>
            <w:tcW w:w="5490" w:type="dxa"/>
          </w:tcPr>
          <w:p w14:paraId="43D3D367" w14:textId="77777777" w:rsidR="004116C3" w:rsidRPr="0080557E" w:rsidRDefault="004116C3" w:rsidP="004116C3">
            <w:pPr>
              <w:spacing w:before="100" w:beforeAutospacing="1" w:after="100" w:afterAutospacing="1"/>
              <w:rPr>
                <w:b w:val="0"/>
                <w:sz w:val="18"/>
                <w:szCs w:val="18"/>
              </w:rPr>
            </w:pPr>
            <w:r w:rsidRPr="0080557E">
              <w:rPr>
                <w:b w:val="0"/>
                <w:sz w:val="18"/>
                <w:szCs w:val="18"/>
              </w:rPr>
              <w:t>&lt;user&gt;</w:t>
            </w:r>
          </w:p>
          <w:p w14:paraId="3061DD4D" w14:textId="77777777" w:rsidR="004116C3" w:rsidRPr="0080557E" w:rsidRDefault="004116C3" w:rsidP="004116C3">
            <w:pPr>
              <w:spacing w:before="100" w:beforeAutospacing="1" w:after="100" w:afterAutospacing="1"/>
              <w:rPr>
                <w:b w:val="0"/>
                <w:sz w:val="18"/>
                <w:szCs w:val="18"/>
              </w:rPr>
            </w:pPr>
            <w:r w:rsidRPr="0080557E">
              <w:rPr>
                <w:b w:val="0"/>
                <w:sz w:val="18"/>
                <w:szCs w:val="18"/>
              </w:rPr>
              <w:t xml:space="preserve">      &lt;name&gt;</w:t>
            </w:r>
            <w:r w:rsidRPr="0080557E">
              <w:rPr>
                <w:sz w:val="18"/>
                <w:szCs w:val="18"/>
              </w:rPr>
              <w:t>${</w:t>
            </w:r>
            <w:r w:rsidR="00BD46BB">
              <w:rPr>
                <w:sz w:val="18"/>
                <w:szCs w:val="18"/>
              </w:rPr>
              <w:t>“</w:t>
            </w:r>
            <w:proofErr w:type="spellStart"/>
            <w:r w:rsidR="00BD46BB">
              <w:rPr>
                <w:sz w:val="18"/>
                <w:szCs w:val="18"/>
              </w:rPr>
              <w:t>name”:”NAME</w:t>
            </w:r>
            <w:proofErr w:type="spellEnd"/>
            <w:proofErr w:type="gramStart"/>
            <w:r w:rsidR="00BD46BB">
              <w:rPr>
                <w:sz w:val="18"/>
                <w:szCs w:val="18"/>
              </w:rPr>
              <w:t>”</w:t>
            </w:r>
            <w:r w:rsidRPr="0080557E">
              <w:rPr>
                <w:sz w:val="18"/>
                <w:szCs w:val="18"/>
              </w:rPr>
              <w:t>}</w:t>
            </w:r>
            <w:r w:rsidR="00BD46BB">
              <w:rPr>
                <w:sz w:val="18"/>
                <w:szCs w:val="18"/>
              </w:rPr>
              <w:t>$</w:t>
            </w:r>
            <w:proofErr w:type="gramEnd"/>
            <w:r w:rsidRPr="0080557E">
              <w:rPr>
                <w:b w:val="0"/>
                <w:sz w:val="18"/>
                <w:szCs w:val="18"/>
              </w:rPr>
              <w:t>&lt;/name&gt;</w:t>
            </w:r>
          </w:p>
          <w:p w14:paraId="3573A65E" w14:textId="77777777" w:rsidR="004116C3" w:rsidRPr="0080557E" w:rsidRDefault="004116C3" w:rsidP="004116C3">
            <w:pPr>
              <w:spacing w:before="100" w:beforeAutospacing="1" w:after="100" w:afterAutospacing="1"/>
              <w:rPr>
                <w:b w:val="0"/>
                <w:sz w:val="18"/>
                <w:szCs w:val="18"/>
              </w:rPr>
            </w:pPr>
            <w:r w:rsidRPr="0080557E">
              <w:rPr>
                <w:b w:val="0"/>
                <w:sz w:val="18"/>
                <w:szCs w:val="18"/>
              </w:rPr>
              <w:t xml:space="preserve">     &lt;gender&gt;</w:t>
            </w:r>
            <w:r w:rsidRPr="0080557E">
              <w:rPr>
                <w:sz w:val="18"/>
                <w:szCs w:val="18"/>
              </w:rPr>
              <w:t>${</w:t>
            </w:r>
            <w:r w:rsidR="00BD46BB">
              <w:rPr>
                <w:sz w:val="18"/>
                <w:szCs w:val="18"/>
              </w:rPr>
              <w:t>“</w:t>
            </w:r>
            <w:proofErr w:type="spellStart"/>
            <w:r w:rsidR="00BD46BB">
              <w:rPr>
                <w:sz w:val="18"/>
                <w:szCs w:val="18"/>
              </w:rPr>
              <w:t>name”</w:t>
            </w:r>
            <w:proofErr w:type="gramStart"/>
            <w:r w:rsidR="00BD46BB">
              <w:rPr>
                <w:sz w:val="18"/>
                <w:szCs w:val="18"/>
              </w:rPr>
              <w:t>:”</w:t>
            </w:r>
            <w:r w:rsidRPr="0080557E">
              <w:rPr>
                <w:sz w:val="18"/>
                <w:szCs w:val="18"/>
              </w:rPr>
              <w:t>GENDER</w:t>
            </w:r>
            <w:proofErr w:type="spellEnd"/>
            <w:proofErr w:type="gramEnd"/>
            <w:r w:rsidR="00BD46BB">
              <w:rPr>
                <w:sz w:val="18"/>
                <w:szCs w:val="18"/>
              </w:rPr>
              <w:t>”</w:t>
            </w:r>
            <w:r w:rsidRPr="0080557E">
              <w:rPr>
                <w:sz w:val="18"/>
                <w:szCs w:val="18"/>
              </w:rPr>
              <w:t>}</w:t>
            </w:r>
            <w:r w:rsidR="00BD46BB">
              <w:rPr>
                <w:sz w:val="18"/>
                <w:szCs w:val="18"/>
              </w:rPr>
              <w:t>$</w:t>
            </w:r>
            <w:r w:rsidRPr="0080557E">
              <w:rPr>
                <w:b w:val="0"/>
                <w:sz w:val="18"/>
                <w:szCs w:val="18"/>
              </w:rPr>
              <w:t>&lt;/gender&gt;</w:t>
            </w:r>
          </w:p>
          <w:p w14:paraId="30C2445C" w14:textId="77777777" w:rsidR="004116C3" w:rsidRPr="002E4778" w:rsidRDefault="004116C3" w:rsidP="004116C3">
            <w:pPr>
              <w:spacing w:before="100" w:beforeAutospacing="1" w:after="100" w:afterAutospacing="1"/>
              <w:rPr>
                <w:sz w:val="18"/>
                <w:szCs w:val="18"/>
              </w:rPr>
            </w:pPr>
            <w:r w:rsidRPr="0080557E">
              <w:rPr>
                <w:b w:val="0"/>
                <w:sz w:val="18"/>
                <w:szCs w:val="18"/>
              </w:rPr>
              <w:t>&lt;/user&gt;</w:t>
            </w:r>
          </w:p>
        </w:tc>
        <w:tc>
          <w:tcPr>
            <w:tcW w:w="5850" w:type="dxa"/>
          </w:tcPr>
          <w:p w14:paraId="27C53997"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&lt;user&gt;</w:t>
            </w:r>
          </w:p>
          <w:p w14:paraId="543F2A39"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 xml:space="preserve">      &lt;name&gt;Bob Raman&lt;/name&gt;</w:t>
            </w:r>
          </w:p>
          <w:p w14:paraId="1643BAC8"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 xml:space="preserve">     &lt;gender&gt;M&lt;/gender&gt;</w:t>
            </w:r>
          </w:p>
          <w:p w14:paraId="3F61379D"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&lt;/user&gt;</w:t>
            </w:r>
          </w:p>
          <w:p w14:paraId="0F9F5B47"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&lt;user&gt;</w:t>
            </w:r>
          </w:p>
          <w:p w14:paraId="6F7D7314"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 xml:space="preserve">      &lt;name&gt;Paul </w:t>
            </w:r>
            <w:proofErr w:type="spellStart"/>
            <w:r w:rsidRPr="002E4778">
              <w:rPr>
                <w:sz w:val="18"/>
                <w:szCs w:val="18"/>
              </w:rPr>
              <w:t>Piaia</w:t>
            </w:r>
            <w:proofErr w:type="spellEnd"/>
            <w:r w:rsidRPr="002E4778">
              <w:rPr>
                <w:sz w:val="18"/>
                <w:szCs w:val="18"/>
              </w:rPr>
              <w:t>&lt;/name&gt;</w:t>
            </w:r>
          </w:p>
          <w:p w14:paraId="3AB4C0A0" w14:textId="77777777" w:rsidR="004116C3"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 xml:space="preserve">     &lt;gender&gt;A&lt;/gender&gt;</w:t>
            </w:r>
          </w:p>
          <w:p w14:paraId="434E856E" w14:textId="77777777" w:rsidR="000162D0" w:rsidRPr="002E4778" w:rsidRDefault="004116C3" w:rsidP="004116C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lastRenderedPageBreak/>
              <w:t>&lt;/user&gt;</w:t>
            </w:r>
          </w:p>
        </w:tc>
      </w:tr>
      <w:tr w:rsidR="000162D0" w14:paraId="4D27A0D3" w14:textId="77777777" w:rsidTr="000011E1">
        <w:trPr>
          <w:trHeight w:val="701"/>
        </w:trPr>
        <w:tc>
          <w:tcPr>
            <w:cnfStyle w:val="001000000000" w:firstRow="0" w:lastRow="0" w:firstColumn="1" w:lastColumn="0" w:oddVBand="0" w:evenVBand="0" w:oddHBand="0" w:evenHBand="0" w:firstRowFirstColumn="0" w:firstRowLastColumn="0" w:lastRowFirstColumn="0" w:lastRowLastColumn="0"/>
            <w:tcW w:w="5490" w:type="dxa"/>
          </w:tcPr>
          <w:p w14:paraId="58B0D605" w14:textId="77777777" w:rsidR="000162D0" w:rsidRPr="002E4778" w:rsidRDefault="004116C3" w:rsidP="00CD6043">
            <w:pPr>
              <w:spacing w:before="100" w:beforeAutospacing="1" w:after="100" w:afterAutospacing="1"/>
              <w:rPr>
                <w:sz w:val="18"/>
                <w:szCs w:val="18"/>
              </w:rPr>
            </w:pPr>
            <w:r w:rsidRPr="002E4778">
              <w:rPr>
                <w:sz w:val="18"/>
                <w:szCs w:val="18"/>
              </w:rPr>
              <w:lastRenderedPageBreak/>
              <w:t>${</w:t>
            </w:r>
            <w:r w:rsidR="00643192">
              <w:rPr>
                <w:sz w:val="18"/>
                <w:szCs w:val="18"/>
              </w:rPr>
              <w:t>“name”:”</w:t>
            </w:r>
            <w:r w:rsidRPr="002E4778">
              <w:rPr>
                <w:sz w:val="18"/>
                <w:szCs w:val="18"/>
              </w:rPr>
              <w:t>NAME</w:t>
            </w:r>
            <w:proofErr w:type="gramStart"/>
            <w:r w:rsidR="00643192">
              <w:rPr>
                <w:sz w:val="18"/>
                <w:szCs w:val="18"/>
              </w:rPr>
              <w:t>”</w:t>
            </w:r>
            <w:r w:rsidRPr="002E4778">
              <w:rPr>
                <w:sz w:val="18"/>
                <w:szCs w:val="18"/>
              </w:rPr>
              <w:t>}</w:t>
            </w:r>
            <w:r w:rsidR="00AE2830">
              <w:rPr>
                <w:sz w:val="18"/>
                <w:szCs w:val="18"/>
              </w:rPr>
              <w:t>$</w:t>
            </w:r>
            <w:proofErr w:type="gramEnd"/>
            <w:r w:rsidRPr="002E4778">
              <w:rPr>
                <w:sz w:val="18"/>
                <w:szCs w:val="18"/>
              </w:rPr>
              <w:t>,${</w:t>
            </w:r>
            <w:r w:rsidR="00643192">
              <w:rPr>
                <w:sz w:val="18"/>
                <w:szCs w:val="18"/>
              </w:rPr>
              <w:t>“name”:”</w:t>
            </w:r>
            <w:r w:rsidRPr="002E4778">
              <w:rPr>
                <w:sz w:val="18"/>
                <w:szCs w:val="18"/>
              </w:rPr>
              <w:t>MOB</w:t>
            </w:r>
            <w:r w:rsidR="00643192">
              <w:rPr>
                <w:sz w:val="18"/>
                <w:szCs w:val="18"/>
              </w:rPr>
              <w:t>”</w:t>
            </w:r>
            <w:r w:rsidRPr="002E4778">
              <w:rPr>
                <w:sz w:val="18"/>
                <w:szCs w:val="18"/>
              </w:rPr>
              <w:t>}</w:t>
            </w:r>
            <w:r w:rsidR="00AE2830">
              <w:rPr>
                <w:sz w:val="18"/>
                <w:szCs w:val="18"/>
              </w:rPr>
              <w:t>$</w:t>
            </w:r>
            <w:r w:rsidRPr="002E4778">
              <w:rPr>
                <w:sz w:val="18"/>
                <w:szCs w:val="18"/>
              </w:rPr>
              <w:t>,${</w:t>
            </w:r>
            <w:r w:rsidR="00643192">
              <w:rPr>
                <w:sz w:val="18"/>
                <w:szCs w:val="18"/>
              </w:rPr>
              <w:t>“name”:”</w:t>
            </w:r>
            <w:r w:rsidRPr="002E4778">
              <w:rPr>
                <w:sz w:val="18"/>
                <w:szCs w:val="18"/>
              </w:rPr>
              <w:t>GENDER</w:t>
            </w:r>
            <w:r w:rsidR="00643192">
              <w:rPr>
                <w:sz w:val="18"/>
                <w:szCs w:val="18"/>
              </w:rPr>
              <w:t>”</w:t>
            </w:r>
            <w:r w:rsidRPr="002E4778">
              <w:rPr>
                <w:sz w:val="18"/>
                <w:szCs w:val="18"/>
              </w:rPr>
              <w:t>}</w:t>
            </w:r>
            <w:r w:rsidR="00AE2830">
              <w:rPr>
                <w:sz w:val="18"/>
                <w:szCs w:val="18"/>
              </w:rPr>
              <w:t>#</w:t>
            </w:r>
            <w:r w:rsidRPr="002E4778">
              <w:rPr>
                <w:sz w:val="18"/>
                <w:szCs w:val="18"/>
              </w:rPr>
              <w:t>,${</w:t>
            </w:r>
            <w:r w:rsidR="00643192">
              <w:rPr>
                <w:sz w:val="18"/>
                <w:szCs w:val="18"/>
              </w:rPr>
              <w:t>“name”:“</w:t>
            </w:r>
            <w:r w:rsidRPr="002E4778">
              <w:rPr>
                <w:sz w:val="18"/>
                <w:szCs w:val="18"/>
              </w:rPr>
              <w:t>ADDRESS</w:t>
            </w:r>
            <w:r w:rsidR="00643192">
              <w:rPr>
                <w:sz w:val="18"/>
                <w:szCs w:val="18"/>
              </w:rPr>
              <w:t>”</w:t>
            </w:r>
            <w:r w:rsidRPr="002E4778">
              <w:rPr>
                <w:sz w:val="18"/>
                <w:szCs w:val="18"/>
              </w:rPr>
              <w:t>}</w:t>
            </w:r>
            <w:r w:rsidR="00AE2830">
              <w:rPr>
                <w:sz w:val="18"/>
                <w:szCs w:val="18"/>
              </w:rPr>
              <w:t>$</w:t>
            </w:r>
          </w:p>
        </w:tc>
        <w:tc>
          <w:tcPr>
            <w:tcW w:w="5850" w:type="dxa"/>
          </w:tcPr>
          <w:p w14:paraId="130F5017" w14:textId="77777777" w:rsidR="004116C3" w:rsidRPr="002E4778" w:rsidRDefault="004116C3" w:rsidP="00CD60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Bob Raman,</w:t>
            </w:r>
            <w:proofErr w:type="gramStart"/>
            <w:r w:rsidRPr="002E4778">
              <w:rPr>
                <w:sz w:val="18"/>
                <w:szCs w:val="18"/>
              </w:rPr>
              <w:t>9087654325,M</w:t>
            </w:r>
            <w:proofErr w:type="gramEnd"/>
            <w:r w:rsidRPr="002E4778">
              <w:rPr>
                <w:sz w:val="18"/>
                <w:szCs w:val="18"/>
              </w:rPr>
              <w:t xml:space="preserve">,4028 </w:t>
            </w:r>
            <w:proofErr w:type="spellStart"/>
            <w:r w:rsidRPr="002E4778">
              <w:rPr>
                <w:sz w:val="18"/>
                <w:szCs w:val="18"/>
              </w:rPr>
              <w:t>naya</w:t>
            </w:r>
            <w:proofErr w:type="spellEnd"/>
            <w:r w:rsidRPr="002E4778">
              <w:rPr>
                <w:sz w:val="18"/>
                <w:szCs w:val="18"/>
              </w:rPr>
              <w:t xml:space="preserve"> bazar </w:t>
            </w:r>
            <w:proofErr w:type="spellStart"/>
            <w:r w:rsidRPr="002E4778">
              <w:rPr>
                <w:sz w:val="18"/>
                <w:szCs w:val="18"/>
              </w:rPr>
              <w:t>delhi</w:t>
            </w:r>
            <w:proofErr w:type="spellEnd"/>
          </w:p>
          <w:p w14:paraId="4D8046C4" w14:textId="77777777" w:rsidR="004116C3" w:rsidRPr="002E4778" w:rsidRDefault="004116C3" w:rsidP="00CD60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2E4778">
              <w:rPr>
                <w:sz w:val="18"/>
                <w:szCs w:val="18"/>
              </w:rPr>
              <w:t>Paul Piaia,</w:t>
            </w:r>
            <w:proofErr w:type="gramStart"/>
            <w:r w:rsidRPr="002E4778">
              <w:rPr>
                <w:sz w:val="18"/>
                <w:szCs w:val="18"/>
              </w:rPr>
              <w:t>9990447339,M</w:t>
            </w:r>
            <w:proofErr w:type="gramEnd"/>
            <w:r w:rsidRPr="002E4778">
              <w:rPr>
                <w:sz w:val="18"/>
                <w:szCs w:val="18"/>
              </w:rPr>
              <w:t>,K-24 sectort-11 Noida</w:t>
            </w:r>
          </w:p>
        </w:tc>
      </w:tr>
      <w:tr w:rsidR="000162D0" w14:paraId="7B5863D6" w14:textId="77777777" w:rsidTr="000011E1">
        <w:trPr>
          <w:trHeight w:val="1232"/>
        </w:trPr>
        <w:tc>
          <w:tcPr>
            <w:cnfStyle w:val="001000000000" w:firstRow="0" w:lastRow="0" w:firstColumn="1" w:lastColumn="0" w:oddVBand="0" w:evenVBand="0" w:oddHBand="0" w:evenHBand="0" w:firstRowFirstColumn="0" w:firstRowLastColumn="0" w:lastRowFirstColumn="0" w:lastRowLastColumn="0"/>
            <w:tcW w:w="5490" w:type="dxa"/>
          </w:tcPr>
          <w:p w14:paraId="04518D68" w14:textId="77777777" w:rsidR="000162D0" w:rsidRPr="0080557E" w:rsidRDefault="00A41289" w:rsidP="00CD6043">
            <w:pPr>
              <w:spacing w:before="100" w:beforeAutospacing="1" w:after="100" w:afterAutospacing="1"/>
              <w:rPr>
                <w:b w:val="0"/>
                <w:sz w:val="20"/>
                <w:szCs w:val="20"/>
              </w:rPr>
            </w:pPr>
            <w:r>
              <w:rPr>
                <w:sz w:val="20"/>
                <w:szCs w:val="20"/>
              </w:rPr>
              <w:t>${“name”:”NAME”,”id”</w:t>
            </w:r>
            <w:proofErr w:type="gramStart"/>
            <w:r>
              <w:rPr>
                <w:sz w:val="20"/>
                <w:szCs w:val="20"/>
              </w:rPr>
              <w:t>:”</w:t>
            </w:r>
            <w:proofErr w:type="spellStart"/>
            <w:r>
              <w:rPr>
                <w:sz w:val="20"/>
                <w:szCs w:val="20"/>
              </w:rPr>
              <w:t>myName</w:t>
            </w:r>
            <w:proofErr w:type="spellEnd"/>
            <w:proofErr w:type="gramEnd"/>
            <w:r>
              <w:rPr>
                <w:sz w:val="20"/>
                <w:szCs w:val="20"/>
              </w:rPr>
              <w:t>”}$</w:t>
            </w:r>
            <w:r w:rsidR="002E4778" w:rsidRPr="0080557E">
              <w:rPr>
                <w:b w:val="0"/>
                <w:sz w:val="20"/>
                <w:szCs w:val="20"/>
              </w:rPr>
              <w:t xml:space="preserve"> have logged in to system at time </w:t>
            </w:r>
            <w:r w:rsidRPr="0080557E">
              <w:rPr>
                <w:sz w:val="20"/>
                <w:szCs w:val="20"/>
              </w:rPr>
              <w:t>${</w:t>
            </w:r>
            <w:r>
              <w:rPr>
                <w:sz w:val="20"/>
                <w:szCs w:val="20"/>
              </w:rPr>
              <w:t>“</w:t>
            </w:r>
            <w:proofErr w:type="spellStart"/>
            <w:r>
              <w:rPr>
                <w:sz w:val="20"/>
                <w:szCs w:val="20"/>
              </w:rPr>
              <w:t>name”:”TIME</w:t>
            </w:r>
            <w:proofErr w:type="spellEnd"/>
            <w:r>
              <w:rPr>
                <w:sz w:val="20"/>
                <w:szCs w:val="20"/>
              </w:rPr>
              <w:t>”</w:t>
            </w:r>
            <w:r w:rsidRPr="0080557E">
              <w:rPr>
                <w:sz w:val="20"/>
                <w:szCs w:val="20"/>
              </w:rPr>
              <w:t>}</w:t>
            </w:r>
            <w:r>
              <w:rPr>
                <w:sz w:val="20"/>
                <w:szCs w:val="20"/>
              </w:rPr>
              <w:t>$</w:t>
            </w:r>
          </w:p>
          <w:p w14:paraId="47AA7E96" w14:textId="77777777" w:rsidR="002E4778" w:rsidRPr="0080557E" w:rsidRDefault="00B4028E" w:rsidP="002E4778">
            <w:pPr>
              <w:spacing w:before="100" w:beforeAutospacing="1" w:after="100" w:afterAutospacing="1"/>
              <w:rPr>
                <w:b w:val="0"/>
                <w:sz w:val="20"/>
                <w:szCs w:val="20"/>
              </w:rPr>
            </w:pPr>
            <w:r>
              <w:rPr>
                <w:sz w:val="20"/>
                <w:szCs w:val="20"/>
              </w:rPr>
              <w:t>${</w:t>
            </w:r>
            <w:r w:rsidR="00343DA3">
              <w:rPr>
                <w:sz w:val="20"/>
                <w:szCs w:val="20"/>
              </w:rPr>
              <w:t>“type”</w:t>
            </w:r>
            <w:proofErr w:type="gramStart"/>
            <w:r w:rsidR="00343DA3">
              <w:rPr>
                <w:sz w:val="20"/>
                <w:szCs w:val="20"/>
              </w:rPr>
              <w:t>:”</w:t>
            </w:r>
            <w:r>
              <w:rPr>
                <w:sz w:val="20"/>
                <w:szCs w:val="20"/>
              </w:rPr>
              <w:t>(</w:t>
            </w:r>
            <w:proofErr w:type="gramEnd"/>
            <w:r w:rsidR="00343DA3">
              <w:rPr>
                <w:sz w:val="20"/>
                <w:szCs w:val="20"/>
              </w:rPr>
              <w:t>“</w:t>
            </w:r>
            <w:r w:rsidR="002E4778" w:rsidRPr="0080557E">
              <w:rPr>
                <w:sz w:val="20"/>
                <w:szCs w:val="20"/>
              </w:rPr>
              <w:t>}</w:t>
            </w:r>
            <w:r w:rsidR="00A41289">
              <w:rPr>
                <w:sz w:val="20"/>
                <w:szCs w:val="20"/>
              </w:rPr>
              <w:t>$</w:t>
            </w:r>
            <w:r w:rsidR="002E4778" w:rsidRPr="0080557E">
              <w:rPr>
                <w:sz w:val="20"/>
                <w:szCs w:val="20"/>
              </w:rPr>
              <w:t xml:space="preserve"> </w:t>
            </w:r>
            <w:r w:rsidR="00A41289">
              <w:rPr>
                <w:sz w:val="20"/>
                <w:szCs w:val="20"/>
              </w:rPr>
              <w:t>${”id”:”</w:t>
            </w:r>
            <w:proofErr w:type="spellStart"/>
            <w:r w:rsidR="00A41289">
              <w:rPr>
                <w:sz w:val="20"/>
                <w:szCs w:val="20"/>
              </w:rPr>
              <w:t>myName</w:t>
            </w:r>
            <w:proofErr w:type="spellEnd"/>
            <w:r w:rsidR="00A41289">
              <w:rPr>
                <w:sz w:val="20"/>
                <w:szCs w:val="20"/>
              </w:rPr>
              <w:t>”}$</w:t>
            </w:r>
            <w:r w:rsidR="00A41289" w:rsidRPr="0080557E">
              <w:rPr>
                <w:b w:val="0"/>
                <w:sz w:val="20"/>
                <w:szCs w:val="20"/>
              </w:rPr>
              <w:t xml:space="preserve"> </w:t>
            </w:r>
            <w:r w:rsidR="002E4778" w:rsidRPr="0080557E">
              <w:rPr>
                <w:b w:val="0"/>
                <w:sz w:val="20"/>
                <w:szCs w:val="20"/>
              </w:rPr>
              <w:t xml:space="preserve">purchased </w:t>
            </w:r>
            <w:r w:rsidR="002E4778" w:rsidRPr="0080557E">
              <w:rPr>
                <w:sz w:val="20"/>
                <w:szCs w:val="20"/>
              </w:rPr>
              <w:t>${</w:t>
            </w:r>
            <w:r w:rsidR="00A41289">
              <w:rPr>
                <w:sz w:val="20"/>
                <w:szCs w:val="20"/>
              </w:rPr>
              <w:t>“</w:t>
            </w:r>
            <w:proofErr w:type="spellStart"/>
            <w:r w:rsidR="00A41289">
              <w:rPr>
                <w:sz w:val="20"/>
                <w:szCs w:val="20"/>
              </w:rPr>
              <w:t>name”:”</w:t>
            </w:r>
            <w:r w:rsidR="002E4778" w:rsidRPr="0080557E">
              <w:rPr>
                <w:sz w:val="20"/>
                <w:szCs w:val="20"/>
              </w:rPr>
              <w:t>ITEM</w:t>
            </w:r>
            <w:proofErr w:type="spellEnd"/>
            <w:r w:rsidR="00A41289">
              <w:rPr>
                <w:sz w:val="20"/>
                <w:szCs w:val="20"/>
              </w:rPr>
              <w:t>”</w:t>
            </w:r>
            <w:r w:rsidR="002E4778" w:rsidRPr="0080557E">
              <w:rPr>
                <w:sz w:val="20"/>
                <w:szCs w:val="20"/>
              </w:rPr>
              <w:t>}</w:t>
            </w:r>
            <w:r w:rsidR="00A41289">
              <w:rPr>
                <w:sz w:val="20"/>
                <w:szCs w:val="20"/>
              </w:rPr>
              <w:t>$</w:t>
            </w:r>
            <w:r w:rsidR="002E4778" w:rsidRPr="0080557E">
              <w:rPr>
                <w:b w:val="0"/>
                <w:sz w:val="20"/>
                <w:szCs w:val="20"/>
              </w:rPr>
              <w:t xml:space="preserve"> at time </w:t>
            </w:r>
            <w:r w:rsidR="00A41289" w:rsidRPr="0080557E">
              <w:rPr>
                <w:sz w:val="20"/>
                <w:szCs w:val="20"/>
              </w:rPr>
              <w:t>${</w:t>
            </w:r>
            <w:r w:rsidR="00A41289">
              <w:rPr>
                <w:sz w:val="20"/>
                <w:szCs w:val="20"/>
              </w:rPr>
              <w:t>“</w:t>
            </w:r>
            <w:proofErr w:type="spellStart"/>
            <w:r w:rsidR="00A41289">
              <w:rPr>
                <w:sz w:val="20"/>
                <w:szCs w:val="20"/>
              </w:rPr>
              <w:t>name”:”TIME</w:t>
            </w:r>
            <w:proofErr w:type="spellEnd"/>
            <w:r w:rsidR="00A41289">
              <w:rPr>
                <w:sz w:val="20"/>
                <w:szCs w:val="20"/>
              </w:rPr>
              <w:t>”</w:t>
            </w:r>
            <w:r w:rsidR="00A41289" w:rsidRPr="0080557E">
              <w:rPr>
                <w:sz w:val="20"/>
                <w:szCs w:val="20"/>
              </w:rPr>
              <w:t>}</w:t>
            </w:r>
            <w:r w:rsidR="00A41289">
              <w:rPr>
                <w:sz w:val="20"/>
                <w:szCs w:val="20"/>
              </w:rPr>
              <w:t>$</w:t>
            </w:r>
            <w:r w:rsidR="004C3019">
              <w:rPr>
                <w:sz w:val="20"/>
                <w:szCs w:val="20"/>
              </w:rPr>
              <w:t xml:space="preserve"> </w:t>
            </w:r>
            <w:r w:rsidR="00343DA3">
              <w:rPr>
                <w:sz w:val="20"/>
                <w:szCs w:val="20"/>
              </w:rPr>
              <w:t>${“ type”:”)“</w:t>
            </w:r>
            <w:r w:rsidR="00343DA3" w:rsidRPr="0080557E">
              <w:rPr>
                <w:sz w:val="20"/>
                <w:szCs w:val="20"/>
              </w:rPr>
              <w:t>}</w:t>
            </w:r>
            <w:r w:rsidR="00343DA3">
              <w:rPr>
                <w:sz w:val="20"/>
                <w:szCs w:val="20"/>
              </w:rPr>
              <w:t>$</w:t>
            </w:r>
            <w:r w:rsidR="002E4778" w:rsidRPr="0080557E">
              <w:rPr>
                <w:sz w:val="20"/>
                <w:szCs w:val="20"/>
              </w:rPr>
              <w:t xml:space="preserve"> </w:t>
            </w:r>
            <w:r w:rsidR="004C3019">
              <w:rPr>
                <w:sz w:val="20"/>
                <w:szCs w:val="20"/>
              </w:rPr>
              <w:t xml:space="preserve"> </w:t>
            </w:r>
            <w:r w:rsidR="00343DA3">
              <w:rPr>
                <w:sz w:val="20"/>
                <w:szCs w:val="20"/>
              </w:rPr>
              <w:t>${“ type”:”*“</w:t>
            </w:r>
            <w:r w:rsidR="00343DA3" w:rsidRPr="0080557E">
              <w:rPr>
                <w:sz w:val="20"/>
                <w:szCs w:val="20"/>
              </w:rPr>
              <w:t>}</w:t>
            </w:r>
            <w:r w:rsidR="00343DA3">
              <w:rPr>
                <w:sz w:val="20"/>
                <w:szCs w:val="20"/>
              </w:rPr>
              <w:t>$</w:t>
            </w:r>
          </w:p>
          <w:p w14:paraId="72C715FC" w14:textId="77777777" w:rsidR="002E4778" w:rsidRPr="0080557E" w:rsidRDefault="00A41289" w:rsidP="002E4778">
            <w:pPr>
              <w:spacing w:before="100" w:beforeAutospacing="1" w:after="100" w:afterAutospacing="1"/>
              <w:rPr>
                <w:b w:val="0"/>
                <w:sz w:val="20"/>
                <w:szCs w:val="20"/>
              </w:rPr>
            </w:pPr>
            <w:r>
              <w:rPr>
                <w:sz w:val="20"/>
                <w:szCs w:val="20"/>
              </w:rPr>
              <w:t>${”id”</w:t>
            </w:r>
            <w:proofErr w:type="gramStart"/>
            <w:r>
              <w:rPr>
                <w:sz w:val="20"/>
                <w:szCs w:val="20"/>
              </w:rPr>
              <w:t>:”</w:t>
            </w:r>
            <w:proofErr w:type="spellStart"/>
            <w:r>
              <w:rPr>
                <w:sz w:val="20"/>
                <w:szCs w:val="20"/>
              </w:rPr>
              <w:t>myName</w:t>
            </w:r>
            <w:proofErr w:type="spellEnd"/>
            <w:proofErr w:type="gramEnd"/>
            <w:r>
              <w:rPr>
                <w:sz w:val="20"/>
                <w:szCs w:val="20"/>
              </w:rPr>
              <w:t>”}$</w:t>
            </w:r>
            <w:r w:rsidRPr="0080557E">
              <w:rPr>
                <w:b w:val="0"/>
                <w:sz w:val="20"/>
                <w:szCs w:val="20"/>
              </w:rPr>
              <w:t xml:space="preserve"> </w:t>
            </w:r>
            <w:r w:rsidR="002E4778" w:rsidRPr="0080557E">
              <w:rPr>
                <w:b w:val="0"/>
                <w:sz w:val="20"/>
                <w:szCs w:val="20"/>
              </w:rPr>
              <w:t xml:space="preserve">have logged out from system at time </w:t>
            </w:r>
            <w:r w:rsidR="002E4778" w:rsidRPr="0080557E">
              <w:rPr>
                <w:sz w:val="20"/>
                <w:szCs w:val="20"/>
              </w:rPr>
              <w:t>${</w:t>
            </w:r>
            <w:r>
              <w:rPr>
                <w:sz w:val="20"/>
                <w:szCs w:val="20"/>
              </w:rPr>
              <w:t>“</w:t>
            </w:r>
            <w:proofErr w:type="spellStart"/>
            <w:r>
              <w:rPr>
                <w:sz w:val="20"/>
                <w:szCs w:val="20"/>
              </w:rPr>
              <w:t>name”:”TIME</w:t>
            </w:r>
            <w:proofErr w:type="spellEnd"/>
            <w:r>
              <w:rPr>
                <w:sz w:val="20"/>
                <w:szCs w:val="20"/>
              </w:rPr>
              <w:t>”</w:t>
            </w:r>
            <w:r w:rsidR="002E4778" w:rsidRPr="0080557E">
              <w:rPr>
                <w:sz w:val="20"/>
                <w:szCs w:val="20"/>
              </w:rPr>
              <w:t>}</w:t>
            </w:r>
            <w:r>
              <w:rPr>
                <w:sz w:val="20"/>
                <w:szCs w:val="20"/>
              </w:rPr>
              <w:t>$</w:t>
            </w:r>
          </w:p>
          <w:p w14:paraId="5AA3480D" w14:textId="77777777" w:rsidR="002E4778" w:rsidRPr="002E4778" w:rsidRDefault="002E4778" w:rsidP="00CD6043">
            <w:pPr>
              <w:spacing w:before="100" w:beforeAutospacing="1" w:after="100" w:afterAutospacing="1"/>
              <w:rPr>
                <w:sz w:val="18"/>
                <w:szCs w:val="18"/>
              </w:rPr>
            </w:pPr>
          </w:p>
        </w:tc>
        <w:tc>
          <w:tcPr>
            <w:tcW w:w="5850" w:type="dxa"/>
          </w:tcPr>
          <w:p w14:paraId="450FFCF4" w14:textId="77777777" w:rsidR="002E4778" w:rsidRPr="002E4778" w:rsidRDefault="002E4778" w:rsidP="002E4778">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noProof/>
                <w:sz w:val="20"/>
                <w:szCs w:val="20"/>
              </w:rPr>
            </w:pPr>
            <w:r w:rsidRPr="002E4778">
              <w:rPr>
                <w:b/>
                <w:noProof/>
                <w:sz w:val="20"/>
                <w:szCs w:val="20"/>
              </w:rPr>
              <w:t>Sanjiv</w:t>
            </w:r>
            <w:r w:rsidRPr="002E4778">
              <w:rPr>
                <w:noProof/>
                <w:sz w:val="20"/>
                <w:szCs w:val="20"/>
              </w:rPr>
              <w:t xml:space="preserve"> have logged in to system at time </w:t>
            </w:r>
            <w:r w:rsidRPr="002E4778">
              <w:rPr>
                <w:b/>
                <w:noProof/>
                <w:sz w:val="20"/>
                <w:szCs w:val="20"/>
              </w:rPr>
              <w:t>11.00 AM 21/12/13</w:t>
            </w:r>
          </w:p>
          <w:p w14:paraId="1167FB81" w14:textId="77777777" w:rsidR="002E4778" w:rsidRPr="002E4778" w:rsidRDefault="002E4778" w:rsidP="002E4778">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noProof/>
                <w:sz w:val="20"/>
                <w:szCs w:val="20"/>
              </w:rPr>
            </w:pPr>
            <w:r w:rsidRPr="002E4778">
              <w:rPr>
                <w:b/>
                <w:noProof/>
                <w:sz w:val="20"/>
                <w:szCs w:val="20"/>
              </w:rPr>
              <w:t>Sanjiv</w:t>
            </w:r>
            <w:r w:rsidRPr="002E4778">
              <w:rPr>
                <w:noProof/>
                <w:sz w:val="20"/>
                <w:szCs w:val="20"/>
              </w:rPr>
              <w:t xml:space="preserve"> puchased </w:t>
            </w:r>
            <w:r w:rsidRPr="002E4778">
              <w:rPr>
                <w:b/>
                <w:noProof/>
                <w:sz w:val="20"/>
                <w:szCs w:val="20"/>
              </w:rPr>
              <w:t>T-Shirt</w:t>
            </w:r>
            <w:r w:rsidRPr="002E4778">
              <w:rPr>
                <w:noProof/>
                <w:sz w:val="20"/>
                <w:szCs w:val="20"/>
              </w:rPr>
              <w:t xml:space="preserve"> at time </w:t>
            </w:r>
            <w:r w:rsidRPr="002E4778">
              <w:rPr>
                <w:b/>
                <w:noProof/>
                <w:sz w:val="20"/>
                <w:szCs w:val="20"/>
              </w:rPr>
              <w:t>11.05 AM 21/12/13</w:t>
            </w:r>
          </w:p>
          <w:p w14:paraId="5D2835B0" w14:textId="77777777" w:rsidR="002E4778" w:rsidRPr="002E4778" w:rsidRDefault="002E4778" w:rsidP="002E4778">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noProof/>
                <w:sz w:val="20"/>
                <w:szCs w:val="20"/>
              </w:rPr>
            </w:pPr>
            <w:r w:rsidRPr="002E4778">
              <w:rPr>
                <w:b/>
                <w:noProof/>
                <w:sz w:val="20"/>
                <w:szCs w:val="20"/>
              </w:rPr>
              <w:t>Sanjiv</w:t>
            </w:r>
            <w:r w:rsidRPr="002E4778">
              <w:rPr>
                <w:noProof/>
                <w:sz w:val="20"/>
                <w:szCs w:val="20"/>
              </w:rPr>
              <w:t xml:space="preserve"> puchased </w:t>
            </w:r>
            <w:r w:rsidRPr="002E4778">
              <w:rPr>
                <w:b/>
                <w:noProof/>
                <w:sz w:val="20"/>
                <w:szCs w:val="20"/>
              </w:rPr>
              <w:t>Java Book</w:t>
            </w:r>
            <w:r w:rsidRPr="002E4778">
              <w:rPr>
                <w:noProof/>
                <w:sz w:val="20"/>
                <w:szCs w:val="20"/>
              </w:rPr>
              <w:t xml:space="preserve"> at  time </w:t>
            </w:r>
            <w:r w:rsidRPr="002E4778">
              <w:rPr>
                <w:b/>
                <w:noProof/>
                <w:sz w:val="20"/>
                <w:szCs w:val="20"/>
              </w:rPr>
              <w:t>11.07 AM 21/12/13</w:t>
            </w:r>
          </w:p>
          <w:p w14:paraId="6AA0991F" w14:textId="77777777" w:rsidR="002E4778" w:rsidRPr="002E4778" w:rsidRDefault="002E4778" w:rsidP="002E4778">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noProof/>
                <w:sz w:val="20"/>
                <w:szCs w:val="20"/>
              </w:rPr>
            </w:pPr>
            <w:r w:rsidRPr="002E4778">
              <w:rPr>
                <w:b/>
                <w:noProof/>
                <w:sz w:val="20"/>
                <w:szCs w:val="20"/>
              </w:rPr>
              <w:t>Sanjiv</w:t>
            </w:r>
            <w:r w:rsidRPr="002E4778">
              <w:rPr>
                <w:noProof/>
                <w:sz w:val="20"/>
                <w:szCs w:val="20"/>
              </w:rPr>
              <w:t xml:space="preserve"> have logged out  from system at time </w:t>
            </w:r>
            <w:r w:rsidRPr="002E4778">
              <w:rPr>
                <w:b/>
                <w:noProof/>
                <w:sz w:val="20"/>
                <w:szCs w:val="20"/>
              </w:rPr>
              <w:t>11.10 AM 21/12/13</w:t>
            </w:r>
          </w:p>
          <w:p w14:paraId="2E1F2197" w14:textId="77777777" w:rsidR="000162D0" w:rsidRPr="002E4778" w:rsidRDefault="000162D0" w:rsidP="00CD604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p>
        </w:tc>
      </w:tr>
      <w:tr w:rsidR="008C710E" w14:paraId="486A988A" w14:textId="77777777" w:rsidTr="000011E1">
        <w:trPr>
          <w:trHeight w:val="701"/>
        </w:trPr>
        <w:tc>
          <w:tcPr>
            <w:cnfStyle w:val="001000000000" w:firstRow="0" w:lastRow="0" w:firstColumn="1" w:lastColumn="0" w:oddVBand="0" w:evenVBand="0" w:oddHBand="0" w:evenHBand="0" w:firstRowFirstColumn="0" w:firstRowLastColumn="0" w:lastRowFirstColumn="0" w:lastRowLastColumn="0"/>
            <w:tcW w:w="5490" w:type="dxa"/>
          </w:tcPr>
          <w:p w14:paraId="08FAFB9C" w14:textId="77777777" w:rsidR="00343DA3" w:rsidRDefault="00343DA3" w:rsidP="008C710E">
            <w:pPr>
              <w:spacing w:before="100" w:beforeAutospacing="1" w:after="100" w:afterAutospacing="1"/>
              <w:rPr>
                <w:b w:val="0"/>
                <w:sz w:val="18"/>
                <w:szCs w:val="18"/>
              </w:rPr>
            </w:pPr>
            <w:r>
              <w:rPr>
                <w:sz w:val="20"/>
                <w:szCs w:val="20"/>
              </w:rPr>
              <w:t>${“ type”:”(“</w:t>
            </w:r>
            <w:r w:rsidRPr="0080557E">
              <w:rPr>
                <w:sz w:val="20"/>
                <w:szCs w:val="20"/>
              </w:rPr>
              <w:t>}</w:t>
            </w:r>
            <w:r>
              <w:rPr>
                <w:sz w:val="20"/>
                <w:szCs w:val="20"/>
              </w:rPr>
              <w:t>$</w:t>
            </w:r>
            <w:r w:rsidR="004C3019">
              <w:rPr>
                <w:sz w:val="18"/>
                <w:szCs w:val="18"/>
              </w:rPr>
              <w:t xml:space="preserve"> </w:t>
            </w:r>
            <w:r w:rsidR="008C710E" w:rsidRPr="0080557E">
              <w:rPr>
                <w:sz w:val="18"/>
                <w:szCs w:val="18"/>
              </w:rPr>
              <w:t>${</w:t>
            </w:r>
            <w:r w:rsidR="004C3019">
              <w:rPr>
                <w:sz w:val="18"/>
                <w:szCs w:val="18"/>
              </w:rPr>
              <w:t>“</w:t>
            </w:r>
            <w:proofErr w:type="spellStart"/>
            <w:r w:rsidR="004C3019">
              <w:rPr>
                <w:sz w:val="18"/>
                <w:szCs w:val="18"/>
              </w:rPr>
              <w:t>name”:”</w:t>
            </w:r>
            <w:r w:rsidR="008C710E" w:rsidRPr="0080557E">
              <w:rPr>
                <w:sz w:val="18"/>
                <w:szCs w:val="18"/>
              </w:rPr>
              <w:t>DATE</w:t>
            </w:r>
            <w:proofErr w:type="spellEnd"/>
            <w:r w:rsidR="004C3019">
              <w:rPr>
                <w:sz w:val="18"/>
                <w:szCs w:val="18"/>
              </w:rPr>
              <w:t>”</w:t>
            </w:r>
            <w:r w:rsidR="008C710E" w:rsidRPr="0080557E">
              <w:rPr>
                <w:sz w:val="18"/>
                <w:szCs w:val="18"/>
              </w:rPr>
              <w:t>}</w:t>
            </w:r>
            <w:r w:rsidR="004C3019">
              <w:rPr>
                <w:sz w:val="18"/>
                <w:szCs w:val="18"/>
              </w:rPr>
              <w:t>$</w:t>
            </w:r>
            <w:r w:rsidR="008C710E" w:rsidRPr="0080557E">
              <w:rPr>
                <w:sz w:val="18"/>
                <w:szCs w:val="18"/>
              </w:rPr>
              <w:t xml:space="preserve"> </w:t>
            </w:r>
            <w:r w:rsidR="004C3019" w:rsidRPr="0080557E">
              <w:rPr>
                <w:sz w:val="20"/>
                <w:szCs w:val="20"/>
              </w:rPr>
              <w:t>${</w:t>
            </w:r>
            <w:r w:rsidR="004C3019">
              <w:rPr>
                <w:sz w:val="20"/>
                <w:szCs w:val="20"/>
              </w:rPr>
              <w:t>“</w:t>
            </w:r>
            <w:proofErr w:type="spellStart"/>
            <w:r w:rsidR="004C3019">
              <w:rPr>
                <w:sz w:val="20"/>
                <w:szCs w:val="20"/>
              </w:rPr>
              <w:t>name”:”TIME</w:t>
            </w:r>
            <w:proofErr w:type="spellEnd"/>
            <w:r w:rsidR="004C3019">
              <w:rPr>
                <w:sz w:val="20"/>
                <w:szCs w:val="20"/>
              </w:rPr>
              <w:t>”</w:t>
            </w:r>
            <w:r w:rsidR="004C3019" w:rsidRPr="0080557E">
              <w:rPr>
                <w:sz w:val="20"/>
                <w:szCs w:val="20"/>
              </w:rPr>
              <w:t>}</w:t>
            </w:r>
            <w:r w:rsidR="004C3019">
              <w:rPr>
                <w:sz w:val="20"/>
                <w:szCs w:val="20"/>
              </w:rPr>
              <w:t>$</w:t>
            </w:r>
            <w:r w:rsidR="00870B20">
              <w:rPr>
                <w:sz w:val="20"/>
                <w:szCs w:val="20"/>
              </w:rPr>
              <w:t xml:space="preserve"> </w:t>
            </w:r>
            <w:r w:rsidR="008C710E" w:rsidRPr="0080557E">
              <w:rPr>
                <w:b w:val="0"/>
                <w:sz w:val="18"/>
                <w:szCs w:val="18"/>
              </w:rPr>
              <w:t>NAI=</w:t>
            </w:r>
            <w:r w:rsidR="008C710E" w:rsidRPr="0080557E">
              <w:rPr>
                <w:sz w:val="18"/>
                <w:szCs w:val="18"/>
              </w:rPr>
              <w:t>${</w:t>
            </w:r>
            <w:r w:rsidR="00870B20">
              <w:rPr>
                <w:sz w:val="18"/>
                <w:szCs w:val="18"/>
              </w:rPr>
              <w:t>“</w:t>
            </w:r>
            <w:proofErr w:type="spellStart"/>
            <w:r w:rsidR="00870B20">
              <w:rPr>
                <w:sz w:val="18"/>
                <w:szCs w:val="18"/>
              </w:rPr>
              <w:t>name”:”</w:t>
            </w:r>
            <w:r w:rsidR="008C710E" w:rsidRPr="0080557E">
              <w:rPr>
                <w:sz w:val="18"/>
                <w:szCs w:val="18"/>
              </w:rPr>
              <w:t>DEVICEID</w:t>
            </w:r>
            <w:proofErr w:type="spellEnd"/>
            <w:r w:rsidR="00870B20">
              <w:rPr>
                <w:sz w:val="18"/>
                <w:szCs w:val="18"/>
              </w:rPr>
              <w:t>”</w:t>
            </w:r>
            <w:r w:rsidR="008C710E" w:rsidRPr="0080557E">
              <w:rPr>
                <w:sz w:val="18"/>
                <w:szCs w:val="18"/>
              </w:rPr>
              <w:t>}</w:t>
            </w:r>
            <w:r w:rsidR="00870B20">
              <w:rPr>
                <w:sz w:val="18"/>
                <w:szCs w:val="18"/>
              </w:rPr>
              <w:t>$</w:t>
            </w:r>
            <w:r w:rsidR="008C710E" w:rsidRPr="0080557E">
              <w:rPr>
                <w:b w:val="0"/>
                <w:sz w:val="18"/>
                <w:szCs w:val="18"/>
              </w:rPr>
              <w:t>@tsp08.sprintpcs.com started session on PDSN=</w:t>
            </w:r>
            <w:r w:rsidR="00870B20" w:rsidRPr="0080557E">
              <w:rPr>
                <w:sz w:val="18"/>
                <w:szCs w:val="18"/>
              </w:rPr>
              <w:t>${</w:t>
            </w:r>
            <w:r w:rsidR="00870B20">
              <w:rPr>
                <w:sz w:val="18"/>
                <w:szCs w:val="18"/>
              </w:rPr>
              <w:t>“name”:”</w:t>
            </w:r>
            <w:r w:rsidR="00870B20" w:rsidRPr="0080557E">
              <w:rPr>
                <w:sz w:val="18"/>
                <w:szCs w:val="18"/>
              </w:rPr>
              <w:t>IPV4</w:t>
            </w:r>
            <w:r w:rsidR="00870B20">
              <w:rPr>
                <w:sz w:val="18"/>
                <w:szCs w:val="18"/>
              </w:rPr>
              <w:t>”</w:t>
            </w:r>
            <w:r w:rsidR="00870B20" w:rsidRPr="0080557E">
              <w:rPr>
                <w:sz w:val="18"/>
                <w:szCs w:val="18"/>
              </w:rPr>
              <w:t>}</w:t>
            </w:r>
            <w:r w:rsidR="00870B20">
              <w:rPr>
                <w:sz w:val="18"/>
                <w:szCs w:val="18"/>
              </w:rPr>
              <w:t>$</w:t>
            </w:r>
            <w:r w:rsidR="008C710E" w:rsidRPr="0080557E">
              <w:rPr>
                <w:b w:val="0"/>
                <w:sz w:val="18"/>
                <w:szCs w:val="18"/>
              </w:rPr>
              <w:t xml:space="preserve"> at </w:t>
            </w:r>
            <w:r w:rsidR="00870B20" w:rsidRPr="0080557E">
              <w:rPr>
                <w:sz w:val="18"/>
                <w:szCs w:val="18"/>
              </w:rPr>
              <w:t>${</w:t>
            </w:r>
            <w:r w:rsidR="00870B20">
              <w:rPr>
                <w:sz w:val="18"/>
                <w:szCs w:val="18"/>
              </w:rPr>
              <w:t>“</w:t>
            </w:r>
            <w:proofErr w:type="spellStart"/>
            <w:r w:rsidR="00870B20">
              <w:rPr>
                <w:sz w:val="18"/>
                <w:szCs w:val="18"/>
              </w:rPr>
              <w:t>name”:”</w:t>
            </w:r>
            <w:r w:rsidR="00870B20" w:rsidRPr="0080557E">
              <w:rPr>
                <w:sz w:val="18"/>
                <w:szCs w:val="18"/>
              </w:rPr>
              <w:t>DATE</w:t>
            </w:r>
            <w:proofErr w:type="spellEnd"/>
            <w:r w:rsidR="00870B20">
              <w:rPr>
                <w:sz w:val="18"/>
                <w:szCs w:val="18"/>
              </w:rPr>
              <w:t>”</w:t>
            </w:r>
            <w:r w:rsidR="00870B20" w:rsidRPr="0080557E">
              <w:rPr>
                <w:sz w:val="18"/>
                <w:szCs w:val="18"/>
              </w:rPr>
              <w:t>}</w:t>
            </w:r>
            <w:r w:rsidR="00870B20">
              <w:rPr>
                <w:sz w:val="18"/>
                <w:szCs w:val="18"/>
              </w:rPr>
              <w:t>$</w:t>
            </w:r>
            <w:r w:rsidR="00870B20" w:rsidRPr="0080557E">
              <w:rPr>
                <w:sz w:val="18"/>
                <w:szCs w:val="18"/>
              </w:rPr>
              <w:t xml:space="preserve"> </w:t>
            </w:r>
            <w:r w:rsidR="00870B20" w:rsidRPr="0080557E">
              <w:rPr>
                <w:sz w:val="20"/>
                <w:szCs w:val="20"/>
              </w:rPr>
              <w:t>${</w:t>
            </w:r>
            <w:r w:rsidR="00870B20">
              <w:rPr>
                <w:sz w:val="20"/>
                <w:szCs w:val="20"/>
              </w:rPr>
              <w:t>“</w:t>
            </w:r>
            <w:proofErr w:type="spellStart"/>
            <w:r w:rsidR="00870B20">
              <w:rPr>
                <w:sz w:val="20"/>
                <w:szCs w:val="20"/>
              </w:rPr>
              <w:t>name”:”TIME</w:t>
            </w:r>
            <w:proofErr w:type="spellEnd"/>
            <w:r w:rsidR="00870B20">
              <w:rPr>
                <w:sz w:val="20"/>
                <w:szCs w:val="20"/>
              </w:rPr>
              <w:t>”</w:t>
            </w:r>
            <w:r w:rsidR="00870B20" w:rsidRPr="0080557E">
              <w:rPr>
                <w:sz w:val="20"/>
                <w:szCs w:val="20"/>
              </w:rPr>
              <w:t>}</w:t>
            </w:r>
            <w:r w:rsidR="00870B20">
              <w:rPr>
                <w:sz w:val="20"/>
                <w:szCs w:val="20"/>
              </w:rPr>
              <w:t xml:space="preserve">$ </w:t>
            </w:r>
            <w:r w:rsidR="008C710E" w:rsidRPr="0080557E">
              <w:rPr>
                <w:b w:val="0"/>
                <w:sz w:val="18"/>
                <w:szCs w:val="18"/>
              </w:rPr>
              <w:t>IP-Type = Mobile; Service-Type = 1xRTT; BSID = 101800000772 and Assigned IP address=</w:t>
            </w:r>
            <w:r w:rsidR="008C710E" w:rsidRPr="0080557E">
              <w:rPr>
                <w:sz w:val="18"/>
                <w:szCs w:val="18"/>
              </w:rPr>
              <w:t>${</w:t>
            </w:r>
            <w:r w:rsidR="00870B20">
              <w:rPr>
                <w:sz w:val="18"/>
                <w:szCs w:val="18"/>
              </w:rPr>
              <w:t>“name”:”</w:t>
            </w:r>
            <w:r w:rsidR="008C710E" w:rsidRPr="0080557E">
              <w:rPr>
                <w:sz w:val="18"/>
                <w:szCs w:val="18"/>
              </w:rPr>
              <w:t>IPV4</w:t>
            </w:r>
            <w:r w:rsidR="00870B20">
              <w:rPr>
                <w:sz w:val="18"/>
                <w:szCs w:val="18"/>
              </w:rPr>
              <w:t>”</w:t>
            </w:r>
            <w:r w:rsidR="008C710E" w:rsidRPr="0080557E">
              <w:rPr>
                <w:sz w:val="18"/>
                <w:szCs w:val="18"/>
              </w:rPr>
              <w:t>}</w:t>
            </w:r>
            <w:r w:rsidR="00870B20">
              <w:rPr>
                <w:sz w:val="18"/>
                <w:szCs w:val="18"/>
              </w:rPr>
              <w:t>$</w:t>
            </w:r>
          </w:p>
          <w:p w14:paraId="1F9354AF" w14:textId="77777777" w:rsidR="00343DA3" w:rsidRDefault="00343DA3" w:rsidP="008C710E">
            <w:pPr>
              <w:spacing w:before="100" w:beforeAutospacing="1" w:after="100" w:afterAutospacing="1"/>
              <w:rPr>
                <w:b w:val="0"/>
                <w:sz w:val="18"/>
                <w:szCs w:val="18"/>
              </w:rPr>
            </w:pPr>
            <w:r>
              <w:rPr>
                <w:sz w:val="20"/>
                <w:szCs w:val="20"/>
              </w:rPr>
              <w:t>$</w:t>
            </w:r>
            <w:proofErr w:type="gramStart"/>
            <w:r>
              <w:rPr>
                <w:sz w:val="20"/>
                <w:szCs w:val="20"/>
              </w:rPr>
              <w:t>{“ type</w:t>
            </w:r>
            <w:proofErr w:type="gramEnd"/>
            <w:r>
              <w:rPr>
                <w:sz w:val="20"/>
                <w:szCs w:val="20"/>
              </w:rPr>
              <w:t>”:”|“</w:t>
            </w:r>
            <w:r w:rsidRPr="0080557E">
              <w:rPr>
                <w:sz w:val="20"/>
                <w:szCs w:val="20"/>
              </w:rPr>
              <w:t>}</w:t>
            </w:r>
            <w:r>
              <w:rPr>
                <w:sz w:val="20"/>
                <w:szCs w:val="20"/>
              </w:rPr>
              <w:t>$</w:t>
            </w:r>
          </w:p>
          <w:p w14:paraId="72247C36" w14:textId="77777777" w:rsidR="008C710E" w:rsidRPr="0080557E" w:rsidRDefault="00870B20" w:rsidP="008C710E">
            <w:pPr>
              <w:spacing w:before="100" w:beforeAutospacing="1" w:after="100" w:afterAutospacing="1"/>
              <w:rPr>
                <w:b w:val="0"/>
                <w:sz w:val="18"/>
                <w:szCs w:val="18"/>
              </w:rPr>
            </w:pPr>
            <w:r w:rsidRPr="0080557E">
              <w:rPr>
                <w:sz w:val="18"/>
                <w:szCs w:val="18"/>
              </w:rPr>
              <w:t>${</w:t>
            </w:r>
            <w:r>
              <w:rPr>
                <w:sz w:val="18"/>
                <w:szCs w:val="18"/>
              </w:rPr>
              <w:t>“</w:t>
            </w:r>
            <w:proofErr w:type="spellStart"/>
            <w:r>
              <w:rPr>
                <w:sz w:val="18"/>
                <w:szCs w:val="18"/>
              </w:rPr>
              <w:t>name”</w:t>
            </w:r>
            <w:proofErr w:type="gramStart"/>
            <w:r>
              <w:rPr>
                <w:sz w:val="18"/>
                <w:szCs w:val="18"/>
              </w:rPr>
              <w:t>:”</w:t>
            </w:r>
            <w:r w:rsidRPr="0080557E">
              <w:rPr>
                <w:sz w:val="18"/>
                <w:szCs w:val="18"/>
              </w:rPr>
              <w:t>DATE</w:t>
            </w:r>
            <w:proofErr w:type="spellEnd"/>
            <w:proofErr w:type="gramEnd"/>
            <w:r>
              <w:rPr>
                <w:sz w:val="18"/>
                <w:szCs w:val="18"/>
              </w:rPr>
              <w:t>”</w:t>
            </w:r>
            <w:r w:rsidRPr="0080557E">
              <w:rPr>
                <w:sz w:val="18"/>
                <w:szCs w:val="18"/>
              </w:rPr>
              <w:t>}</w:t>
            </w:r>
            <w:r>
              <w:rPr>
                <w:sz w:val="18"/>
                <w:szCs w:val="18"/>
              </w:rPr>
              <w:t>$</w:t>
            </w:r>
            <w:r w:rsidRPr="0080557E">
              <w:rPr>
                <w:sz w:val="18"/>
                <w:szCs w:val="18"/>
              </w:rPr>
              <w:t xml:space="preserve"> </w:t>
            </w:r>
            <w:r w:rsidRPr="0080557E">
              <w:rPr>
                <w:sz w:val="20"/>
                <w:szCs w:val="20"/>
              </w:rPr>
              <w:t>${</w:t>
            </w:r>
            <w:r>
              <w:rPr>
                <w:sz w:val="20"/>
                <w:szCs w:val="20"/>
              </w:rPr>
              <w:t>“</w:t>
            </w:r>
            <w:proofErr w:type="spellStart"/>
            <w:r>
              <w:rPr>
                <w:sz w:val="20"/>
                <w:szCs w:val="20"/>
              </w:rPr>
              <w:t>name”:”TIME</w:t>
            </w:r>
            <w:proofErr w:type="spellEnd"/>
            <w:r>
              <w:rPr>
                <w:sz w:val="20"/>
                <w:szCs w:val="20"/>
              </w:rPr>
              <w:t>”</w:t>
            </w:r>
            <w:r w:rsidRPr="0080557E">
              <w:rPr>
                <w:sz w:val="20"/>
                <w:szCs w:val="20"/>
              </w:rPr>
              <w:t>}</w:t>
            </w:r>
            <w:r>
              <w:rPr>
                <w:sz w:val="20"/>
                <w:szCs w:val="20"/>
              </w:rPr>
              <w:t xml:space="preserve">$ </w:t>
            </w:r>
            <w:r w:rsidR="008C710E" w:rsidRPr="0080557E">
              <w:rPr>
                <w:b w:val="0"/>
                <w:sz w:val="18"/>
                <w:szCs w:val="18"/>
              </w:rPr>
              <w:t>NAI=</w:t>
            </w:r>
            <w:r w:rsidR="008C710E" w:rsidRPr="0080557E">
              <w:rPr>
                <w:sz w:val="18"/>
                <w:szCs w:val="18"/>
              </w:rPr>
              <w:t>${</w:t>
            </w:r>
            <w:r>
              <w:rPr>
                <w:sz w:val="18"/>
                <w:szCs w:val="18"/>
              </w:rPr>
              <w:t>“</w:t>
            </w:r>
            <w:proofErr w:type="spellStart"/>
            <w:r>
              <w:rPr>
                <w:sz w:val="18"/>
                <w:szCs w:val="18"/>
              </w:rPr>
              <w:t>name”:”</w:t>
            </w:r>
            <w:r w:rsidR="008C710E" w:rsidRPr="0080557E">
              <w:rPr>
                <w:sz w:val="18"/>
                <w:szCs w:val="18"/>
              </w:rPr>
              <w:t>DEVICEID</w:t>
            </w:r>
            <w:proofErr w:type="spellEnd"/>
            <w:r>
              <w:rPr>
                <w:sz w:val="18"/>
                <w:szCs w:val="18"/>
              </w:rPr>
              <w:t>”</w:t>
            </w:r>
            <w:r w:rsidR="008C710E" w:rsidRPr="0080557E">
              <w:rPr>
                <w:sz w:val="18"/>
                <w:szCs w:val="18"/>
              </w:rPr>
              <w:t>}</w:t>
            </w:r>
            <w:r>
              <w:rPr>
                <w:sz w:val="18"/>
                <w:szCs w:val="18"/>
              </w:rPr>
              <w:t>$</w:t>
            </w:r>
            <w:r w:rsidR="008C710E" w:rsidRPr="0080557E">
              <w:rPr>
                <w:b w:val="0"/>
                <w:sz w:val="18"/>
                <w:szCs w:val="18"/>
              </w:rPr>
              <w:t>@tsp08.sprintpcs.com continued session on PDSN=</w:t>
            </w:r>
            <w:r w:rsidRPr="0080557E">
              <w:rPr>
                <w:sz w:val="18"/>
                <w:szCs w:val="18"/>
              </w:rPr>
              <w:t>${</w:t>
            </w:r>
            <w:r>
              <w:rPr>
                <w:sz w:val="18"/>
                <w:szCs w:val="18"/>
              </w:rPr>
              <w:t>“name”:”</w:t>
            </w:r>
            <w:r w:rsidRPr="0080557E">
              <w:rPr>
                <w:sz w:val="18"/>
                <w:szCs w:val="18"/>
              </w:rPr>
              <w:t>IPV4</w:t>
            </w:r>
            <w:r>
              <w:rPr>
                <w:sz w:val="18"/>
                <w:szCs w:val="18"/>
              </w:rPr>
              <w:t>”</w:t>
            </w:r>
            <w:r w:rsidRPr="0080557E">
              <w:rPr>
                <w:sz w:val="18"/>
                <w:szCs w:val="18"/>
              </w:rPr>
              <w:t>}</w:t>
            </w:r>
            <w:r>
              <w:rPr>
                <w:sz w:val="18"/>
                <w:szCs w:val="18"/>
              </w:rPr>
              <w:t>$</w:t>
            </w:r>
            <w:r w:rsidR="008C710E" w:rsidRPr="0080557E">
              <w:rPr>
                <w:b w:val="0"/>
                <w:sz w:val="18"/>
                <w:szCs w:val="18"/>
              </w:rPr>
              <w:t xml:space="preserve"> for 900 seconds. Data to radio=</w:t>
            </w:r>
            <w:r w:rsidRPr="000011E1">
              <w:rPr>
                <w:sz w:val="18"/>
                <w:szCs w:val="18"/>
              </w:rPr>
              <w:t>${</w:t>
            </w:r>
            <w:r>
              <w:rPr>
                <w:sz w:val="18"/>
                <w:szCs w:val="18"/>
              </w:rPr>
              <w:t>“</w:t>
            </w:r>
            <w:proofErr w:type="spellStart"/>
            <w:r>
              <w:rPr>
                <w:sz w:val="18"/>
                <w:szCs w:val="18"/>
              </w:rPr>
              <w:t>name”</w:t>
            </w:r>
            <w:proofErr w:type="gramStart"/>
            <w:r>
              <w:rPr>
                <w:sz w:val="18"/>
                <w:szCs w:val="18"/>
              </w:rPr>
              <w:t>:”</w:t>
            </w:r>
            <w:r w:rsidRPr="000011E1">
              <w:rPr>
                <w:sz w:val="18"/>
                <w:szCs w:val="18"/>
              </w:rPr>
              <w:t>NUMBER</w:t>
            </w:r>
            <w:proofErr w:type="spellEnd"/>
            <w:proofErr w:type="gramEnd"/>
            <w:r>
              <w:rPr>
                <w:sz w:val="18"/>
                <w:szCs w:val="18"/>
              </w:rPr>
              <w:t>”</w:t>
            </w:r>
            <w:r w:rsidRPr="000011E1">
              <w:rPr>
                <w:sz w:val="18"/>
                <w:szCs w:val="18"/>
              </w:rPr>
              <w:t>}</w:t>
            </w:r>
            <w:r>
              <w:rPr>
                <w:sz w:val="18"/>
                <w:szCs w:val="18"/>
              </w:rPr>
              <w:t>$</w:t>
            </w:r>
            <w:r w:rsidR="008C710E" w:rsidRPr="0080557E">
              <w:rPr>
                <w:b w:val="0"/>
                <w:sz w:val="18"/>
                <w:szCs w:val="18"/>
              </w:rPr>
              <w:t xml:space="preserve"> bytes and data from radio=</w:t>
            </w:r>
            <w:r w:rsidRPr="000011E1">
              <w:rPr>
                <w:sz w:val="18"/>
                <w:szCs w:val="18"/>
              </w:rPr>
              <w:t>${</w:t>
            </w:r>
            <w:r>
              <w:rPr>
                <w:sz w:val="18"/>
                <w:szCs w:val="18"/>
              </w:rPr>
              <w:t>“</w:t>
            </w:r>
            <w:proofErr w:type="spellStart"/>
            <w:r>
              <w:rPr>
                <w:sz w:val="18"/>
                <w:szCs w:val="18"/>
              </w:rPr>
              <w:t>name”:”</w:t>
            </w:r>
            <w:r w:rsidRPr="000011E1">
              <w:rPr>
                <w:sz w:val="18"/>
                <w:szCs w:val="18"/>
              </w:rPr>
              <w:t>NUMBER</w:t>
            </w:r>
            <w:proofErr w:type="spellEnd"/>
            <w:r>
              <w:rPr>
                <w:sz w:val="18"/>
                <w:szCs w:val="18"/>
              </w:rPr>
              <w:t>”</w:t>
            </w:r>
            <w:r w:rsidRPr="000011E1">
              <w:rPr>
                <w:sz w:val="18"/>
                <w:szCs w:val="18"/>
              </w:rPr>
              <w:t>}</w:t>
            </w:r>
            <w:r>
              <w:rPr>
                <w:sz w:val="18"/>
                <w:szCs w:val="18"/>
              </w:rPr>
              <w:t xml:space="preserve">$ </w:t>
            </w:r>
            <w:r w:rsidR="008C710E" w:rsidRPr="0080557E">
              <w:rPr>
                <w:b w:val="0"/>
                <w:sz w:val="18"/>
                <w:szCs w:val="18"/>
              </w:rPr>
              <w:t>bytes.</w:t>
            </w:r>
          </w:p>
          <w:p w14:paraId="7CBE1E1F" w14:textId="77777777" w:rsidR="00343DA3" w:rsidRDefault="00343DA3" w:rsidP="004755B1">
            <w:pPr>
              <w:spacing w:before="100" w:beforeAutospacing="1" w:after="100" w:afterAutospacing="1"/>
              <w:rPr>
                <w:sz w:val="20"/>
                <w:szCs w:val="20"/>
              </w:rPr>
            </w:pPr>
            <w:r>
              <w:rPr>
                <w:sz w:val="20"/>
                <w:szCs w:val="20"/>
              </w:rPr>
              <w:t>$</w:t>
            </w:r>
            <w:proofErr w:type="gramStart"/>
            <w:r>
              <w:rPr>
                <w:sz w:val="20"/>
                <w:szCs w:val="20"/>
              </w:rPr>
              <w:t>{“ type</w:t>
            </w:r>
            <w:proofErr w:type="gramEnd"/>
            <w:r>
              <w:rPr>
                <w:sz w:val="20"/>
                <w:szCs w:val="20"/>
              </w:rPr>
              <w:t>”:”|“</w:t>
            </w:r>
            <w:r w:rsidRPr="0080557E">
              <w:rPr>
                <w:sz w:val="20"/>
                <w:szCs w:val="20"/>
              </w:rPr>
              <w:t>}</w:t>
            </w:r>
            <w:r>
              <w:rPr>
                <w:sz w:val="20"/>
                <w:szCs w:val="20"/>
              </w:rPr>
              <w:t>$</w:t>
            </w:r>
          </w:p>
          <w:p w14:paraId="24968ADE" w14:textId="77777777" w:rsidR="008C710E" w:rsidRDefault="00870B20" w:rsidP="004755B1">
            <w:pPr>
              <w:spacing w:before="100" w:beforeAutospacing="1" w:after="100" w:afterAutospacing="1"/>
            </w:pPr>
            <w:r w:rsidRPr="0080557E">
              <w:rPr>
                <w:sz w:val="18"/>
                <w:szCs w:val="18"/>
              </w:rPr>
              <w:t>${</w:t>
            </w:r>
            <w:r>
              <w:rPr>
                <w:sz w:val="18"/>
                <w:szCs w:val="18"/>
              </w:rPr>
              <w:t>“</w:t>
            </w:r>
            <w:proofErr w:type="spellStart"/>
            <w:r>
              <w:rPr>
                <w:sz w:val="18"/>
                <w:szCs w:val="18"/>
              </w:rPr>
              <w:t>name”:”</w:t>
            </w:r>
            <w:r w:rsidRPr="0080557E">
              <w:rPr>
                <w:sz w:val="18"/>
                <w:szCs w:val="18"/>
              </w:rPr>
              <w:t>DATE</w:t>
            </w:r>
            <w:proofErr w:type="spellEnd"/>
            <w:r>
              <w:rPr>
                <w:sz w:val="18"/>
                <w:szCs w:val="18"/>
              </w:rPr>
              <w:t>”</w:t>
            </w:r>
            <w:r w:rsidRPr="0080557E">
              <w:rPr>
                <w:sz w:val="18"/>
                <w:szCs w:val="18"/>
              </w:rPr>
              <w:t>}</w:t>
            </w:r>
            <w:r>
              <w:rPr>
                <w:sz w:val="18"/>
                <w:szCs w:val="18"/>
              </w:rPr>
              <w:t>$</w:t>
            </w:r>
            <w:r w:rsidRPr="0080557E">
              <w:rPr>
                <w:sz w:val="18"/>
                <w:szCs w:val="18"/>
              </w:rPr>
              <w:t xml:space="preserve"> </w:t>
            </w:r>
            <w:r w:rsidRPr="0080557E">
              <w:rPr>
                <w:sz w:val="20"/>
                <w:szCs w:val="20"/>
              </w:rPr>
              <w:t>${</w:t>
            </w:r>
            <w:r>
              <w:rPr>
                <w:sz w:val="20"/>
                <w:szCs w:val="20"/>
              </w:rPr>
              <w:t>“</w:t>
            </w:r>
            <w:proofErr w:type="spellStart"/>
            <w:r>
              <w:rPr>
                <w:sz w:val="20"/>
                <w:szCs w:val="20"/>
              </w:rPr>
              <w:t>name”:”TIME</w:t>
            </w:r>
            <w:proofErr w:type="spellEnd"/>
            <w:r>
              <w:rPr>
                <w:sz w:val="20"/>
                <w:szCs w:val="20"/>
              </w:rPr>
              <w:t>”</w:t>
            </w:r>
            <w:r w:rsidRPr="0080557E">
              <w:rPr>
                <w:sz w:val="20"/>
                <w:szCs w:val="20"/>
              </w:rPr>
              <w:t>}</w:t>
            </w:r>
            <w:r>
              <w:rPr>
                <w:sz w:val="20"/>
                <w:szCs w:val="20"/>
              </w:rPr>
              <w:t xml:space="preserve">$ </w:t>
            </w:r>
            <w:r w:rsidR="004755B1" w:rsidRPr="0080557E">
              <w:rPr>
                <w:b w:val="0"/>
                <w:sz w:val="18"/>
                <w:szCs w:val="18"/>
              </w:rPr>
              <w:t>NAI=</w:t>
            </w:r>
            <w:r w:rsidRPr="0080557E">
              <w:rPr>
                <w:sz w:val="18"/>
                <w:szCs w:val="18"/>
              </w:rPr>
              <w:t>${</w:t>
            </w:r>
            <w:r>
              <w:rPr>
                <w:sz w:val="18"/>
                <w:szCs w:val="18"/>
              </w:rPr>
              <w:t>“</w:t>
            </w:r>
            <w:proofErr w:type="spellStart"/>
            <w:r>
              <w:rPr>
                <w:sz w:val="18"/>
                <w:szCs w:val="18"/>
              </w:rPr>
              <w:t>name”:”</w:t>
            </w:r>
            <w:r w:rsidRPr="0080557E">
              <w:rPr>
                <w:sz w:val="18"/>
                <w:szCs w:val="18"/>
              </w:rPr>
              <w:t>DEVICEID</w:t>
            </w:r>
            <w:proofErr w:type="spellEnd"/>
            <w:r>
              <w:rPr>
                <w:sz w:val="18"/>
                <w:szCs w:val="18"/>
              </w:rPr>
              <w:t>”</w:t>
            </w:r>
            <w:r w:rsidRPr="0080557E">
              <w:rPr>
                <w:sz w:val="18"/>
                <w:szCs w:val="18"/>
              </w:rPr>
              <w:t>}</w:t>
            </w:r>
            <w:r>
              <w:rPr>
                <w:sz w:val="18"/>
                <w:szCs w:val="18"/>
              </w:rPr>
              <w:t>$</w:t>
            </w:r>
            <w:r w:rsidR="008C710E" w:rsidRPr="0080557E">
              <w:rPr>
                <w:b w:val="0"/>
                <w:sz w:val="18"/>
                <w:szCs w:val="18"/>
              </w:rPr>
              <w:t>@commandcenter.sprintp</w:t>
            </w:r>
            <w:r w:rsidR="004755B1" w:rsidRPr="0080557E">
              <w:rPr>
                <w:b w:val="0"/>
                <w:sz w:val="18"/>
                <w:szCs w:val="18"/>
              </w:rPr>
              <w:t>cs.com stopped session on PDSN=</w:t>
            </w:r>
            <w:r w:rsidRPr="0080557E">
              <w:rPr>
                <w:sz w:val="18"/>
                <w:szCs w:val="18"/>
              </w:rPr>
              <w:t>${</w:t>
            </w:r>
            <w:r>
              <w:rPr>
                <w:sz w:val="18"/>
                <w:szCs w:val="18"/>
              </w:rPr>
              <w:t>“name”:”</w:t>
            </w:r>
            <w:r w:rsidRPr="0080557E">
              <w:rPr>
                <w:sz w:val="18"/>
                <w:szCs w:val="18"/>
              </w:rPr>
              <w:t>IPV4</w:t>
            </w:r>
            <w:r>
              <w:rPr>
                <w:sz w:val="18"/>
                <w:szCs w:val="18"/>
              </w:rPr>
              <w:t>”</w:t>
            </w:r>
            <w:r w:rsidRPr="0080557E">
              <w:rPr>
                <w:sz w:val="18"/>
                <w:szCs w:val="18"/>
              </w:rPr>
              <w:t>}</w:t>
            </w:r>
            <w:r>
              <w:rPr>
                <w:sz w:val="18"/>
                <w:szCs w:val="18"/>
              </w:rPr>
              <w:t>$</w:t>
            </w:r>
            <w:r w:rsidR="008C710E" w:rsidRPr="0080557E">
              <w:rPr>
                <w:sz w:val="18"/>
                <w:szCs w:val="18"/>
              </w:rPr>
              <w:t xml:space="preserve"> </w:t>
            </w:r>
            <w:r w:rsidR="008C710E" w:rsidRPr="0080557E">
              <w:rPr>
                <w:b w:val="0"/>
                <w:sz w:val="18"/>
                <w:szCs w:val="18"/>
              </w:rPr>
              <w:t xml:space="preserve">at </w:t>
            </w:r>
            <w:r w:rsidRPr="0080557E">
              <w:rPr>
                <w:sz w:val="18"/>
                <w:szCs w:val="18"/>
              </w:rPr>
              <w:t>${</w:t>
            </w:r>
            <w:r>
              <w:rPr>
                <w:sz w:val="18"/>
                <w:szCs w:val="18"/>
              </w:rPr>
              <w:t>“</w:t>
            </w:r>
            <w:proofErr w:type="spellStart"/>
            <w:r>
              <w:rPr>
                <w:sz w:val="18"/>
                <w:szCs w:val="18"/>
              </w:rPr>
              <w:t>name”:”</w:t>
            </w:r>
            <w:r w:rsidRPr="0080557E">
              <w:rPr>
                <w:sz w:val="18"/>
                <w:szCs w:val="18"/>
              </w:rPr>
              <w:t>DATE</w:t>
            </w:r>
            <w:proofErr w:type="spellEnd"/>
            <w:r>
              <w:rPr>
                <w:sz w:val="18"/>
                <w:szCs w:val="18"/>
              </w:rPr>
              <w:t>”</w:t>
            </w:r>
            <w:r w:rsidRPr="0080557E">
              <w:rPr>
                <w:sz w:val="18"/>
                <w:szCs w:val="18"/>
              </w:rPr>
              <w:t>}</w:t>
            </w:r>
            <w:r>
              <w:rPr>
                <w:sz w:val="18"/>
                <w:szCs w:val="18"/>
              </w:rPr>
              <w:t>$</w:t>
            </w:r>
            <w:r w:rsidRPr="0080557E">
              <w:rPr>
                <w:sz w:val="18"/>
                <w:szCs w:val="18"/>
              </w:rPr>
              <w:t xml:space="preserve"> </w:t>
            </w:r>
            <w:r w:rsidRPr="0080557E">
              <w:rPr>
                <w:sz w:val="20"/>
                <w:szCs w:val="20"/>
              </w:rPr>
              <w:t>${</w:t>
            </w:r>
            <w:r>
              <w:rPr>
                <w:sz w:val="20"/>
                <w:szCs w:val="20"/>
              </w:rPr>
              <w:t>“</w:t>
            </w:r>
            <w:proofErr w:type="spellStart"/>
            <w:r>
              <w:rPr>
                <w:sz w:val="20"/>
                <w:szCs w:val="20"/>
              </w:rPr>
              <w:t>name”:”TIME</w:t>
            </w:r>
            <w:proofErr w:type="spellEnd"/>
            <w:r>
              <w:rPr>
                <w:sz w:val="20"/>
                <w:szCs w:val="20"/>
              </w:rPr>
              <w:t>”</w:t>
            </w:r>
            <w:r w:rsidRPr="0080557E">
              <w:rPr>
                <w:sz w:val="20"/>
                <w:szCs w:val="20"/>
              </w:rPr>
              <w:t>}</w:t>
            </w:r>
            <w:r>
              <w:rPr>
                <w:sz w:val="20"/>
                <w:szCs w:val="20"/>
              </w:rPr>
              <w:t xml:space="preserve">$ </w:t>
            </w:r>
            <w:r w:rsidR="008C710E" w:rsidRPr="0080557E">
              <w:rPr>
                <w:b w:val="0"/>
                <w:sz w:val="18"/>
                <w:szCs w:val="18"/>
              </w:rPr>
              <w:t xml:space="preserve">after 15 </w:t>
            </w:r>
            <w:r w:rsidR="004755B1" w:rsidRPr="0080557E">
              <w:rPr>
                <w:b w:val="0"/>
                <w:sz w:val="18"/>
                <w:szCs w:val="18"/>
              </w:rPr>
              <w:t>seconds; IP-Type</w:t>
            </w:r>
            <w:r w:rsidR="008C710E" w:rsidRPr="0080557E">
              <w:rPr>
                <w:b w:val="0"/>
                <w:sz w:val="18"/>
                <w:szCs w:val="18"/>
              </w:rPr>
              <w:t xml:space="preserve"> = </w:t>
            </w:r>
            <w:r w:rsidR="004755B1" w:rsidRPr="0080557E">
              <w:rPr>
                <w:b w:val="0"/>
                <w:sz w:val="18"/>
                <w:szCs w:val="18"/>
              </w:rPr>
              <w:t>Mobile; Service-Type = 1xRTT;Data to radio=</w:t>
            </w:r>
            <w:r w:rsidRPr="000011E1">
              <w:rPr>
                <w:sz w:val="18"/>
                <w:szCs w:val="18"/>
              </w:rPr>
              <w:t>${</w:t>
            </w:r>
            <w:r>
              <w:rPr>
                <w:sz w:val="18"/>
                <w:szCs w:val="18"/>
              </w:rPr>
              <w:t>“</w:t>
            </w:r>
            <w:proofErr w:type="spellStart"/>
            <w:r>
              <w:rPr>
                <w:sz w:val="18"/>
                <w:szCs w:val="18"/>
              </w:rPr>
              <w:t>name”:”</w:t>
            </w:r>
            <w:r w:rsidRPr="000011E1">
              <w:rPr>
                <w:sz w:val="18"/>
                <w:szCs w:val="18"/>
              </w:rPr>
              <w:t>NUMBER</w:t>
            </w:r>
            <w:proofErr w:type="spellEnd"/>
            <w:r>
              <w:rPr>
                <w:sz w:val="18"/>
                <w:szCs w:val="18"/>
              </w:rPr>
              <w:t>”</w:t>
            </w:r>
            <w:r w:rsidRPr="000011E1">
              <w:rPr>
                <w:sz w:val="18"/>
                <w:szCs w:val="18"/>
              </w:rPr>
              <w:t>}</w:t>
            </w:r>
            <w:r>
              <w:rPr>
                <w:sz w:val="18"/>
                <w:szCs w:val="18"/>
              </w:rPr>
              <w:t>$</w:t>
            </w:r>
            <w:r w:rsidR="008C710E" w:rsidRPr="0080557E">
              <w:rPr>
                <w:sz w:val="18"/>
                <w:szCs w:val="18"/>
              </w:rPr>
              <w:t xml:space="preserve"> </w:t>
            </w:r>
            <w:r w:rsidR="008C710E" w:rsidRPr="0080557E">
              <w:rPr>
                <w:b w:val="0"/>
                <w:sz w:val="18"/>
                <w:szCs w:val="18"/>
              </w:rPr>
              <w:t>bytes and data from radio=</w:t>
            </w:r>
            <w:r w:rsidRPr="000011E1">
              <w:rPr>
                <w:sz w:val="18"/>
                <w:szCs w:val="18"/>
              </w:rPr>
              <w:t>${</w:t>
            </w:r>
            <w:r>
              <w:rPr>
                <w:sz w:val="18"/>
                <w:szCs w:val="18"/>
              </w:rPr>
              <w:t>“</w:t>
            </w:r>
            <w:proofErr w:type="spellStart"/>
            <w:r>
              <w:rPr>
                <w:sz w:val="18"/>
                <w:szCs w:val="18"/>
              </w:rPr>
              <w:t>name”:”</w:t>
            </w:r>
            <w:r w:rsidRPr="000011E1">
              <w:rPr>
                <w:sz w:val="18"/>
                <w:szCs w:val="18"/>
              </w:rPr>
              <w:t>NUMBER</w:t>
            </w:r>
            <w:proofErr w:type="spellEnd"/>
            <w:r>
              <w:rPr>
                <w:sz w:val="18"/>
                <w:szCs w:val="18"/>
              </w:rPr>
              <w:t>”</w:t>
            </w:r>
            <w:r w:rsidRPr="000011E1">
              <w:rPr>
                <w:sz w:val="18"/>
                <w:szCs w:val="18"/>
              </w:rPr>
              <w:t>}</w:t>
            </w:r>
            <w:r>
              <w:rPr>
                <w:sz w:val="18"/>
                <w:szCs w:val="18"/>
              </w:rPr>
              <w:t>$</w:t>
            </w:r>
            <w:r w:rsidR="008C710E" w:rsidRPr="0080557E">
              <w:rPr>
                <w:sz w:val="18"/>
                <w:szCs w:val="18"/>
              </w:rPr>
              <w:t xml:space="preserve"> </w:t>
            </w:r>
            <w:r w:rsidR="008C710E" w:rsidRPr="0080557E">
              <w:rPr>
                <w:b w:val="0"/>
                <w:sz w:val="18"/>
                <w:szCs w:val="18"/>
              </w:rPr>
              <w:t>bytes.</w:t>
            </w:r>
          </w:p>
        </w:tc>
        <w:tc>
          <w:tcPr>
            <w:tcW w:w="5850" w:type="dxa"/>
          </w:tcPr>
          <w:p w14:paraId="3E5A2703" w14:textId="77777777" w:rsidR="008C710E" w:rsidRPr="008C710E" w:rsidRDefault="008C710E"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8C710E">
              <w:rPr>
                <w:sz w:val="18"/>
                <w:szCs w:val="18"/>
              </w:rPr>
              <w:t>2012/04/01 00:00:00.772 NAI=</w:t>
            </w:r>
            <w:r w:rsidRPr="00555B9C">
              <w:rPr>
                <w:b/>
                <w:sz w:val="18"/>
                <w:szCs w:val="18"/>
              </w:rPr>
              <w:t>7632813148</w:t>
            </w:r>
            <w:r w:rsidRPr="008C710E">
              <w:rPr>
                <w:sz w:val="18"/>
                <w:szCs w:val="18"/>
              </w:rPr>
              <w:t>@tsp08.sprintpcs.com started session on PDSN=68.28.177.69 at 2012/04/01 00:00:00; IP-Type = Mobile; Service-Type = 1xRTT; BSID = 101800000772 and Assigned IP address=10.151.243.196</w:t>
            </w:r>
          </w:p>
          <w:p w14:paraId="2397790E" w14:textId="77777777" w:rsidR="008C710E" w:rsidRPr="008C710E" w:rsidRDefault="008C710E"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8C710E">
              <w:rPr>
                <w:sz w:val="18"/>
                <w:szCs w:val="18"/>
              </w:rPr>
              <w:t>2012/04/01 00:00:00.918 NAI=</w:t>
            </w:r>
            <w:r w:rsidRPr="00555B9C">
              <w:rPr>
                <w:b/>
                <w:sz w:val="18"/>
                <w:szCs w:val="18"/>
              </w:rPr>
              <w:t>7632663602</w:t>
            </w:r>
            <w:r w:rsidRPr="008C710E">
              <w:rPr>
                <w:sz w:val="18"/>
                <w:szCs w:val="18"/>
              </w:rPr>
              <w:t xml:space="preserve">@tsp08.sprintpcs.com continued session on PDSN=68.28.249.85 for 900 </w:t>
            </w:r>
            <w:proofErr w:type="spellStart"/>
            <w:proofErr w:type="gramStart"/>
            <w:r w:rsidRPr="008C710E">
              <w:rPr>
                <w:sz w:val="18"/>
                <w:szCs w:val="18"/>
              </w:rPr>
              <w:t>seconds.Data</w:t>
            </w:r>
            <w:proofErr w:type="spellEnd"/>
            <w:proofErr w:type="gramEnd"/>
            <w:r w:rsidRPr="008C710E">
              <w:rPr>
                <w:sz w:val="18"/>
                <w:szCs w:val="18"/>
              </w:rPr>
              <w:t xml:space="preserve"> to radio=57 bytes and data from radio=13 bytes.</w:t>
            </w:r>
          </w:p>
          <w:p w14:paraId="050BD532" w14:textId="77777777" w:rsidR="008C710E" w:rsidRDefault="008C710E"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8C710E">
              <w:rPr>
                <w:sz w:val="18"/>
                <w:szCs w:val="18"/>
              </w:rPr>
              <w:t>2012/04/01 00:00:00.994 NAI=</w:t>
            </w:r>
            <w:r w:rsidRPr="00555B9C">
              <w:rPr>
                <w:b/>
                <w:sz w:val="18"/>
                <w:szCs w:val="18"/>
              </w:rPr>
              <w:t>7636205247</w:t>
            </w:r>
            <w:r w:rsidRPr="008C710E">
              <w:rPr>
                <w:sz w:val="18"/>
                <w:szCs w:val="18"/>
              </w:rPr>
              <w:t>@tsp08.sprintpcs.com started session on PDSN=68.28.153.69 at 2012/04/01 00:00:00; IP-Type = Mobile; Service-Type = 1xRTT; BSID = 1039000111D1 and Assigned IP address=10.151.200.30</w:t>
            </w:r>
          </w:p>
          <w:p w14:paraId="31FEA11A" w14:textId="77777777" w:rsidR="008C710E" w:rsidRDefault="008C710E"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8C710E">
              <w:rPr>
                <w:sz w:val="18"/>
                <w:szCs w:val="18"/>
              </w:rPr>
              <w:t>2012/04/01 00:00:00.584 NAI=</w:t>
            </w:r>
            <w:r w:rsidRPr="00555B9C">
              <w:rPr>
                <w:b/>
                <w:sz w:val="18"/>
                <w:szCs w:val="18"/>
              </w:rPr>
              <w:t>7632660437</w:t>
            </w:r>
            <w:r w:rsidRPr="008C710E">
              <w:rPr>
                <w:sz w:val="18"/>
                <w:szCs w:val="18"/>
              </w:rPr>
              <w:t xml:space="preserve">@tsp08.sprintpcs.com continued session on PDSN=68.28.153.85 for 138600 </w:t>
            </w:r>
            <w:proofErr w:type="spellStart"/>
            <w:proofErr w:type="gramStart"/>
            <w:r w:rsidRPr="008C710E">
              <w:rPr>
                <w:sz w:val="18"/>
                <w:szCs w:val="18"/>
              </w:rPr>
              <w:t>seconds.Data</w:t>
            </w:r>
            <w:proofErr w:type="spellEnd"/>
            <w:proofErr w:type="gramEnd"/>
            <w:r w:rsidRPr="008C710E">
              <w:rPr>
                <w:sz w:val="18"/>
                <w:szCs w:val="18"/>
              </w:rPr>
              <w:t xml:space="preserve"> to radio=30 bytes and data from radio=30 bytes.</w:t>
            </w:r>
          </w:p>
          <w:p w14:paraId="1077364B" w14:textId="77777777" w:rsidR="008C710E" w:rsidRPr="008C710E" w:rsidRDefault="008C710E"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8C710E">
              <w:rPr>
                <w:sz w:val="18"/>
                <w:szCs w:val="18"/>
              </w:rPr>
              <w:t>2012/04/01 00:00:00.684 NAI=</w:t>
            </w:r>
            <w:r w:rsidRPr="00555B9C">
              <w:rPr>
                <w:b/>
                <w:sz w:val="18"/>
                <w:szCs w:val="18"/>
              </w:rPr>
              <w:t>5338253293</w:t>
            </w:r>
            <w:r w:rsidRPr="008C710E">
              <w:rPr>
                <w:sz w:val="18"/>
                <w:szCs w:val="18"/>
              </w:rPr>
              <w:t xml:space="preserve">@commandcenter.sprintpcs.com stopped session on PDSN=68.28.57.69 at 2012/04/01 00:00:00 after 15 </w:t>
            </w:r>
            <w:proofErr w:type="spellStart"/>
            <w:proofErr w:type="gramStart"/>
            <w:r w:rsidRPr="008C710E">
              <w:rPr>
                <w:sz w:val="18"/>
                <w:szCs w:val="18"/>
              </w:rPr>
              <w:t>seconds;IP</w:t>
            </w:r>
            <w:proofErr w:type="gramEnd"/>
            <w:r w:rsidRPr="008C710E">
              <w:rPr>
                <w:sz w:val="18"/>
                <w:szCs w:val="18"/>
              </w:rPr>
              <w:t>-Type</w:t>
            </w:r>
            <w:proofErr w:type="spellEnd"/>
            <w:r w:rsidRPr="008C710E">
              <w:rPr>
                <w:sz w:val="18"/>
                <w:szCs w:val="18"/>
              </w:rPr>
              <w:t xml:space="preserve"> = </w:t>
            </w:r>
            <w:proofErr w:type="spellStart"/>
            <w:r w:rsidRPr="008C710E">
              <w:rPr>
                <w:sz w:val="18"/>
                <w:szCs w:val="18"/>
              </w:rPr>
              <w:t>Mobile;Service-Type</w:t>
            </w:r>
            <w:proofErr w:type="spellEnd"/>
            <w:r w:rsidRPr="008C710E">
              <w:rPr>
                <w:sz w:val="18"/>
                <w:szCs w:val="18"/>
              </w:rPr>
              <w:t xml:space="preserve"> = 1xRTT;Data to radio=</w:t>
            </w:r>
            <w:r w:rsidRPr="00555B9C">
              <w:rPr>
                <w:b/>
                <w:sz w:val="18"/>
                <w:szCs w:val="18"/>
              </w:rPr>
              <w:t>150</w:t>
            </w:r>
            <w:r w:rsidRPr="008C710E">
              <w:rPr>
                <w:sz w:val="18"/>
                <w:szCs w:val="18"/>
              </w:rPr>
              <w:t xml:space="preserve"> bytes and data from radio=</w:t>
            </w:r>
            <w:r w:rsidRPr="00555B9C">
              <w:rPr>
                <w:b/>
                <w:sz w:val="18"/>
                <w:szCs w:val="18"/>
              </w:rPr>
              <w:t>140</w:t>
            </w:r>
            <w:r w:rsidRPr="008C710E">
              <w:rPr>
                <w:sz w:val="18"/>
                <w:szCs w:val="18"/>
              </w:rPr>
              <w:t xml:space="preserve"> bytes.</w:t>
            </w:r>
          </w:p>
        </w:tc>
      </w:tr>
      <w:tr w:rsidR="008C710E" w14:paraId="6FCB4A49" w14:textId="77777777" w:rsidTr="000011E1">
        <w:trPr>
          <w:trHeight w:val="737"/>
        </w:trPr>
        <w:tc>
          <w:tcPr>
            <w:cnfStyle w:val="001000000000" w:firstRow="0" w:lastRow="0" w:firstColumn="1" w:lastColumn="0" w:oddVBand="0" w:evenVBand="0" w:oddHBand="0" w:evenHBand="0" w:firstRowFirstColumn="0" w:firstRowLastColumn="0" w:lastRowFirstColumn="0" w:lastRowLastColumn="0"/>
            <w:tcW w:w="5490" w:type="dxa"/>
          </w:tcPr>
          <w:p w14:paraId="3C6AAFF0" w14:textId="77777777" w:rsidR="008C710E" w:rsidRPr="000011E1" w:rsidRDefault="000011E1" w:rsidP="008C710E">
            <w:pPr>
              <w:spacing w:before="100" w:beforeAutospacing="1" w:after="100" w:afterAutospacing="1"/>
              <w:rPr>
                <w:b w:val="0"/>
                <w:sz w:val="18"/>
                <w:szCs w:val="18"/>
              </w:rPr>
            </w:pPr>
            <w:r w:rsidRPr="000011E1">
              <w:rPr>
                <w:sz w:val="18"/>
                <w:szCs w:val="18"/>
              </w:rPr>
              <w:t>${</w:t>
            </w:r>
            <w:r w:rsidR="00870B20">
              <w:rPr>
                <w:sz w:val="18"/>
                <w:szCs w:val="18"/>
              </w:rPr>
              <w:t>“name”</w:t>
            </w:r>
            <w:proofErr w:type="gramStart"/>
            <w:r w:rsidR="00870B20">
              <w:rPr>
                <w:sz w:val="18"/>
                <w:szCs w:val="18"/>
              </w:rPr>
              <w:t>:”</w:t>
            </w:r>
            <w:r w:rsidRPr="000011E1">
              <w:rPr>
                <w:sz w:val="18"/>
                <w:szCs w:val="18"/>
              </w:rPr>
              <w:t>COMPANY</w:t>
            </w:r>
            <w:proofErr w:type="gramEnd"/>
            <w:r w:rsidR="00870B20">
              <w:rPr>
                <w:sz w:val="18"/>
                <w:szCs w:val="18"/>
              </w:rPr>
              <w:t>”</w:t>
            </w:r>
            <w:r w:rsidRPr="000011E1">
              <w:rPr>
                <w:sz w:val="18"/>
                <w:szCs w:val="18"/>
              </w:rPr>
              <w:t>}</w:t>
            </w:r>
            <w:r w:rsidR="00870B20">
              <w:rPr>
                <w:sz w:val="18"/>
                <w:szCs w:val="18"/>
              </w:rPr>
              <w:t>$</w:t>
            </w:r>
            <w:r w:rsidRPr="000011E1">
              <w:rPr>
                <w:sz w:val="18"/>
                <w:szCs w:val="18"/>
              </w:rPr>
              <w:t>#</w:t>
            </w:r>
            <w:r w:rsidRPr="000011E1">
              <w:rPr>
                <w:b w:val="0"/>
                <w:sz w:val="18"/>
                <w:szCs w:val="18"/>
              </w:rPr>
              <w:t>3,120.00#</w:t>
            </w:r>
            <w:r w:rsidRPr="000011E1">
              <w:rPr>
                <w:sz w:val="18"/>
                <w:szCs w:val="18"/>
              </w:rPr>
              <w:t>${</w:t>
            </w:r>
            <w:r w:rsidR="00870B20">
              <w:rPr>
                <w:sz w:val="18"/>
                <w:szCs w:val="18"/>
              </w:rPr>
              <w:t>“name”:”</w:t>
            </w:r>
            <w:r w:rsidRPr="000011E1">
              <w:rPr>
                <w:sz w:val="18"/>
                <w:szCs w:val="18"/>
              </w:rPr>
              <w:t>NUMBER</w:t>
            </w:r>
            <w:r w:rsidR="00870B20">
              <w:rPr>
                <w:sz w:val="18"/>
                <w:szCs w:val="18"/>
              </w:rPr>
              <w:t>”</w:t>
            </w:r>
            <w:r w:rsidRPr="000011E1">
              <w:rPr>
                <w:sz w:val="18"/>
                <w:szCs w:val="18"/>
              </w:rPr>
              <w:t>}</w:t>
            </w:r>
            <w:r w:rsidR="00870B20">
              <w:rPr>
                <w:sz w:val="18"/>
                <w:szCs w:val="18"/>
              </w:rPr>
              <w:t>$</w:t>
            </w:r>
            <w:r w:rsidRPr="000011E1">
              <w:rPr>
                <w:b w:val="0"/>
                <w:sz w:val="18"/>
                <w:szCs w:val="18"/>
              </w:rPr>
              <w:t>#11,43,210#35,757.89#3,145.00#3,172.95#3,107.75#3,158.90#</w:t>
            </w:r>
            <w:r w:rsidR="00870B20" w:rsidRPr="0080557E">
              <w:rPr>
                <w:sz w:val="18"/>
                <w:szCs w:val="18"/>
              </w:rPr>
              <w:t>${</w:t>
            </w:r>
            <w:r w:rsidR="00870B20">
              <w:rPr>
                <w:sz w:val="18"/>
                <w:szCs w:val="18"/>
              </w:rPr>
              <w:t>“name”:”</w:t>
            </w:r>
            <w:r w:rsidR="00870B20" w:rsidRPr="0080557E">
              <w:rPr>
                <w:sz w:val="18"/>
                <w:szCs w:val="18"/>
              </w:rPr>
              <w:t>DATE</w:t>
            </w:r>
            <w:r w:rsidR="00870B20">
              <w:rPr>
                <w:sz w:val="18"/>
                <w:szCs w:val="18"/>
              </w:rPr>
              <w:t>”</w:t>
            </w:r>
            <w:r w:rsidR="00870B20" w:rsidRPr="0080557E">
              <w:rPr>
                <w:sz w:val="18"/>
                <w:szCs w:val="18"/>
              </w:rPr>
              <w:t>}</w:t>
            </w:r>
            <w:r w:rsidR="00870B20">
              <w:rPr>
                <w:sz w:val="18"/>
                <w:szCs w:val="18"/>
              </w:rPr>
              <w:t>$</w:t>
            </w:r>
          </w:p>
        </w:tc>
        <w:tc>
          <w:tcPr>
            <w:tcW w:w="5850" w:type="dxa"/>
          </w:tcPr>
          <w:p w14:paraId="63EC60CE" w14:textId="77777777" w:rsidR="008C710E" w:rsidRPr="00A77AED" w:rsidRDefault="000011E1" w:rsidP="008C710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A77AED">
              <w:rPr>
                <w:b/>
                <w:sz w:val="18"/>
                <w:szCs w:val="18"/>
              </w:rPr>
              <w:t>INFY</w:t>
            </w:r>
            <w:r w:rsidRPr="00A77AED">
              <w:rPr>
                <w:sz w:val="18"/>
                <w:szCs w:val="18"/>
              </w:rPr>
              <w:t>#3,120.00#</w:t>
            </w:r>
            <w:r w:rsidRPr="00A77AED">
              <w:rPr>
                <w:b/>
                <w:sz w:val="18"/>
                <w:szCs w:val="18"/>
              </w:rPr>
              <w:t>1.23</w:t>
            </w:r>
            <w:r w:rsidRPr="00A77AED">
              <w:rPr>
                <w:sz w:val="18"/>
                <w:szCs w:val="18"/>
              </w:rPr>
              <w:t>#11,43,210#35,757.89#3,145.00#3,172.95#3,107.75#3,158.90#30-May-13</w:t>
            </w:r>
          </w:p>
          <w:p w14:paraId="7E4A97C6" w14:textId="77777777" w:rsidR="000011E1" w:rsidRPr="00A77AED" w:rsidRDefault="000011E1" w:rsidP="000011E1">
            <w:pPr>
              <w:spacing w:before="100" w:beforeAutospacing="1" w:after="100" w:afterAutospacing="1"/>
              <w:ind w:right="2777"/>
              <w:cnfStyle w:val="000000000000" w:firstRow="0" w:lastRow="0" w:firstColumn="0" w:lastColumn="0" w:oddVBand="0" w:evenVBand="0" w:oddHBand="0" w:evenHBand="0" w:firstRowFirstColumn="0" w:firstRowLastColumn="0" w:lastRowFirstColumn="0" w:lastRowLastColumn="0"/>
              <w:rPr>
                <w:sz w:val="18"/>
                <w:szCs w:val="18"/>
              </w:rPr>
            </w:pPr>
            <w:r w:rsidRPr="00A77AED">
              <w:rPr>
                <w:b/>
                <w:sz w:val="18"/>
                <w:szCs w:val="18"/>
              </w:rPr>
              <w:t>DLF</w:t>
            </w:r>
            <w:r w:rsidRPr="00A77AED">
              <w:rPr>
                <w:sz w:val="18"/>
                <w:szCs w:val="18"/>
              </w:rPr>
              <w:t>#3,120.00#</w:t>
            </w:r>
            <w:r w:rsidRPr="00A77AED">
              <w:rPr>
                <w:b/>
                <w:sz w:val="18"/>
                <w:szCs w:val="18"/>
              </w:rPr>
              <w:t>3.10</w:t>
            </w:r>
            <w:r w:rsidRPr="00A77AED">
              <w:rPr>
                <w:sz w:val="18"/>
                <w:szCs w:val="18"/>
              </w:rPr>
              <w:t>#11,43,210#35,757.89#3,145.00#3,172.95#3,107.75#3,158.90#30-May-13</w:t>
            </w:r>
          </w:p>
          <w:p w14:paraId="0EAD7813" w14:textId="77777777" w:rsidR="000011E1" w:rsidRPr="00A77AED" w:rsidRDefault="000011E1" w:rsidP="000011E1">
            <w:pPr>
              <w:spacing w:before="100" w:beforeAutospacing="1" w:after="100" w:afterAutospacing="1"/>
              <w:ind w:right="2777"/>
              <w:cnfStyle w:val="000000000000" w:firstRow="0" w:lastRow="0" w:firstColumn="0" w:lastColumn="0" w:oddVBand="0" w:evenVBand="0" w:oddHBand="0" w:evenHBand="0" w:firstRowFirstColumn="0" w:firstRowLastColumn="0" w:lastRowFirstColumn="0" w:lastRowLastColumn="0"/>
              <w:rPr>
                <w:sz w:val="18"/>
                <w:szCs w:val="18"/>
              </w:rPr>
            </w:pPr>
            <w:r w:rsidRPr="00A77AED">
              <w:rPr>
                <w:b/>
                <w:sz w:val="18"/>
                <w:szCs w:val="18"/>
              </w:rPr>
              <w:lastRenderedPageBreak/>
              <w:t>HINDUNILVR</w:t>
            </w:r>
            <w:r w:rsidRPr="00A77AED">
              <w:rPr>
                <w:sz w:val="18"/>
                <w:szCs w:val="18"/>
              </w:rPr>
              <w:t>#3,120.00</w:t>
            </w:r>
            <w:r w:rsidR="00A77AED">
              <w:rPr>
                <w:b/>
                <w:sz w:val="18"/>
                <w:szCs w:val="18"/>
              </w:rPr>
              <w:t>#</w:t>
            </w:r>
            <w:r w:rsidRPr="00A77AED">
              <w:rPr>
                <w:b/>
                <w:sz w:val="18"/>
                <w:szCs w:val="18"/>
              </w:rPr>
              <w:t>5.56</w:t>
            </w:r>
            <w:r w:rsidRPr="00A77AED">
              <w:rPr>
                <w:sz w:val="18"/>
                <w:szCs w:val="18"/>
              </w:rPr>
              <w:t>#11,43,210#35,757.89#3,145.00#3,172.95#3,107.75#3,158.90#30-May-13</w:t>
            </w:r>
          </w:p>
          <w:p w14:paraId="2FE42F2B" w14:textId="77777777" w:rsidR="000011E1" w:rsidRPr="00A77AED" w:rsidRDefault="000011E1" w:rsidP="000011E1">
            <w:pPr>
              <w:spacing w:before="100" w:beforeAutospacing="1" w:after="100" w:afterAutospacing="1"/>
              <w:ind w:right="2777"/>
              <w:cnfStyle w:val="000000000000" w:firstRow="0" w:lastRow="0" w:firstColumn="0" w:lastColumn="0" w:oddVBand="0" w:evenVBand="0" w:oddHBand="0" w:evenHBand="0" w:firstRowFirstColumn="0" w:firstRowLastColumn="0" w:lastRowFirstColumn="0" w:lastRowLastColumn="0"/>
              <w:rPr>
                <w:sz w:val="18"/>
                <w:szCs w:val="18"/>
              </w:rPr>
            </w:pPr>
            <w:r w:rsidRPr="00A77AED">
              <w:rPr>
                <w:b/>
                <w:sz w:val="18"/>
                <w:szCs w:val="18"/>
              </w:rPr>
              <w:t>PNB</w:t>
            </w:r>
            <w:r w:rsidRPr="00A77AED">
              <w:rPr>
                <w:sz w:val="18"/>
                <w:szCs w:val="18"/>
              </w:rPr>
              <w:t>#3,120.00#</w:t>
            </w:r>
            <w:r w:rsidRPr="00A77AED">
              <w:rPr>
                <w:b/>
                <w:sz w:val="18"/>
                <w:szCs w:val="18"/>
              </w:rPr>
              <w:t>6.89</w:t>
            </w:r>
            <w:r w:rsidRPr="00A77AED">
              <w:rPr>
                <w:sz w:val="18"/>
                <w:szCs w:val="18"/>
              </w:rPr>
              <w:t>#11,43,210#35,757.89#3,145.00#3,172.95#3,107.75#3,158.90#30-May-13</w:t>
            </w:r>
          </w:p>
          <w:p w14:paraId="5FF25C49" w14:textId="77777777" w:rsidR="000011E1" w:rsidRDefault="000011E1" w:rsidP="000011E1">
            <w:pPr>
              <w:spacing w:before="100" w:beforeAutospacing="1" w:after="100" w:afterAutospacing="1"/>
              <w:ind w:right="2777"/>
              <w:cnfStyle w:val="000000000000" w:firstRow="0" w:lastRow="0" w:firstColumn="0" w:lastColumn="0" w:oddVBand="0" w:evenVBand="0" w:oddHBand="0" w:evenHBand="0" w:firstRowFirstColumn="0" w:firstRowLastColumn="0" w:lastRowFirstColumn="0" w:lastRowLastColumn="0"/>
            </w:pPr>
            <w:r w:rsidRPr="00A77AED">
              <w:rPr>
                <w:b/>
                <w:sz w:val="18"/>
                <w:szCs w:val="18"/>
              </w:rPr>
              <w:t>POWERGRID</w:t>
            </w:r>
            <w:r w:rsidRPr="00A77AED">
              <w:rPr>
                <w:sz w:val="18"/>
                <w:szCs w:val="18"/>
              </w:rPr>
              <w:t>#3,120.00</w:t>
            </w:r>
            <w:r w:rsidR="00A77AED">
              <w:rPr>
                <w:b/>
                <w:sz w:val="18"/>
                <w:szCs w:val="18"/>
              </w:rPr>
              <w:t>#</w:t>
            </w:r>
            <w:r w:rsidRPr="00A77AED">
              <w:rPr>
                <w:b/>
                <w:sz w:val="18"/>
                <w:szCs w:val="18"/>
              </w:rPr>
              <w:t>7.89</w:t>
            </w:r>
            <w:r w:rsidRPr="00A77AED">
              <w:rPr>
                <w:sz w:val="18"/>
                <w:szCs w:val="18"/>
              </w:rPr>
              <w:t>#11,43,210#35,757.89#3,145.00#3,172.95#3,107.75#3,158.90#30-May-13</w:t>
            </w:r>
          </w:p>
        </w:tc>
      </w:tr>
    </w:tbl>
    <w:p w14:paraId="64EDD6B1" w14:textId="77777777" w:rsidR="00C26D00" w:rsidRPr="007738B4" w:rsidRDefault="00C26D00" w:rsidP="00C26D00">
      <w:pPr>
        <w:spacing w:before="120" w:after="120"/>
        <w:rPr>
          <w:rFonts w:eastAsia="Calibri"/>
          <w:i/>
        </w:rPr>
      </w:pPr>
      <w:r w:rsidRPr="007738B4">
        <w:rPr>
          <w:rFonts w:asciiTheme="minorHAnsi" w:hAnsiTheme="minorHAnsi" w:cstheme="minorHAnsi"/>
          <w:i/>
        </w:rPr>
        <w:lastRenderedPageBreak/>
        <w:t xml:space="preserve">                 Table 2.2</w:t>
      </w:r>
      <w:r w:rsidR="0053037A" w:rsidRPr="007738B4">
        <w:rPr>
          <w:rFonts w:asciiTheme="minorHAnsi" w:hAnsiTheme="minorHAnsi" w:cstheme="minorHAnsi"/>
          <w:i/>
        </w:rPr>
        <w:t>: Ex</w:t>
      </w:r>
      <w:r w:rsidR="006F3C50" w:rsidRPr="007738B4">
        <w:rPr>
          <w:rFonts w:asciiTheme="minorHAnsi" w:hAnsiTheme="minorHAnsi" w:cstheme="minorHAnsi"/>
          <w:i/>
        </w:rPr>
        <w:t>amples</w:t>
      </w:r>
    </w:p>
    <w:p w14:paraId="13522E07" w14:textId="77777777" w:rsidR="000162D0" w:rsidRPr="000162D0" w:rsidRDefault="000162D0" w:rsidP="00CD6043">
      <w:pPr>
        <w:shd w:val="clear" w:color="auto" w:fill="FFFFFF"/>
        <w:spacing w:before="100" w:beforeAutospacing="1" w:after="100" w:afterAutospacing="1"/>
      </w:pPr>
    </w:p>
    <w:p w14:paraId="52BC8155" w14:textId="77777777" w:rsidR="00EC518F" w:rsidRPr="00B73D9E" w:rsidRDefault="008B0071" w:rsidP="00CD6043">
      <w:pPr>
        <w:shd w:val="clear" w:color="auto" w:fill="FFFFFF"/>
        <w:spacing w:before="100" w:beforeAutospacing="1" w:after="100" w:afterAutospacing="1"/>
      </w:pPr>
      <w:r w:rsidRPr="00B73D9E">
        <w:t>You can construct any data language expression based on d</w:t>
      </w:r>
      <w:r w:rsidR="00B73D9E" w:rsidRPr="00B73D9E">
        <w:t>ata</w:t>
      </w:r>
      <w:r w:rsidR="00464370">
        <w:t xml:space="preserve"> </w:t>
      </w:r>
      <w:r w:rsidR="00B73D9E" w:rsidRPr="00B73D9E">
        <w:t>type and operators available</w:t>
      </w:r>
      <w:r w:rsidR="00464370">
        <w:t xml:space="preserve"> to generate data in any format</w:t>
      </w:r>
      <w:r w:rsidR="00B73D9E" w:rsidRPr="00B73D9E">
        <w:t>.</w:t>
      </w:r>
    </w:p>
    <w:p w14:paraId="24BA7BF6" w14:textId="77777777" w:rsidR="00B73D9E" w:rsidRDefault="00B73D9E" w:rsidP="00CD6043">
      <w:pPr>
        <w:shd w:val="clear" w:color="auto" w:fill="FFFFFF"/>
        <w:spacing w:before="100" w:beforeAutospacing="1" w:after="100" w:afterAutospacing="1"/>
        <w:rPr>
          <w:b/>
          <w:sz w:val="28"/>
          <w:szCs w:val="28"/>
        </w:rPr>
      </w:pPr>
    </w:p>
    <w:p w14:paraId="21325D4B" w14:textId="77777777" w:rsidR="00EC518F" w:rsidRPr="00E80347" w:rsidRDefault="00EC518F" w:rsidP="00CD6043">
      <w:pPr>
        <w:shd w:val="clear" w:color="auto" w:fill="FFFFFF"/>
        <w:spacing w:before="100" w:beforeAutospacing="1" w:after="100" w:afterAutospacing="1"/>
        <w:rPr>
          <w:b/>
          <w:sz w:val="28"/>
          <w:szCs w:val="28"/>
        </w:rPr>
      </w:pPr>
    </w:p>
    <w:p w14:paraId="2431C051" w14:textId="77777777" w:rsidR="002B2D2D" w:rsidRDefault="002B2D2D" w:rsidP="00B01E8F"/>
    <w:p w14:paraId="23ABB480" w14:textId="77777777" w:rsidR="001C5E97" w:rsidRDefault="001C5E97" w:rsidP="00B01E8F"/>
    <w:p w14:paraId="0D385A82" w14:textId="77777777" w:rsidR="001C5E97" w:rsidRDefault="001C5E97" w:rsidP="00B01E8F"/>
    <w:p w14:paraId="45F4F60F" w14:textId="77777777" w:rsidR="001C5E97" w:rsidRDefault="001C5E97" w:rsidP="00B01E8F"/>
    <w:p w14:paraId="61906634" w14:textId="77777777" w:rsidR="001C5E97" w:rsidRDefault="001C5E97" w:rsidP="00B01E8F"/>
    <w:p w14:paraId="7BADC10A" w14:textId="77777777" w:rsidR="001C5E97" w:rsidRDefault="001C5E97" w:rsidP="00B01E8F"/>
    <w:p w14:paraId="53D388E7" w14:textId="77777777" w:rsidR="001C5E97" w:rsidRDefault="001C5E97" w:rsidP="00B01E8F"/>
    <w:p w14:paraId="7537F1E3" w14:textId="77777777" w:rsidR="001C5E97" w:rsidRDefault="001C5E97" w:rsidP="00B01E8F"/>
    <w:p w14:paraId="7E4787D9" w14:textId="77777777" w:rsidR="001C5E97" w:rsidRDefault="001C5E97" w:rsidP="00B01E8F"/>
    <w:p w14:paraId="19338FBD" w14:textId="77777777" w:rsidR="001C5E97" w:rsidRDefault="001C5E97" w:rsidP="00B01E8F"/>
    <w:p w14:paraId="6A1DFB88" w14:textId="77777777" w:rsidR="001C5E97" w:rsidRDefault="001C5E97" w:rsidP="00B01E8F"/>
    <w:p w14:paraId="1B478140" w14:textId="77777777" w:rsidR="001C5E97" w:rsidRDefault="001C5E97" w:rsidP="00B01E8F"/>
    <w:p w14:paraId="21363CDC" w14:textId="77777777" w:rsidR="001C5E97" w:rsidRDefault="001C5E97" w:rsidP="00B01E8F"/>
    <w:p w14:paraId="38C977C6" w14:textId="77777777" w:rsidR="001C5E97" w:rsidRDefault="001C5E97" w:rsidP="00B01E8F"/>
    <w:p w14:paraId="2404B515" w14:textId="77777777" w:rsidR="001C5E97" w:rsidRDefault="001C5E97" w:rsidP="00B01E8F"/>
    <w:p w14:paraId="63A3AB69" w14:textId="77777777" w:rsidR="001C5E97" w:rsidRDefault="001C5E97" w:rsidP="00B01E8F"/>
    <w:p w14:paraId="18F3D19C" w14:textId="77777777" w:rsidR="001C5E97" w:rsidRDefault="001C5E97" w:rsidP="00B01E8F"/>
    <w:p w14:paraId="5CBD07D1" w14:textId="77777777" w:rsidR="001C5E97" w:rsidRDefault="001C5E97" w:rsidP="00B01E8F"/>
    <w:p w14:paraId="5AE1B4F7" w14:textId="77777777" w:rsidR="001C5E97" w:rsidRDefault="001C5E97" w:rsidP="00B01E8F"/>
    <w:p w14:paraId="1FE851FB" w14:textId="77777777" w:rsidR="001C5E97" w:rsidRDefault="001C5E97" w:rsidP="00B01E8F"/>
    <w:p w14:paraId="2E9DD364" w14:textId="77777777" w:rsidR="001C5E97" w:rsidRDefault="001C5E97" w:rsidP="00B01E8F"/>
    <w:p w14:paraId="77C3688F" w14:textId="77777777" w:rsidR="001C5E97" w:rsidRPr="005F4800" w:rsidRDefault="001C5E97" w:rsidP="001C5E97">
      <w:pPr>
        <w:pStyle w:val="StyleStyleChaptertitleArial36ptCustomColorRGB0115207"/>
      </w:pPr>
      <w:bookmarkStart w:id="19" w:name="_Toc160549505"/>
      <w:r>
        <w:lastRenderedPageBreak/>
        <w:t>Chapter 3</w:t>
      </w:r>
      <w:r w:rsidRPr="005F4800">
        <w:t xml:space="preserve"> </w:t>
      </w:r>
      <w:r w:rsidRPr="005F4800">
        <w:br/>
      </w:r>
      <w:r>
        <w:t>Implementation</w:t>
      </w:r>
      <w:bookmarkEnd w:id="19"/>
    </w:p>
    <w:p w14:paraId="1E8F2FDC" w14:textId="77777777" w:rsidR="001C5E97" w:rsidRDefault="001C5E97" w:rsidP="001C5E97">
      <w:pPr>
        <w:spacing w:before="120" w:after="120"/>
      </w:pPr>
    </w:p>
    <w:p w14:paraId="762BD2C6" w14:textId="77777777" w:rsidR="001C5E97" w:rsidRDefault="00A64124" w:rsidP="001C5E97">
      <w:pPr>
        <w:pStyle w:val="Heading1"/>
      </w:pPr>
      <w:bookmarkStart w:id="20" w:name="_Toc160549506"/>
      <w:r>
        <w:t>Introduction</w:t>
      </w:r>
      <w:bookmarkEnd w:id="20"/>
    </w:p>
    <w:p w14:paraId="0A41FD8E" w14:textId="77777777" w:rsidR="001C5E97" w:rsidRPr="00EC76D4" w:rsidRDefault="001C5E97" w:rsidP="001C5E97">
      <w:r>
        <w:t xml:space="preserve">Below is architecture of solution, where </w:t>
      </w:r>
      <w:r w:rsidRPr="00527456">
        <w:rPr>
          <w:b/>
        </w:rPr>
        <w:t>Language processor and data generator</w:t>
      </w:r>
      <w:r>
        <w:t xml:space="preserve"> are key processing units and DFA is intermediate data format and </w:t>
      </w:r>
    </w:p>
    <w:p w14:paraId="20A8DB5F" w14:textId="77777777" w:rsidR="001C5E97" w:rsidRDefault="001C5E97" w:rsidP="00B01E8F"/>
    <w:p w14:paraId="08F49A7D" w14:textId="16C20E09" w:rsidR="00C504BB" w:rsidRDefault="00C504BB" w:rsidP="00B01E8F">
      <w:r>
        <w:t xml:space="preserve">Implementation </w:t>
      </w:r>
      <w:r w:rsidR="00F43F4A">
        <w:t>approach</w:t>
      </w:r>
      <w:r>
        <w:t xml:space="preserve"> </w:t>
      </w:r>
      <w:r w:rsidR="00F43F4A">
        <w:t>is</w:t>
      </w:r>
      <w:r>
        <w:t xml:space="preserve"> given below:</w:t>
      </w:r>
    </w:p>
    <w:p w14:paraId="2AD7721F" w14:textId="77777777" w:rsidR="00C504BB" w:rsidRDefault="00C504BB" w:rsidP="00B01E8F"/>
    <w:p w14:paraId="2641D865" w14:textId="77777777" w:rsidR="00C504BB" w:rsidRPr="00C964A4" w:rsidRDefault="00C504BB" w:rsidP="00C504BB">
      <w:pPr>
        <w:ind w:left="720"/>
        <w:rPr>
          <w:b/>
        </w:rPr>
      </w:pPr>
      <w:r w:rsidRPr="00C964A4">
        <w:rPr>
          <w:b/>
        </w:rPr>
        <w:t xml:space="preserve">Step 1: Convert User expression to </w:t>
      </w:r>
      <w:proofErr w:type="gramStart"/>
      <w:r w:rsidRPr="00C964A4">
        <w:rPr>
          <w:b/>
        </w:rPr>
        <w:t>NDFA</w:t>
      </w:r>
      <w:proofErr w:type="gramEnd"/>
    </w:p>
    <w:p w14:paraId="471758F5" w14:textId="77777777" w:rsidR="00C504BB" w:rsidRDefault="00C504BB" w:rsidP="00C504BB">
      <w:pPr>
        <w:ind w:left="720"/>
        <w:rPr>
          <w:noProof/>
        </w:rPr>
      </w:pPr>
      <w:r>
        <w:tab/>
      </w:r>
      <w:r w:rsidRPr="00C964A4">
        <w:rPr>
          <w:noProof/>
        </w:rPr>
        <w:t>Thompson’s Construction Algorithm(</w:t>
      </w:r>
      <w:r w:rsidRPr="00C964A4">
        <w:rPr>
          <w:b/>
          <w:noProof/>
        </w:rPr>
        <w:t>CTA</w:t>
      </w:r>
      <w:r w:rsidRPr="00C964A4">
        <w:rPr>
          <w:noProof/>
        </w:rPr>
        <w:t>)</w:t>
      </w:r>
      <w:r>
        <w:rPr>
          <w:noProof/>
        </w:rPr>
        <w:t xml:space="preserve">  have been implemented in java and been used for user expression</w:t>
      </w:r>
      <w:r w:rsidR="003D4D31">
        <w:rPr>
          <w:noProof/>
        </w:rPr>
        <w:t xml:space="preserve"> embedded with data types</w:t>
      </w:r>
      <w:r>
        <w:rPr>
          <w:noProof/>
        </w:rPr>
        <w:t xml:space="preserve"> </w:t>
      </w:r>
      <w:r w:rsidR="00BB171C">
        <w:rPr>
          <w:noProof/>
        </w:rPr>
        <w:t>to NDFA conversion</w:t>
      </w:r>
    </w:p>
    <w:p w14:paraId="65BC86AB" w14:textId="77777777" w:rsidR="00BB171C" w:rsidRPr="00C964A4" w:rsidRDefault="00BB171C" w:rsidP="00C504BB">
      <w:pPr>
        <w:ind w:left="720"/>
        <w:rPr>
          <w:b/>
        </w:rPr>
      </w:pPr>
    </w:p>
    <w:p w14:paraId="0C873BE5" w14:textId="77777777" w:rsidR="00C504BB" w:rsidRDefault="00C504BB" w:rsidP="00C504BB">
      <w:pPr>
        <w:ind w:left="720"/>
        <w:rPr>
          <w:b/>
        </w:rPr>
      </w:pPr>
      <w:r w:rsidRPr="00C964A4">
        <w:rPr>
          <w:b/>
        </w:rPr>
        <w:t xml:space="preserve">Step </w:t>
      </w:r>
      <w:r w:rsidR="00C964A4" w:rsidRPr="00C964A4">
        <w:rPr>
          <w:b/>
        </w:rPr>
        <w:t>2:</w:t>
      </w:r>
      <w:r w:rsidRPr="00C964A4">
        <w:rPr>
          <w:b/>
        </w:rPr>
        <w:t xml:space="preserve"> Convert NDFA to DFA</w:t>
      </w:r>
    </w:p>
    <w:p w14:paraId="3B1177A4" w14:textId="77777777" w:rsidR="002172BB" w:rsidRPr="0089558D" w:rsidRDefault="002172BB" w:rsidP="002172BB">
      <w:pPr>
        <w:ind w:left="720" w:firstLine="720"/>
      </w:pPr>
      <w:r w:rsidRPr="0089558D">
        <w:t xml:space="preserve">Then generated NDFA out of CTA converted into DFA. </w:t>
      </w:r>
    </w:p>
    <w:p w14:paraId="282791F1" w14:textId="77777777" w:rsidR="00C504BB" w:rsidRDefault="00C504BB" w:rsidP="00C504BB">
      <w:pPr>
        <w:ind w:left="720"/>
      </w:pPr>
    </w:p>
    <w:p w14:paraId="11168958" w14:textId="77777777" w:rsidR="00C504BB" w:rsidRDefault="00C504BB" w:rsidP="00C504BB">
      <w:pPr>
        <w:ind w:left="720"/>
        <w:rPr>
          <w:b/>
        </w:rPr>
      </w:pPr>
      <w:r w:rsidRPr="002172BB">
        <w:rPr>
          <w:b/>
        </w:rPr>
        <w:t xml:space="preserve">Step 3: Generate random data out of the </w:t>
      </w:r>
      <w:proofErr w:type="gramStart"/>
      <w:r w:rsidRPr="002172BB">
        <w:rPr>
          <w:b/>
        </w:rPr>
        <w:t>DFA</w:t>
      </w:r>
      <w:proofErr w:type="gramEnd"/>
    </w:p>
    <w:p w14:paraId="289FB0B0" w14:textId="77777777" w:rsidR="004D462B" w:rsidRPr="004D462B" w:rsidRDefault="004D462B" w:rsidP="00C504BB">
      <w:pPr>
        <w:ind w:left="720"/>
      </w:pPr>
      <w:r>
        <w:rPr>
          <w:b/>
        </w:rPr>
        <w:t xml:space="preserve">             </w:t>
      </w:r>
      <w:r w:rsidRPr="004D462B">
        <w:t>Once we have DFA of user expression embedded with data types</w:t>
      </w:r>
      <w:r>
        <w:t xml:space="preserve">, it is </w:t>
      </w:r>
      <w:r w:rsidR="0037084E">
        <w:t xml:space="preserve">used to generated random </w:t>
      </w:r>
      <w:r w:rsidR="0037084E" w:rsidRPr="00545FFE">
        <w:rPr>
          <w:rFonts w:eastAsiaTheme="minorHAnsi" w:cstheme="minorBidi"/>
        </w:rPr>
        <w:t>patterns</w:t>
      </w:r>
      <w:r w:rsidR="0037084E">
        <w:t xml:space="preserve"> and data type place holder will be replace by random value of that type.</w:t>
      </w:r>
      <w:r w:rsidRPr="004D462B">
        <w:t xml:space="preserve"> </w:t>
      </w:r>
    </w:p>
    <w:p w14:paraId="114A20DD" w14:textId="77777777" w:rsidR="00C504BB" w:rsidRDefault="002172BB" w:rsidP="00B01E8F">
      <w:r>
        <w:t xml:space="preserve">                           </w:t>
      </w:r>
    </w:p>
    <w:p w14:paraId="63DB785A" w14:textId="77777777" w:rsidR="00C504BB" w:rsidRDefault="00C504BB" w:rsidP="00C504BB"/>
    <w:p w14:paraId="75A50C21" w14:textId="768BC992" w:rsidR="00502EBA" w:rsidRDefault="00502EBA" w:rsidP="00502EBA">
      <w:pPr>
        <w:pStyle w:val="Heading1"/>
      </w:pPr>
      <w:bookmarkStart w:id="21" w:name="_Toc160549507"/>
      <w:r>
        <w:t>Data Type supported</w:t>
      </w:r>
      <w:r w:rsidR="0057755B">
        <w:t>.</w:t>
      </w:r>
      <w:bookmarkEnd w:id="21"/>
      <w:r>
        <w:t xml:space="preserve"> </w:t>
      </w:r>
    </w:p>
    <w:p w14:paraId="57CF3C5B" w14:textId="77777777" w:rsidR="00085E25" w:rsidRDefault="00085E25">
      <w:pPr>
        <w:spacing w:after="160" w:line="259" w:lineRule="auto"/>
      </w:pPr>
    </w:p>
    <w:p w14:paraId="444B5E54" w14:textId="07F3008E" w:rsidR="00C504BB" w:rsidRDefault="00085E25">
      <w:pPr>
        <w:spacing w:after="160" w:line="259" w:lineRule="auto"/>
      </w:pPr>
      <w:r>
        <w:t xml:space="preserve">Table shows some of data types currently supported. Table talks about </w:t>
      </w:r>
      <w:r w:rsidR="00BF04DB">
        <w:t>data Type</w:t>
      </w:r>
      <w:r>
        <w:t xml:space="preserve">, </w:t>
      </w:r>
      <w:r w:rsidR="00BF04DB">
        <w:t>syntax,</w:t>
      </w:r>
      <w:r>
        <w:t xml:space="preserve"> parameter supported</w:t>
      </w:r>
      <w:r w:rsidR="00151609">
        <w:t xml:space="preserve">, </w:t>
      </w:r>
      <w:r>
        <w:t>and sample use and sample data generated.</w:t>
      </w:r>
      <w:r w:rsidR="00C504BB">
        <w:br w:type="page"/>
      </w:r>
    </w:p>
    <w:tbl>
      <w:tblPr>
        <w:tblStyle w:val="GridTable1Light-Accent5"/>
        <w:tblpPr w:leftFromText="180" w:rightFromText="180" w:vertAnchor="text" w:horzAnchor="page" w:tblpX="1" w:tblpY="-1439"/>
        <w:tblW w:w="17311" w:type="dxa"/>
        <w:tblLook w:val="04A0" w:firstRow="1" w:lastRow="0" w:firstColumn="1" w:lastColumn="0" w:noHBand="0" w:noVBand="1"/>
      </w:tblPr>
      <w:tblGrid>
        <w:gridCol w:w="1530"/>
        <w:gridCol w:w="3479"/>
        <w:gridCol w:w="3451"/>
        <w:gridCol w:w="8851"/>
      </w:tblGrid>
      <w:tr w:rsidR="00765C86" w14:paraId="352A192D" w14:textId="77777777" w:rsidTr="00765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A6E8C3E" w14:textId="77777777" w:rsidR="00765C86" w:rsidRDefault="00765C86" w:rsidP="00765C86">
            <w:pPr>
              <w:autoSpaceDE w:val="0"/>
              <w:autoSpaceDN w:val="0"/>
              <w:adjustRightInd w:val="0"/>
              <w:rPr>
                <w:noProof/>
              </w:rPr>
            </w:pPr>
            <w:r>
              <w:rPr>
                <w:noProof/>
              </w:rPr>
              <w:lastRenderedPageBreak/>
              <w:t>Data Type</w:t>
            </w:r>
          </w:p>
        </w:tc>
        <w:tc>
          <w:tcPr>
            <w:tcW w:w="3479" w:type="dxa"/>
          </w:tcPr>
          <w:p w14:paraId="1E06E431" w14:textId="77777777" w:rsidR="00765C86" w:rsidRDefault="00765C86" w:rsidP="00765C86">
            <w:pPr>
              <w:autoSpaceDE w:val="0"/>
              <w:autoSpaceDN w:val="0"/>
              <w:adjustRightInd w:val="0"/>
              <w:cnfStyle w:val="100000000000" w:firstRow="1" w:lastRow="0" w:firstColumn="0" w:lastColumn="0" w:oddVBand="0" w:evenVBand="0" w:oddHBand="0" w:evenHBand="0" w:firstRowFirstColumn="0" w:firstRowLastColumn="0" w:lastRowFirstColumn="0" w:lastRowLastColumn="0"/>
              <w:rPr>
                <w:noProof/>
              </w:rPr>
            </w:pPr>
            <w:r>
              <w:rPr>
                <w:noProof/>
              </w:rPr>
              <w:t xml:space="preserve">Description - </w:t>
            </w:r>
          </w:p>
        </w:tc>
        <w:tc>
          <w:tcPr>
            <w:tcW w:w="3451" w:type="dxa"/>
          </w:tcPr>
          <w:p w14:paraId="096CF216" w14:textId="77777777" w:rsidR="00765C86" w:rsidRDefault="00765C86" w:rsidP="00765C86">
            <w:pPr>
              <w:autoSpaceDE w:val="0"/>
              <w:autoSpaceDN w:val="0"/>
              <w:adjustRightInd w:val="0"/>
              <w:cnfStyle w:val="100000000000" w:firstRow="1" w:lastRow="0" w:firstColumn="0" w:lastColumn="0" w:oddVBand="0" w:evenVBand="0" w:oddHBand="0" w:evenHBand="0" w:firstRowFirstColumn="0" w:firstRowLastColumn="0" w:lastRowFirstColumn="0" w:lastRowLastColumn="0"/>
              <w:rPr>
                <w:noProof/>
              </w:rPr>
            </w:pPr>
            <w:r>
              <w:rPr>
                <w:noProof/>
              </w:rPr>
              <w:t>Syntax - Example</w:t>
            </w:r>
          </w:p>
        </w:tc>
        <w:tc>
          <w:tcPr>
            <w:tcW w:w="8851" w:type="dxa"/>
          </w:tcPr>
          <w:p w14:paraId="338FF801" w14:textId="77777777" w:rsidR="00765C86" w:rsidRPr="00765C86" w:rsidRDefault="00211381" w:rsidP="00765C86">
            <w:pPr>
              <w:autoSpaceDE w:val="0"/>
              <w:autoSpaceDN w:val="0"/>
              <w:adjustRightInd w:val="0"/>
              <w:cnfStyle w:val="100000000000" w:firstRow="1" w:lastRow="0" w:firstColumn="0" w:lastColumn="0" w:oddVBand="0" w:evenVBand="0" w:oddHBand="0" w:evenHBand="0" w:firstRowFirstColumn="0" w:firstRowLastColumn="0" w:lastRowFirstColumn="0" w:lastRowLastColumn="0"/>
              <w:rPr>
                <w:i/>
                <w:noProof/>
              </w:rPr>
            </w:pPr>
            <w:r w:rsidRPr="00914192">
              <w:rPr>
                <w:noProof/>
              </w:rPr>
              <w:t>Sample generated data</w:t>
            </w:r>
          </w:p>
        </w:tc>
      </w:tr>
      <w:tr w:rsidR="00765C86" w14:paraId="285C193F"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2B14B2E2" w14:textId="77777777" w:rsidR="00765C86" w:rsidRPr="00765C86" w:rsidRDefault="00765C86" w:rsidP="00765C86">
            <w:pPr>
              <w:autoSpaceDE w:val="0"/>
              <w:autoSpaceDN w:val="0"/>
              <w:adjustRightInd w:val="0"/>
              <w:rPr>
                <w:noProof/>
                <w:sz w:val="16"/>
                <w:szCs w:val="16"/>
              </w:rPr>
            </w:pPr>
            <w:r w:rsidRPr="00765C86">
              <w:rPr>
                <w:noProof/>
                <w:sz w:val="16"/>
                <w:szCs w:val="16"/>
              </w:rPr>
              <w:t>DATE</w:t>
            </w:r>
          </w:p>
        </w:tc>
        <w:tc>
          <w:tcPr>
            <w:tcW w:w="3479" w:type="dxa"/>
          </w:tcPr>
          <w:p w14:paraId="541F524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0A46740"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4E19ECF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"name":"DATE", </w:t>
            </w:r>
          </w:p>
          <w:p w14:paraId="53A3F2E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"format":"yyyy-MM-dd HH-mm-ss",</w:t>
            </w:r>
          </w:p>
          <w:p w14:paraId="53AB675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"from" : "21/12/2012" ,</w:t>
            </w:r>
          </w:p>
          <w:p w14:paraId="71A7FDA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 "to" : "21/12/2014" </w:t>
            </w:r>
          </w:p>
          <w:p w14:paraId="54BB8880"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3970683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4FFB93D0"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70414FFD" w14:textId="77777777" w:rsidR="00765C86" w:rsidRPr="00765C86" w:rsidRDefault="00765C86" w:rsidP="00765C86">
            <w:pPr>
              <w:autoSpaceDE w:val="0"/>
              <w:autoSpaceDN w:val="0"/>
              <w:adjustRightInd w:val="0"/>
              <w:rPr>
                <w:noProof/>
                <w:sz w:val="16"/>
                <w:szCs w:val="16"/>
              </w:rPr>
            </w:pPr>
            <w:r w:rsidRPr="00765C86">
              <w:rPr>
                <w:noProof/>
                <w:sz w:val="16"/>
                <w:szCs w:val="16"/>
              </w:rPr>
              <w:t>BIGNUMBER</w:t>
            </w:r>
          </w:p>
        </w:tc>
        <w:tc>
          <w:tcPr>
            <w:tcW w:w="3479" w:type="dxa"/>
          </w:tcPr>
          <w:p w14:paraId="14A68F6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4D82AD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03F19FA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"name":"BIGNUMBER", </w:t>
            </w:r>
          </w:p>
          <w:p w14:paraId="6786A00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"size" : "20" </w:t>
            </w:r>
          </w:p>
          <w:p w14:paraId="32B749D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3C98E0F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91C69C9"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016266DC" w14:textId="77777777" w:rsidR="00765C86" w:rsidRPr="00765C86" w:rsidRDefault="00765C86" w:rsidP="00765C86">
            <w:pPr>
              <w:autoSpaceDE w:val="0"/>
              <w:autoSpaceDN w:val="0"/>
              <w:adjustRightInd w:val="0"/>
              <w:rPr>
                <w:noProof/>
                <w:sz w:val="16"/>
                <w:szCs w:val="16"/>
              </w:rPr>
            </w:pPr>
            <w:r w:rsidRPr="00765C86">
              <w:rPr>
                <w:noProof/>
                <w:sz w:val="16"/>
                <w:szCs w:val="16"/>
              </w:rPr>
              <w:t>ALPHANUMERIC</w:t>
            </w:r>
          </w:p>
        </w:tc>
        <w:tc>
          <w:tcPr>
            <w:tcW w:w="3479" w:type="dxa"/>
          </w:tcPr>
          <w:p w14:paraId="3710C6A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19A218D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7A9FAE1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"name":"ALPHANUMERIC", </w:t>
            </w:r>
          </w:p>
          <w:p w14:paraId="5AE5CAB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"size" : "32" </w:t>
            </w:r>
          </w:p>
          <w:p w14:paraId="3C9DE6B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10A871A4"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7FF368A7"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42130941" w14:textId="77777777" w:rsidR="00765C86" w:rsidRPr="00765C86" w:rsidRDefault="00765C86" w:rsidP="00765C86">
            <w:pPr>
              <w:autoSpaceDE w:val="0"/>
              <w:autoSpaceDN w:val="0"/>
              <w:adjustRightInd w:val="0"/>
              <w:rPr>
                <w:noProof/>
                <w:sz w:val="16"/>
                <w:szCs w:val="16"/>
              </w:rPr>
            </w:pPr>
            <w:r w:rsidRPr="00765C86">
              <w:rPr>
                <w:noProof/>
                <w:sz w:val="16"/>
                <w:szCs w:val="16"/>
              </w:rPr>
              <w:t>BOOLEAN</w:t>
            </w:r>
          </w:p>
        </w:tc>
        <w:tc>
          <w:tcPr>
            <w:tcW w:w="3479" w:type="dxa"/>
          </w:tcPr>
          <w:p w14:paraId="6F56D62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7162AAA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713A894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"name":"BOOLEAN", </w:t>
            </w:r>
          </w:p>
          <w:p w14:paraId="6DB198A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"abbrev" : "true" , </w:t>
            </w:r>
          </w:p>
          <w:p w14:paraId="5139FE2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"uppar" : "true" </w:t>
            </w:r>
          </w:p>
          <w:p w14:paraId="38D7327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32B90B4D"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16C79246"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802CD26" w14:textId="77777777" w:rsidR="00765C86" w:rsidRPr="00765C86" w:rsidRDefault="00765C86" w:rsidP="00765C86">
            <w:pPr>
              <w:autoSpaceDE w:val="0"/>
              <w:autoSpaceDN w:val="0"/>
              <w:adjustRightInd w:val="0"/>
              <w:rPr>
                <w:noProof/>
                <w:sz w:val="16"/>
                <w:szCs w:val="16"/>
              </w:rPr>
            </w:pPr>
            <w:r w:rsidRPr="00765C86">
              <w:rPr>
                <w:noProof/>
                <w:sz w:val="16"/>
                <w:szCs w:val="16"/>
              </w:rPr>
              <w:t>COLOR</w:t>
            </w:r>
          </w:p>
        </w:tc>
        <w:tc>
          <w:tcPr>
            <w:tcW w:w="3479" w:type="dxa"/>
          </w:tcPr>
          <w:p w14:paraId="5E84F5A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2DD1197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${"name":"COLOR"}$</w:t>
            </w:r>
          </w:p>
        </w:tc>
        <w:tc>
          <w:tcPr>
            <w:tcW w:w="8851" w:type="dxa"/>
          </w:tcPr>
          <w:p w14:paraId="49CB494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D209CBE"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01433A9C" w14:textId="77777777" w:rsidR="00765C86" w:rsidRPr="00765C86" w:rsidRDefault="00765C86" w:rsidP="00765C86">
            <w:pPr>
              <w:autoSpaceDE w:val="0"/>
              <w:autoSpaceDN w:val="0"/>
              <w:adjustRightInd w:val="0"/>
              <w:rPr>
                <w:noProof/>
                <w:sz w:val="16"/>
                <w:szCs w:val="16"/>
              </w:rPr>
            </w:pPr>
            <w:r w:rsidRPr="00765C86">
              <w:rPr>
                <w:noProof/>
                <w:sz w:val="16"/>
                <w:szCs w:val="16"/>
              </w:rPr>
              <w:t>COMPANY</w:t>
            </w:r>
          </w:p>
        </w:tc>
        <w:tc>
          <w:tcPr>
            <w:tcW w:w="3479" w:type="dxa"/>
          </w:tcPr>
          <w:p w14:paraId="0B2C287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38196D7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${"name":"COMPANY"}$</w:t>
            </w:r>
          </w:p>
        </w:tc>
        <w:tc>
          <w:tcPr>
            <w:tcW w:w="8851" w:type="dxa"/>
          </w:tcPr>
          <w:p w14:paraId="42896CD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31655667"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5729E071" w14:textId="77777777" w:rsidR="00765C86" w:rsidRPr="00765C86" w:rsidRDefault="00765C86" w:rsidP="00765C86">
            <w:pPr>
              <w:autoSpaceDE w:val="0"/>
              <w:autoSpaceDN w:val="0"/>
              <w:adjustRightInd w:val="0"/>
              <w:rPr>
                <w:noProof/>
                <w:sz w:val="16"/>
                <w:szCs w:val="16"/>
              </w:rPr>
            </w:pPr>
            <w:r w:rsidRPr="00765C86">
              <w:rPr>
                <w:noProof/>
                <w:sz w:val="16"/>
                <w:szCs w:val="16"/>
              </w:rPr>
              <w:t>COUNTRY</w:t>
            </w:r>
          </w:p>
        </w:tc>
        <w:tc>
          <w:tcPr>
            <w:tcW w:w="3479" w:type="dxa"/>
          </w:tcPr>
          <w:p w14:paraId="7C942A7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B2DE1C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0A3BABA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"name":"COUNTRY",</w:t>
            </w:r>
          </w:p>
          <w:p w14:paraId="2E359C2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"isCapital":"true",</w:t>
            </w:r>
          </w:p>
          <w:p w14:paraId="59B5817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"isCode":"false"</w:t>
            </w:r>
          </w:p>
          <w:p w14:paraId="23350D5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454CE120"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8196D3D"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17B075BA" w14:textId="77777777" w:rsidR="00765C86" w:rsidRPr="00765C86" w:rsidRDefault="00765C86" w:rsidP="00765C86">
            <w:pPr>
              <w:autoSpaceDE w:val="0"/>
              <w:autoSpaceDN w:val="0"/>
              <w:adjustRightInd w:val="0"/>
              <w:rPr>
                <w:noProof/>
                <w:sz w:val="16"/>
                <w:szCs w:val="16"/>
              </w:rPr>
            </w:pPr>
            <w:r w:rsidRPr="00765C86">
              <w:rPr>
                <w:noProof/>
                <w:sz w:val="16"/>
                <w:szCs w:val="16"/>
              </w:rPr>
              <w:t>CURRENCY</w:t>
            </w:r>
          </w:p>
        </w:tc>
        <w:tc>
          <w:tcPr>
            <w:tcW w:w="3479" w:type="dxa"/>
          </w:tcPr>
          <w:p w14:paraId="67A11EE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2B2BAF4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${"name":"CURRENCY"}$</w:t>
            </w:r>
          </w:p>
        </w:tc>
        <w:tc>
          <w:tcPr>
            <w:tcW w:w="8851" w:type="dxa"/>
          </w:tcPr>
          <w:p w14:paraId="45F0207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A53128C"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72807CFF" w14:textId="77777777" w:rsidR="00765C86" w:rsidRPr="00765C86" w:rsidRDefault="00765C86" w:rsidP="00765C86">
            <w:pPr>
              <w:autoSpaceDE w:val="0"/>
              <w:autoSpaceDN w:val="0"/>
              <w:adjustRightInd w:val="0"/>
              <w:rPr>
                <w:noProof/>
                <w:sz w:val="16"/>
                <w:szCs w:val="16"/>
              </w:rPr>
            </w:pPr>
            <w:r w:rsidRPr="00765C86">
              <w:rPr>
                <w:noProof/>
                <w:sz w:val="16"/>
                <w:szCs w:val="16"/>
              </w:rPr>
              <w:t>CURRENCYCODE</w:t>
            </w:r>
          </w:p>
        </w:tc>
        <w:tc>
          <w:tcPr>
            <w:tcW w:w="3479" w:type="dxa"/>
          </w:tcPr>
          <w:p w14:paraId="4648398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BD493E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${"name":"CURRENCYCODE"}$</w:t>
            </w:r>
          </w:p>
        </w:tc>
        <w:tc>
          <w:tcPr>
            <w:tcW w:w="8851" w:type="dxa"/>
          </w:tcPr>
          <w:p w14:paraId="053A581D"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5DB75372"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4FFB5FAC" w14:textId="77777777" w:rsidR="00765C86" w:rsidRPr="00765C86" w:rsidRDefault="00765C86" w:rsidP="00765C86">
            <w:pPr>
              <w:autoSpaceDE w:val="0"/>
              <w:autoSpaceDN w:val="0"/>
              <w:adjustRightInd w:val="0"/>
              <w:rPr>
                <w:noProof/>
                <w:sz w:val="16"/>
                <w:szCs w:val="16"/>
              </w:rPr>
            </w:pPr>
            <w:r w:rsidRPr="00765C86">
              <w:rPr>
                <w:noProof/>
                <w:sz w:val="16"/>
                <w:szCs w:val="16"/>
              </w:rPr>
              <w:t>FREQUENCY</w:t>
            </w:r>
          </w:p>
        </w:tc>
        <w:tc>
          <w:tcPr>
            <w:tcW w:w="3479" w:type="dxa"/>
          </w:tcPr>
          <w:p w14:paraId="79922904"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773C6EF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${"name":"FREQUENCY"}$</w:t>
            </w:r>
          </w:p>
        </w:tc>
        <w:tc>
          <w:tcPr>
            <w:tcW w:w="8851" w:type="dxa"/>
          </w:tcPr>
          <w:p w14:paraId="647AFFE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012A5EB5"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5D092E27" w14:textId="77777777" w:rsidR="00765C86" w:rsidRPr="00765C86" w:rsidRDefault="00765C86" w:rsidP="00765C86">
            <w:pPr>
              <w:autoSpaceDE w:val="0"/>
              <w:autoSpaceDN w:val="0"/>
              <w:adjustRightInd w:val="0"/>
              <w:rPr>
                <w:noProof/>
                <w:sz w:val="16"/>
                <w:szCs w:val="16"/>
              </w:rPr>
            </w:pPr>
            <w:r w:rsidRPr="00765C86">
              <w:rPr>
                <w:noProof/>
                <w:sz w:val="16"/>
                <w:szCs w:val="16"/>
              </w:rPr>
              <w:t>GENDER</w:t>
            </w:r>
          </w:p>
        </w:tc>
        <w:tc>
          <w:tcPr>
            <w:tcW w:w="3479" w:type="dxa"/>
          </w:tcPr>
          <w:p w14:paraId="443C840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0A1F60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4068638D"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"name":"GENDER",</w:t>
            </w:r>
          </w:p>
          <w:p w14:paraId="7FBFFF7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 "abbrev" : "true" , </w:t>
            </w:r>
          </w:p>
          <w:p w14:paraId="03B8AA5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"uppar" : "true"</w:t>
            </w:r>
          </w:p>
          <w:p w14:paraId="5E6B75F0"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5B986A14"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4F15F5C8"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517FE646" w14:textId="77777777" w:rsidR="00765C86" w:rsidRPr="00765C86" w:rsidRDefault="00765C86" w:rsidP="00765C86">
            <w:pPr>
              <w:autoSpaceDE w:val="0"/>
              <w:autoSpaceDN w:val="0"/>
              <w:adjustRightInd w:val="0"/>
              <w:rPr>
                <w:noProof/>
                <w:sz w:val="16"/>
                <w:szCs w:val="16"/>
              </w:rPr>
            </w:pPr>
            <w:r w:rsidRPr="00765C86">
              <w:rPr>
                <w:noProof/>
                <w:sz w:val="16"/>
                <w:szCs w:val="16"/>
              </w:rPr>
              <w:t>GUID</w:t>
            </w:r>
          </w:p>
        </w:tc>
        <w:tc>
          <w:tcPr>
            <w:tcW w:w="3479" w:type="dxa"/>
          </w:tcPr>
          <w:p w14:paraId="32B1DED4"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CBE305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${"name":"GUID"}$</w:t>
            </w:r>
          </w:p>
        </w:tc>
        <w:tc>
          <w:tcPr>
            <w:tcW w:w="8851" w:type="dxa"/>
          </w:tcPr>
          <w:p w14:paraId="5750BAA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6845371"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1882D452" w14:textId="77777777" w:rsidR="00765C86" w:rsidRPr="00765C86" w:rsidRDefault="00765C86" w:rsidP="00765C86">
            <w:pPr>
              <w:autoSpaceDE w:val="0"/>
              <w:autoSpaceDN w:val="0"/>
              <w:adjustRightInd w:val="0"/>
              <w:rPr>
                <w:noProof/>
                <w:sz w:val="16"/>
                <w:szCs w:val="16"/>
              </w:rPr>
            </w:pPr>
            <w:r w:rsidRPr="00765C86">
              <w:rPr>
                <w:noProof/>
                <w:sz w:val="16"/>
                <w:szCs w:val="16"/>
              </w:rPr>
              <w:t>HEXCOLOR</w:t>
            </w:r>
          </w:p>
        </w:tc>
        <w:tc>
          <w:tcPr>
            <w:tcW w:w="3479" w:type="dxa"/>
          </w:tcPr>
          <w:p w14:paraId="6E181F6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2E78EB6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${"name":"HEXCOLOR"}$</w:t>
            </w:r>
          </w:p>
        </w:tc>
        <w:tc>
          <w:tcPr>
            <w:tcW w:w="8851" w:type="dxa"/>
          </w:tcPr>
          <w:p w14:paraId="6FEB074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144C5992"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D81E5B3" w14:textId="77777777" w:rsidR="00765C86" w:rsidRPr="00765C86" w:rsidRDefault="00765C86" w:rsidP="00765C86">
            <w:pPr>
              <w:autoSpaceDE w:val="0"/>
              <w:autoSpaceDN w:val="0"/>
              <w:adjustRightInd w:val="0"/>
              <w:rPr>
                <w:noProof/>
                <w:sz w:val="16"/>
                <w:szCs w:val="16"/>
              </w:rPr>
            </w:pPr>
            <w:r w:rsidRPr="00765C86">
              <w:rPr>
                <w:noProof/>
                <w:sz w:val="16"/>
                <w:szCs w:val="16"/>
              </w:rPr>
              <w:t>DIPV4</w:t>
            </w:r>
          </w:p>
        </w:tc>
        <w:tc>
          <w:tcPr>
            <w:tcW w:w="3479" w:type="dxa"/>
          </w:tcPr>
          <w:p w14:paraId="3B55E11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8A8F9C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35826F7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"name":"DIPV4",</w:t>
            </w:r>
          </w:p>
          <w:p w14:paraId="67FB79A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"format":"251.*.*.*"</w:t>
            </w:r>
          </w:p>
          <w:p w14:paraId="3576EFC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2EDAA08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6610E714"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5014EE4F" w14:textId="77777777" w:rsidR="00765C86" w:rsidRPr="00765C86" w:rsidRDefault="00765C86" w:rsidP="00765C86">
            <w:pPr>
              <w:autoSpaceDE w:val="0"/>
              <w:autoSpaceDN w:val="0"/>
              <w:adjustRightInd w:val="0"/>
              <w:rPr>
                <w:noProof/>
                <w:sz w:val="16"/>
                <w:szCs w:val="16"/>
              </w:rPr>
            </w:pPr>
            <w:r w:rsidRPr="00765C86">
              <w:rPr>
                <w:noProof/>
                <w:sz w:val="16"/>
                <w:szCs w:val="16"/>
              </w:rPr>
              <w:t>DIPV6</w:t>
            </w:r>
          </w:p>
        </w:tc>
        <w:tc>
          <w:tcPr>
            <w:tcW w:w="3479" w:type="dxa"/>
          </w:tcPr>
          <w:p w14:paraId="4E07365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05BCD28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${"name":"DIPV6"}$</w:t>
            </w:r>
          </w:p>
        </w:tc>
        <w:tc>
          <w:tcPr>
            <w:tcW w:w="8851" w:type="dxa"/>
          </w:tcPr>
          <w:p w14:paraId="37E4F82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E89C93E"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17DCE39" w14:textId="77777777" w:rsidR="00765C86" w:rsidRPr="00765C86" w:rsidRDefault="00765C86" w:rsidP="00765C86">
            <w:pPr>
              <w:autoSpaceDE w:val="0"/>
              <w:autoSpaceDN w:val="0"/>
              <w:adjustRightInd w:val="0"/>
              <w:rPr>
                <w:noProof/>
                <w:sz w:val="16"/>
                <w:szCs w:val="16"/>
              </w:rPr>
            </w:pPr>
            <w:r w:rsidRPr="00765C86">
              <w:rPr>
                <w:noProof/>
                <w:sz w:val="16"/>
                <w:szCs w:val="16"/>
              </w:rPr>
              <w:t>LATITUDE</w:t>
            </w:r>
          </w:p>
        </w:tc>
        <w:tc>
          <w:tcPr>
            <w:tcW w:w="3479" w:type="dxa"/>
          </w:tcPr>
          <w:p w14:paraId="425D200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09A24C5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3256738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"name":"LATITUDE",</w:t>
            </w:r>
          </w:p>
          <w:p w14:paraId="3999D88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"format":"#.##########"</w:t>
            </w:r>
          </w:p>
          <w:p w14:paraId="5E159E5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7E6973B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7593AC0D"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76FA102F" w14:textId="77777777" w:rsidR="00765C86" w:rsidRPr="00765C86" w:rsidRDefault="00765C86" w:rsidP="00765C86">
            <w:pPr>
              <w:autoSpaceDE w:val="0"/>
              <w:autoSpaceDN w:val="0"/>
              <w:adjustRightInd w:val="0"/>
              <w:rPr>
                <w:noProof/>
                <w:sz w:val="16"/>
                <w:szCs w:val="16"/>
              </w:rPr>
            </w:pPr>
            <w:r w:rsidRPr="00765C86">
              <w:rPr>
                <w:noProof/>
                <w:sz w:val="16"/>
                <w:szCs w:val="16"/>
              </w:rPr>
              <w:t>LONGITUDE</w:t>
            </w:r>
          </w:p>
        </w:tc>
        <w:tc>
          <w:tcPr>
            <w:tcW w:w="3479" w:type="dxa"/>
          </w:tcPr>
          <w:p w14:paraId="724BD1E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1C0B4C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38E42E1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"name":"LONGITUDE",</w:t>
            </w:r>
          </w:p>
          <w:p w14:paraId="24C9864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"format":"#.##########"</w:t>
            </w:r>
          </w:p>
          <w:p w14:paraId="6231C5D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2A7F6D5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4A0E988D"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D3C670F" w14:textId="77777777" w:rsidR="00765C86" w:rsidRPr="00765C86" w:rsidRDefault="00765C86" w:rsidP="00765C86">
            <w:pPr>
              <w:autoSpaceDE w:val="0"/>
              <w:autoSpaceDN w:val="0"/>
              <w:adjustRightInd w:val="0"/>
              <w:rPr>
                <w:noProof/>
                <w:sz w:val="16"/>
                <w:szCs w:val="16"/>
              </w:rPr>
            </w:pPr>
            <w:r w:rsidRPr="00765C86">
              <w:rPr>
                <w:noProof/>
                <w:sz w:val="16"/>
                <w:szCs w:val="16"/>
              </w:rPr>
              <w:t>MACADDRESS</w:t>
            </w:r>
          </w:p>
        </w:tc>
        <w:tc>
          <w:tcPr>
            <w:tcW w:w="3479" w:type="dxa"/>
          </w:tcPr>
          <w:p w14:paraId="514A797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3123EF2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4A9B7CB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"name":"MACADDRESS",</w:t>
            </w:r>
          </w:p>
          <w:p w14:paraId="4A0C83D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"seperator":":", </w:t>
            </w:r>
          </w:p>
          <w:p w14:paraId="5D2AEFF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"isCap":"false"</w:t>
            </w:r>
          </w:p>
          <w:p w14:paraId="534522F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1E5BFD3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37040468"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2CFF2414" w14:textId="77777777" w:rsidR="00765C86" w:rsidRPr="00765C86" w:rsidRDefault="00765C86" w:rsidP="00765C86">
            <w:pPr>
              <w:autoSpaceDE w:val="0"/>
              <w:autoSpaceDN w:val="0"/>
              <w:adjustRightInd w:val="0"/>
              <w:rPr>
                <w:noProof/>
                <w:sz w:val="16"/>
                <w:szCs w:val="16"/>
              </w:rPr>
            </w:pPr>
            <w:r w:rsidRPr="00765C86">
              <w:rPr>
                <w:noProof/>
                <w:sz w:val="16"/>
                <w:szCs w:val="16"/>
              </w:rPr>
              <w:t>ROWNUMBER</w:t>
            </w:r>
          </w:p>
        </w:tc>
        <w:tc>
          <w:tcPr>
            <w:tcW w:w="3479" w:type="dxa"/>
          </w:tcPr>
          <w:p w14:paraId="5317D85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4D3BA4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599F125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"name":"ROWNUMBER",</w:t>
            </w:r>
          </w:p>
          <w:p w14:paraId="46902CF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"decimal":"4", </w:t>
            </w:r>
          </w:p>
          <w:p w14:paraId="2419B58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"start" : "1" ,</w:t>
            </w:r>
          </w:p>
          <w:p w14:paraId="0955E5E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 "end" : "1000"</w:t>
            </w:r>
          </w:p>
          <w:p w14:paraId="3F62351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359BD9E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50B71071"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029E32C" w14:textId="77777777" w:rsidR="00765C86" w:rsidRPr="00765C86" w:rsidRDefault="00765C86" w:rsidP="00765C86">
            <w:pPr>
              <w:autoSpaceDE w:val="0"/>
              <w:autoSpaceDN w:val="0"/>
              <w:adjustRightInd w:val="0"/>
              <w:rPr>
                <w:noProof/>
                <w:sz w:val="16"/>
                <w:szCs w:val="16"/>
              </w:rPr>
            </w:pPr>
            <w:r w:rsidRPr="00765C86">
              <w:rPr>
                <w:noProof/>
                <w:sz w:val="16"/>
                <w:szCs w:val="16"/>
              </w:rPr>
              <w:t>TIME</w:t>
            </w:r>
          </w:p>
        </w:tc>
        <w:tc>
          <w:tcPr>
            <w:tcW w:w="3479" w:type="dxa"/>
          </w:tcPr>
          <w:p w14:paraId="51FCDD3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CBF2C5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${"name":"TIME" , "format":"true" , "from" : "10:45 AM" , "to" : "11:45 PM" }$</w:t>
            </w:r>
          </w:p>
        </w:tc>
        <w:tc>
          <w:tcPr>
            <w:tcW w:w="8851" w:type="dxa"/>
          </w:tcPr>
          <w:p w14:paraId="7D16047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381473A5"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19FEA196" w14:textId="77777777" w:rsidR="00765C86" w:rsidRPr="00765C86" w:rsidRDefault="00765C86" w:rsidP="00765C86">
            <w:pPr>
              <w:autoSpaceDE w:val="0"/>
              <w:autoSpaceDN w:val="0"/>
              <w:adjustRightInd w:val="0"/>
              <w:rPr>
                <w:noProof/>
                <w:sz w:val="16"/>
                <w:szCs w:val="16"/>
              </w:rPr>
            </w:pPr>
            <w:r w:rsidRPr="00765C86">
              <w:rPr>
                <w:noProof/>
                <w:sz w:val="16"/>
                <w:szCs w:val="16"/>
              </w:rPr>
              <w:t>TIMEZONE</w:t>
            </w:r>
          </w:p>
        </w:tc>
        <w:tc>
          <w:tcPr>
            <w:tcW w:w="3479" w:type="dxa"/>
          </w:tcPr>
          <w:p w14:paraId="5889A57F"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339EE73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${"name":"TIMEZONE"}$</w:t>
            </w:r>
          </w:p>
        </w:tc>
        <w:tc>
          <w:tcPr>
            <w:tcW w:w="8851" w:type="dxa"/>
          </w:tcPr>
          <w:p w14:paraId="7218AF9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513EBA77"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03A5414F" w14:textId="77777777" w:rsidR="00765C86" w:rsidRPr="00765C86" w:rsidRDefault="00765C86" w:rsidP="00765C86">
            <w:pPr>
              <w:autoSpaceDE w:val="0"/>
              <w:autoSpaceDN w:val="0"/>
              <w:adjustRightInd w:val="0"/>
              <w:rPr>
                <w:noProof/>
                <w:sz w:val="16"/>
                <w:szCs w:val="16"/>
              </w:rPr>
            </w:pPr>
            <w:r w:rsidRPr="00765C86">
              <w:rPr>
                <w:noProof/>
                <w:sz w:val="16"/>
                <w:szCs w:val="16"/>
              </w:rPr>
              <w:t>TITLE</w:t>
            </w:r>
          </w:p>
        </w:tc>
        <w:tc>
          <w:tcPr>
            <w:tcW w:w="3479" w:type="dxa"/>
          </w:tcPr>
          <w:p w14:paraId="75C7284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7461D914"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${"name":"TITLE"}$</w:t>
            </w:r>
          </w:p>
        </w:tc>
        <w:tc>
          <w:tcPr>
            <w:tcW w:w="8851" w:type="dxa"/>
          </w:tcPr>
          <w:p w14:paraId="68D1BCA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73287C58"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6E844DBB" w14:textId="77777777" w:rsidR="00765C86" w:rsidRPr="00765C86" w:rsidRDefault="00765C86" w:rsidP="00765C86">
            <w:pPr>
              <w:autoSpaceDE w:val="0"/>
              <w:autoSpaceDN w:val="0"/>
              <w:adjustRightInd w:val="0"/>
              <w:rPr>
                <w:noProof/>
                <w:sz w:val="16"/>
                <w:szCs w:val="16"/>
              </w:rPr>
            </w:pPr>
            <w:r w:rsidRPr="00765C86">
              <w:rPr>
                <w:noProof/>
                <w:sz w:val="16"/>
                <w:szCs w:val="16"/>
              </w:rPr>
              <w:t>MONEY</w:t>
            </w:r>
          </w:p>
        </w:tc>
        <w:tc>
          <w:tcPr>
            <w:tcW w:w="3479" w:type="dxa"/>
          </w:tcPr>
          <w:p w14:paraId="64A6EB5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729FD59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78D2631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"name":"MONEY", </w:t>
            </w:r>
          </w:p>
          <w:p w14:paraId="3A3043C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"decimal":"2" , </w:t>
            </w:r>
          </w:p>
          <w:p w14:paraId="68A5A5E0"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"currencySymbol" : "Random", </w:t>
            </w:r>
          </w:p>
          <w:p w14:paraId="35D9682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"start": "1" ,</w:t>
            </w:r>
          </w:p>
          <w:p w14:paraId="707C871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 "end" : "100"</w:t>
            </w:r>
          </w:p>
          <w:p w14:paraId="745753AC"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lastRenderedPageBreak/>
              <w:t>}$</w:t>
            </w:r>
          </w:p>
        </w:tc>
        <w:tc>
          <w:tcPr>
            <w:tcW w:w="8851" w:type="dxa"/>
          </w:tcPr>
          <w:p w14:paraId="5531D0E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12B03FF6"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733725EA" w14:textId="77777777" w:rsidR="00765C86" w:rsidRPr="00765C86" w:rsidRDefault="00765C86" w:rsidP="00765C86">
            <w:pPr>
              <w:autoSpaceDE w:val="0"/>
              <w:autoSpaceDN w:val="0"/>
              <w:adjustRightInd w:val="0"/>
              <w:rPr>
                <w:noProof/>
                <w:sz w:val="16"/>
                <w:szCs w:val="16"/>
              </w:rPr>
            </w:pPr>
            <w:r w:rsidRPr="00765C86">
              <w:rPr>
                <w:noProof/>
                <w:sz w:val="16"/>
                <w:szCs w:val="16"/>
              </w:rPr>
              <w:t>REGULAREXPRES</w:t>
            </w:r>
          </w:p>
        </w:tc>
        <w:tc>
          <w:tcPr>
            <w:tcW w:w="3479" w:type="dxa"/>
          </w:tcPr>
          <w:p w14:paraId="25B67C3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4C82DB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6E8E6FE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"name":"REGULAREXPRESSION",</w:t>
            </w:r>
          </w:p>
          <w:p w14:paraId="69675052"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"regex":"d{2}-d{2,4}"</w:t>
            </w:r>
          </w:p>
          <w:p w14:paraId="3B81598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6C54F7B8"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1794BB13"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0E928C6C" w14:textId="77777777" w:rsidR="00765C86" w:rsidRPr="00765C86" w:rsidRDefault="00765C86" w:rsidP="00765C86">
            <w:pPr>
              <w:autoSpaceDE w:val="0"/>
              <w:autoSpaceDN w:val="0"/>
              <w:adjustRightInd w:val="0"/>
              <w:rPr>
                <w:noProof/>
                <w:sz w:val="16"/>
                <w:szCs w:val="16"/>
              </w:rPr>
            </w:pPr>
            <w:r w:rsidRPr="00765C86">
              <w:rPr>
                <w:noProof/>
                <w:sz w:val="16"/>
                <w:szCs w:val="16"/>
              </w:rPr>
              <w:t>CUSTOMLIST</w:t>
            </w:r>
          </w:p>
        </w:tc>
        <w:tc>
          <w:tcPr>
            <w:tcW w:w="3479" w:type="dxa"/>
          </w:tcPr>
          <w:p w14:paraId="2721CCB9"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56B7A59B"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${"name":"CUSTOMLIST", "values" : "sanjiv|rajiv|nikki"}$</w:t>
            </w:r>
          </w:p>
        </w:tc>
        <w:tc>
          <w:tcPr>
            <w:tcW w:w="8851" w:type="dxa"/>
          </w:tcPr>
          <w:p w14:paraId="5E59015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64F2128"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3FD98D49" w14:textId="77777777" w:rsidR="00765C86" w:rsidRPr="00765C86" w:rsidRDefault="00765C86" w:rsidP="00765C86">
            <w:pPr>
              <w:autoSpaceDE w:val="0"/>
              <w:autoSpaceDN w:val="0"/>
              <w:adjustRightInd w:val="0"/>
              <w:rPr>
                <w:noProof/>
                <w:sz w:val="16"/>
                <w:szCs w:val="16"/>
              </w:rPr>
            </w:pPr>
            <w:r w:rsidRPr="00765C86">
              <w:rPr>
                <w:noProof/>
                <w:sz w:val="16"/>
                <w:szCs w:val="16"/>
              </w:rPr>
              <w:t>TOPDOMAINNAME</w:t>
            </w:r>
          </w:p>
        </w:tc>
        <w:tc>
          <w:tcPr>
            <w:tcW w:w="3479" w:type="dxa"/>
          </w:tcPr>
          <w:p w14:paraId="180E0B0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6DC8E4E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${"name":"TOPDOMAINNAME"}$</w:t>
            </w:r>
          </w:p>
        </w:tc>
        <w:tc>
          <w:tcPr>
            <w:tcW w:w="8851" w:type="dxa"/>
          </w:tcPr>
          <w:p w14:paraId="4F024CF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2E165392"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44B7C051" w14:textId="77777777" w:rsidR="00765C86" w:rsidRPr="00765C86" w:rsidRDefault="00765C86" w:rsidP="00765C86">
            <w:pPr>
              <w:autoSpaceDE w:val="0"/>
              <w:autoSpaceDN w:val="0"/>
              <w:adjustRightInd w:val="0"/>
              <w:rPr>
                <w:noProof/>
                <w:sz w:val="16"/>
                <w:szCs w:val="16"/>
              </w:rPr>
            </w:pPr>
            <w:r w:rsidRPr="00765C86">
              <w:rPr>
                <w:noProof/>
                <w:sz w:val="16"/>
                <w:szCs w:val="16"/>
              </w:rPr>
              <w:t>DOMAINNAME</w:t>
            </w:r>
          </w:p>
        </w:tc>
        <w:tc>
          <w:tcPr>
            <w:tcW w:w="3479" w:type="dxa"/>
          </w:tcPr>
          <w:p w14:paraId="5859B386"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0448FC3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${"name":"DOMAINNAME"}$</w:t>
            </w:r>
          </w:p>
        </w:tc>
        <w:tc>
          <w:tcPr>
            <w:tcW w:w="8851" w:type="dxa"/>
          </w:tcPr>
          <w:p w14:paraId="7EFF957A"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6CE52935"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2990D165" w14:textId="77777777" w:rsidR="00765C86" w:rsidRPr="00765C86" w:rsidRDefault="00765C86" w:rsidP="00765C86">
            <w:pPr>
              <w:autoSpaceDE w:val="0"/>
              <w:autoSpaceDN w:val="0"/>
              <w:adjustRightInd w:val="0"/>
              <w:rPr>
                <w:noProof/>
                <w:sz w:val="16"/>
                <w:szCs w:val="16"/>
              </w:rPr>
            </w:pPr>
            <w:r w:rsidRPr="00765C86">
              <w:rPr>
                <w:noProof/>
                <w:sz w:val="16"/>
                <w:szCs w:val="16"/>
              </w:rPr>
              <w:t>EMAIL</w:t>
            </w:r>
          </w:p>
        </w:tc>
        <w:tc>
          <w:tcPr>
            <w:tcW w:w="3479" w:type="dxa"/>
          </w:tcPr>
          <w:p w14:paraId="33BDE2DD"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16B5039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${"name":"EMAIL"}$</w:t>
            </w:r>
          </w:p>
        </w:tc>
        <w:tc>
          <w:tcPr>
            <w:tcW w:w="8851" w:type="dxa"/>
          </w:tcPr>
          <w:p w14:paraId="3957806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r w:rsidR="00765C86" w14:paraId="140B6B42" w14:textId="77777777" w:rsidTr="00765C86">
        <w:tc>
          <w:tcPr>
            <w:cnfStyle w:val="001000000000" w:firstRow="0" w:lastRow="0" w:firstColumn="1" w:lastColumn="0" w:oddVBand="0" w:evenVBand="0" w:oddHBand="0" w:evenHBand="0" w:firstRowFirstColumn="0" w:firstRowLastColumn="0" w:lastRowFirstColumn="0" w:lastRowLastColumn="0"/>
            <w:tcW w:w="1530" w:type="dxa"/>
          </w:tcPr>
          <w:p w14:paraId="2E6ACEE4" w14:textId="77777777" w:rsidR="00765C86" w:rsidRPr="00765C86" w:rsidRDefault="00765C86" w:rsidP="00765C86">
            <w:pPr>
              <w:autoSpaceDE w:val="0"/>
              <w:autoSpaceDN w:val="0"/>
              <w:adjustRightInd w:val="0"/>
              <w:rPr>
                <w:noProof/>
                <w:sz w:val="16"/>
                <w:szCs w:val="16"/>
              </w:rPr>
            </w:pPr>
            <w:r w:rsidRPr="00765C86">
              <w:rPr>
                <w:noProof/>
                <w:sz w:val="16"/>
                <w:szCs w:val="16"/>
              </w:rPr>
              <w:t>URL</w:t>
            </w:r>
          </w:p>
        </w:tc>
        <w:tc>
          <w:tcPr>
            <w:tcW w:w="3479" w:type="dxa"/>
          </w:tcPr>
          <w:p w14:paraId="528FC56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p>
        </w:tc>
        <w:tc>
          <w:tcPr>
            <w:tcW w:w="3451" w:type="dxa"/>
          </w:tcPr>
          <w:p w14:paraId="70944885"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p w14:paraId="03AF033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"name":"URL",</w:t>
            </w:r>
          </w:p>
          <w:p w14:paraId="6C1A1F6D"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"protocal":"false" , </w:t>
            </w:r>
          </w:p>
          <w:p w14:paraId="41349461"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"host" : "true" ,</w:t>
            </w:r>
          </w:p>
          <w:p w14:paraId="192D29C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 xml:space="preserve"> "path" : "true" , </w:t>
            </w:r>
          </w:p>
          <w:p w14:paraId="74A87747"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"queryString" : "false"</w:t>
            </w:r>
          </w:p>
          <w:p w14:paraId="7DF4E3A3"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sz w:val="16"/>
                <w:szCs w:val="16"/>
              </w:rPr>
            </w:pPr>
            <w:r w:rsidRPr="00765C86">
              <w:rPr>
                <w:noProof/>
                <w:sz w:val="16"/>
                <w:szCs w:val="16"/>
              </w:rPr>
              <w:t>}$</w:t>
            </w:r>
          </w:p>
        </w:tc>
        <w:tc>
          <w:tcPr>
            <w:tcW w:w="8851" w:type="dxa"/>
          </w:tcPr>
          <w:p w14:paraId="36CDE65E" w14:textId="77777777" w:rsidR="00765C86" w:rsidRPr="00765C86" w:rsidRDefault="00765C86" w:rsidP="00765C86">
            <w:pPr>
              <w:autoSpaceDE w:val="0"/>
              <w:autoSpaceDN w:val="0"/>
              <w:adjustRightInd w:val="0"/>
              <w:cnfStyle w:val="000000000000" w:firstRow="0" w:lastRow="0" w:firstColumn="0" w:lastColumn="0" w:oddVBand="0" w:evenVBand="0" w:oddHBand="0" w:evenHBand="0" w:firstRowFirstColumn="0" w:firstRowLastColumn="0" w:lastRowFirstColumn="0" w:lastRowLastColumn="0"/>
              <w:rPr>
                <w:i/>
                <w:noProof/>
                <w:sz w:val="16"/>
                <w:szCs w:val="16"/>
              </w:rPr>
            </w:pPr>
          </w:p>
        </w:tc>
      </w:tr>
    </w:tbl>
    <w:p w14:paraId="151E84EB" w14:textId="77777777" w:rsidR="00C504BB" w:rsidRDefault="00C504BB" w:rsidP="00C504BB"/>
    <w:p w14:paraId="4EDDD8DA" w14:textId="77777777" w:rsidR="007541ED" w:rsidRPr="00C26D00" w:rsidRDefault="007541ED" w:rsidP="007541ED">
      <w:pPr>
        <w:spacing w:before="120" w:after="120"/>
        <w:rPr>
          <w:rFonts w:eastAsia="Calibri"/>
          <w:b/>
        </w:rPr>
      </w:pPr>
      <w:r>
        <w:rPr>
          <w:rFonts w:asciiTheme="minorHAnsi" w:hAnsiTheme="minorHAnsi" w:cstheme="minorHAnsi"/>
          <w:b/>
        </w:rPr>
        <w:t xml:space="preserve">                 Table 3</w:t>
      </w:r>
      <w:r w:rsidRPr="00C26D00">
        <w:rPr>
          <w:rFonts w:asciiTheme="minorHAnsi" w:hAnsiTheme="minorHAnsi" w:cstheme="minorHAnsi"/>
          <w:b/>
        </w:rPr>
        <w:t xml:space="preserve">.1 </w:t>
      </w:r>
      <w:r>
        <w:rPr>
          <w:rFonts w:asciiTheme="minorHAnsi" w:hAnsiTheme="minorHAnsi" w:cstheme="minorHAnsi"/>
          <w:b/>
        </w:rPr>
        <w:t xml:space="preserve">Inbuilt data types </w:t>
      </w:r>
      <w:r w:rsidR="0038005E">
        <w:rPr>
          <w:rFonts w:asciiTheme="minorHAnsi" w:hAnsiTheme="minorHAnsi" w:cstheme="minorHAnsi"/>
          <w:b/>
        </w:rPr>
        <w:t>supported,</w:t>
      </w:r>
      <w:r>
        <w:rPr>
          <w:rFonts w:asciiTheme="minorHAnsi" w:hAnsiTheme="minorHAnsi" w:cstheme="minorHAnsi"/>
          <w:b/>
        </w:rPr>
        <w:t xml:space="preserve"> their parameter and </w:t>
      </w:r>
      <w:proofErr w:type="gramStart"/>
      <w:r>
        <w:rPr>
          <w:rFonts w:asciiTheme="minorHAnsi" w:hAnsiTheme="minorHAnsi" w:cstheme="minorHAnsi"/>
          <w:b/>
        </w:rPr>
        <w:t>use</w:t>
      </w:r>
      <w:proofErr w:type="gramEnd"/>
    </w:p>
    <w:p w14:paraId="2FD506DA" w14:textId="77777777" w:rsidR="00517E60" w:rsidRDefault="00517E60" w:rsidP="00B01E8F"/>
    <w:p w14:paraId="1A74A301" w14:textId="77777777" w:rsidR="00804A29" w:rsidRPr="009A0D6C" w:rsidRDefault="00804A29" w:rsidP="00B01E8F"/>
    <w:p w14:paraId="079E0D9F" w14:textId="414E4B92" w:rsidR="005B7529" w:rsidRDefault="005B7529" w:rsidP="005B7529">
      <w:pPr>
        <w:pStyle w:val="Heading1"/>
      </w:pPr>
      <w:bookmarkStart w:id="22" w:name="_Toc160549508"/>
      <w:r>
        <w:t>Data Type proposed</w:t>
      </w:r>
      <w:ins w:id="23" w:author="Sanjiv Singh" w:date="2024-03-05T16:27:00Z">
        <w:r w:rsidR="00C0193E">
          <w:t>.</w:t>
        </w:r>
      </w:ins>
      <w:bookmarkEnd w:id="22"/>
      <w:r>
        <w:t xml:space="preserve"> </w:t>
      </w:r>
    </w:p>
    <w:p w14:paraId="557D3F56" w14:textId="77777777" w:rsidR="00650075" w:rsidRDefault="00650075" w:rsidP="00650075"/>
    <w:p w14:paraId="40F3B762" w14:textId="0BDCFC28" w:rsidR="00074A34" w:rsidRDefault="00650075" w:rsidP="00650075">
      <w:r>
        <w:t xml:space="preserve">Following </w:t>
      </w:r>
      <w:r w:rsidR="008B5BE0">
        <w:t>table</w:t>
      </w:r>
      <w:r w:rsidR="00343DA3">
        <w:t xml:space="preserve"> shows </w:t>
      </w:r>
      <w:r>
        <w:t xml:space="preserve">proposed list data types that are not implemented. As </w:t>
      </w:r>
      <w:proofErr w:type="gramStart"/>
      <w:r>
        <w:t xml:space="preserve">these </w:t>
      </w:r>
      <w:r w:rsidR="00A9211F">
        <w:t>type</w:t>
      </w:r>
      <w:r>
        <w:t xml:space="preserve"> of data</w:t>
      </w:r>
      <w:proofErr w:type="gramEnd"/>
      <w:r>
        <w:t xml:space="preserve"> frequently required in ap</w:t>
      </w:r>
      <w:r w:rsidR="00074A34">
        <w:t xml:space="preserve">plications, will implement and integrate with </w:t>
      </w:r>
      <w:r w:rsidR="0011154B">
        <w:t>contextual</w:t>
      </w:r>
      <w:r w:rsidR="00074A34">
        <w:t>-data generator on requirement basis.</w:t>
      </w:r>
    </w:p>
    <w:p w14:paraId="60CF0F14" w14:textId="77777777" w:rsidR="001E323E" w:rsidRDefault="00074A34" w:rsidP="00545FFE">
      <w:r>
        <w:t xml:space="preserve"> </w:t>
      </w:r>
      <w:r w:rsidR="00650075">
        <w:t xml:space="preserve"> </w:t>
      </w:r>
    </w:p>
    <w:tbl>
      <w:tblPr>
        <w:tblStyle w:val="GridTable1Light-Accent1"/>
        <w:tblW w:w="0" w:type="auto"/>
        <w:tblInd w:w="805" w:type="dxa"/>
        <w:tblLook w:val="04A0" w:firstRow="1" w:lastRow="0" w:firstColumn="1" w:lastColumn="0" w:noHBand="0" w:noVBand="1"/>
      </w:tblPr>
      <w:tblGrid>
        <w:gridCol w:w="2070"/>
        <w:gridCol w:w="2340"/>
        <w:gridCol w:w="2520"/>
        <w:gridCol w:w="2245"/>
      </w:tblGrid>
      <w:tr w:rsidR="004736A8" w14:paraId="663FA2A1" w14:textId="77777777" w:rsidTr="00064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282625D" w14:textId="77777777" w:rsidR="004736A8" w:rsidRPr="00F81B32" w:rsidRDefault="004736A8" w:rsidP="00545FFE">
            <w:pPr>
              <w:rPr>
                <w:b w:val="0"/>
              </w:rPr>
            </w:pPr>
            <w:r w:rsidRPr="00F81B32">
              <w:rPr>
                <w:b w:val="0"/>
              </w:rPr>
              <w:t xml:space="preserve">Credit Card </w:t>
            </w:r>
          </w:p>
        </w:tc>
        <w:tc>
          <w:tcPr>
            <w:tcW w:w="2340" w:type="dxa"/>
          </w:tcPr>
          <w:p w14:paraId="5F043312" w14:textId="77777777" w:rsidR="004736A8" w:rsidRPr="00F81B32" w:rsidRDefault="004736A8" w:rsidP="004736A8">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rPr>
            </w:pPr>
            <w:r w:rsidRPr="00F81B32">
              <w:rPr>
                <w:b w:val="0"/>
              </w:rPr>
              <w:t>City</w:t>
            </w:r>
          </w:p>
        </w:tc>
        <w:tc>
          <w:tcPr>
            <w:tcW w:w="2520" w:type="dxa"/>
          </w:tcPr>
          <w:p w14:paraId="3F28169A" w14:textId="77777777" w:rsidR="004736A8" w:rsidRPr="00F81B32" w:rsidRDefault="004736A8" w:rsidP="004736A8">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rPr>
            </w:pPr>
            <w:r w:rsidRPr="00F81B32">
              <w:rPr>
                <w:b w:val="0"/>
              </w:rPr>
              <w:t>Credit Card Type</w:t>
            </w:r>
          </w:p>
        </w:tc>
        <w:tc>
          <w:tcPr>
            <w:tcW w:w="2245" w:type="dxa"/>
          </w:tcPr>
          <w:p w14:paraId="7FF7F359" w14:textId="77777777" w:rsidR="004736A8" w:rsidRPr="00F81B32" w:rsidRDefault="004736A8" w:rsidP="004736A8">
            <w:pPr>
              <w:shd w:val="clear" w:color="auto" w:fill="FFFFFF"/>
              <w:spacing w:line="300" w:lineRule="atLeast"/>
              <w:cnfStyle w:val="100000000000" w:firstRow="1" w:lastRow="0" w:firstColumn="0" w:lastColumn="0" w:oddVBand="0" w:evenVBand="0" w:oddHBand="0" w:evenHBand="0" w:firstRowFirstColumn="0" w:firstRowLastColumn="0" w:lastRowFirstColumn="0" w:lastRowLastColumn="0"/>
              <w:rPr>
                <w:b w:val="0"/>
              </w:rPr>
            </w:pPr>
            <w:r w:rsidRPr="00F81B32">
              <w:rPr>
                <w:b w:val="0"/>
              </w:rPr>
              <w:t>Encrypt</w:t>
            </w:r>
          </w:p>
        </w:tc>
      </w:tr>
      <w:tr w:rsidR="004736A8" w14:paraId="5BDA05D8"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324ED9B9" w14:textId="77777777" w:rsidR="004736A8" w:rsidRPr="00F81B32" w:rsidRDefault="004736A8" w:rsidP="002F1A3C">
            <w:pPr>
              <w:shd w:val="clear" w:color="auto" w:fill="FFFFFF"/>
              <w:spacing w:line="300" w:lineRule="atLeast"/>
              <w:rPr>
                <w:b w:val="0"/>
              </w:rPr>
            </w:pPr>
            <w:r w:rsidRPr="00F81B32">
              <w:rPr>
                <w:b w:val="0"/>
              </w:rPr>
              <w:t>First Name</w:t>
            </w:r>
          </w:p>
        </w:tc>
        <w:tc>
          <w:tcPr>
            <w:tcW w:w="2340" w:type="dxa"/>
          </w:tcPr>
          <w:p w14:paraId="160362E1"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First Name (Female)</w:t>
            </w:r>
          </w:p>
        </w:tc>
        <w:tc>
          <w:tcPr>
            <w:tcW w:w="2520" w:type="dxa"/>
          </w:tcPr>
          <w:p w14:paraId="1AF50EF5"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First Name (Male</w:t>
            </w:r>
            <w:r w:rsidR="002F1A3C">
              <w:t>)</w:t>
            </w:r>
          </w:p>
        </w:tc>
        <w:tc>
          <w:tcPr>
            <w:tcW w:w="2245" w:type="dxa"/>
          </w:tcPr>
          <w:p w14:paraId="464B8FD7"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Formula</w:t>
            </w:r>
          </w:p>
        </w:tc>
      </w:tr>
      <w:tr w:rsidR="004736A8" w14:paraId="351B63EC"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561F0808" w14:textId="77777777" w:rsidR="004736A8" w:rsidRPr="00F81B32" w:rsidRDefault="004736A8" w:rsidP="002F1A3C">
            <w:pPr>
              <w:shd w:val="clear" w:color="auto" w:fill="FFFFFF"/>
              <w:spacing w:line="300" w:lineRule="atLeast"/>
              <w:rPr>
                <w:b w:val="0"/>
              </w:rPr>
            </w:pPr>
            <w:r w:rsidRPr="00F81B32">
              <w:rPr>
                <w:b w:val="0"/>
              </w:rPr>
              <w:t>Frequency</w:t>
            </w:r>
          </w:p>
        </w:tc>
        <w:tc>
          <w:tcPr>
            <w:tcW w:w="2340" w:type="dxa"/>
          </w:tcPr>
          <w:p w14:paraId="7F840F91"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Full Name</w:t>
            </w:r>
          </w:p>
        </w:tc>
        <w:tc>
          <w:tcPr>
            <w:tcW w:w="2520" w:type="dxa"/>
          </w:tcPr>
          <w:p w14:paraId="085626C3"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Given Name</w:t>
            </w:r>
          </w:p>
        </w:tc>
        <w:tc>
          <w:tcPr>
            <w:tcW w:w="2245" w:type="dxa"/>
          </w:tcPr>
          <w:p w14:paraId="6C19CEB2"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ISBN</w:t>
            </w:r>
          </w:p>
        </w:tc>
      </w:tr>
      <w:tr w:rsidR="004736A8" w14:paraId="29A7B6B0"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76D525E1" w14:textId="77777777" w:rsidR="004736A8" w:rsidRPr="00F81B32" w:rsidRDefault="004736A8" w:rsidP="002F1A3C">
            <w:pPr>
              <w:shd w:val="clear" w:color="auto" w:fill="FFFFFF"/>
              <w:spacing w:line="300" w:lineRule="atLeast"/>
              <w:rPr>
                <w:b w:val="0"/>
              </w:rPr>
            </w:pPr>
            <w:r w:rsidRPr="00F81B32">
              <w:rPr>
                <w:b w:val="0"/>
              </w:rPr>
              <w:t>Last Name</w:t>
            </w:r>
          </w:p>
        </w:tc>
        <w:tc>
          <w:tcPr>
            <w:tcW w:w="2340" w:type="dxa"/>
          </w:tcPr>
          <w:p w14:paraId="6A1B1E13"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My List</w:t>
            </w:r>
          </w:p>
        </w:tc>
        <w:tc>
          <w:tcPr>
            <w:tcW w:w="2520" w:type="dxa"/>
          </w:tcPr>
          <w:p w14:paraId="2D5DAA20"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Normal Distribution</w:t>
            </w:r>
          </w:p>
        </w:tc>
        <w:tc>
          <w:tcPr>
            <w:tcW w:w="2245" w:type="dxa"/>
          </w:tcPr>
          <w:p w14:paraId="7D5464B0"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Paragraphs</w:t>
            </w:r>
          </w:p>
        </w:tc>
      </w:tr>
      <w:tr w:rsidR="004736A8" w14:paraId="4E95E485"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2218566E" w14:textId="77777777" w:rsidR="004736A8" w:rsidRPr="00F81B32" w:rsidRDefault="004736A8" w:rsidP="002F1A3C">
            <w:pPr>
              <w:shd w:val="clear" w:color="auto" w:fill="FFFFFF"/>
              <w:spacing w:line="300" w:lineRule="atLeast"/>
              <w:rPr>
                <w:b w:val="0"/>
              </w:rPr>
            </w:pPr>
            <w:r w:rsidRPr="00F81B32">
              <w:rPr>
                <w:b w:val="0"/>
              </w:rPr>
              <w:t>Password</w:t>
            </w:r>
          </w:p>
        </w:tc>
        <w:tc>
          <w:tcPr>
            <w:tcW w:w="2340" w:type="dxa"/>
          </w:tcPr>
          <w:p w14:paraId="1AB8814C"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Phone</w:t>
            </w:r>
          </w:p>
        </w:tc>
        <w:tc>
          <w:tcPr>
            <w:tcW w:w="2520" w:type="dxa"/>
          </w:tcPr>
          <w:p w14:paraId="3344F117"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Province</w:t>
            </w:r>
          </w:p>
        </w:tc>
        <w:tc>
          <w:tcPr>
            <w:tcW w:w="2245" w:type="dxa"/>
          </w:tcPr>
          <w:p w14:paraId="76E1C6D6"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Province (abbrev)</w:t>
            </w:r>
          </w:p>
        </w:tc>
      </w:tr>
      <w:tr w:rsidR="004736A8" w14:paraId="3318CFA8"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676CA7FE" w14:textId="77777777" w:rsidR="004736A8" w:rsidRPr="00F81B32" w:rsidRDefault="004736A8" w:rsidP="002F1A3C">
            <w:pPr>
              <w:shd w:val="clear" w:color="auto" w:fill="FFFFFF"/>
              <w:spacing w:line="300" w:lineRule="atLeast"/>
              <w:rPr>
                <w:b w:val="0"/>
              </w:rPr>
            </w:pPr>
            <w:r w:rsidRPr="00F81B32">
              <w:rPr>
                <w:b w:val="0"/>
              </w:rPr>
              <w:t>Race</w:t>
            </w:r>
          </w:p>
        </w:tc>
        <w:tc>
          <w:tcPr>
            <w:tcW w:w="2340" w:type="dxa"/>
          </w:tcPr>
          <w:p w14:paraId="4E75A7C5"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Sentences</w:t>
            </w:r>
          </w:p>
        </w:tc>
        <w:tc>
          <w:tcPr>
            <w:tcW w:w="2520" w:type="dxa"/>
          </w:tcPr>
          <w:p w14:paraId="12B20B02"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Sequence</w:t>
            </w:r>
          </w:p>
        </w:tc>
        <w:tc>
          <w:tcPr>
            <w:tcW w:w="2245" w:type="dxa"/>
          </w:tcPr>
          <w:p w14:paraId="535D086B"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Shirt Size</w:t>
            </w:r>
          </w:p>
        </w:tc>
      </w:tr>
      <w:tr w:rsidR="004736A8" w14:paraId="08444711"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59E33141" w14:textId="77777777" w:rsidR="004736A8" w:rsidRPr="00F81B32" w:rsidRDefault="004736A8" w:rsidP="002F1A3C">
            <w:pPr>
              <w:shd w:val="clear" w:color="auto" w:fill="FFFFFF"/>
              <w:spacing w:line="300" w:lineRule="atLeast"/>
              <w:rPr>
                <w:b w:val="0"/>
              </w:rPr>
            </w:pPr>
            <w:r w:rsidRPr="00F81B32">
              <w:rPr>
                <w:b w:val="0"/>
              </w:rPr>
              <w:t>SSN</w:t>
            </w:r>
          </w:p>
        </w:tc>
        <w:tc>
          <w:tcPr>
            <w:tcW w:w="2340" w:type="dxa"/>
          </w:tcPr>
          <w:p w14:paraId="7BE5608D"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State</w:t>
            </w:r>
          </w:p>
        </w:tc>
        <w:tc>
          <w:tcPr>
            <w:tcW w:w="2520" w:type="dxa"/>
          </w:tcPr>
          <w:p w14:paraId="29B60E8A" w14:textId="77777777" w:rsidR="004736A8" w:rsidRDefault="004736A8"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State (abbrev)</w:t>
            </w:r>
          </w:p>
        </w:tc>
        <w:tc>
          <w:tcPr>
            <w:tcW w:w="2245" w:type="dxa"/>
          </w:tcPr>
          <w:p w14:paraId="48588DCA" w14:textId="77777777" w:rsidR="004736A8"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Street Address</w:t>
            </w:r>
          </w:p>
        </w:tc>
      </w:tr>
      <w:tr w:rsidR="002F1A3C" w14:paraId="61AFA433" w14:textId="77777777" w:rsidTr="000645B4">
        <w:tc>
          <w:tcPr>
            <w:cnfStyle w:val="001000000000" w:firstRow="0" w:lastRow="0" w:firstColumn="1" w:lastColumn="0" w:oddVBand="0" w:evenVBand="0" w:oddHBand="0" w:evenHBand="0" w:firstRowFirstColumn="0" w:firstRowLastColumn="0" w:lastRowFirstColumn="0" w:lastRowLastColumn="0"/>
            <w:tcW w:w="2070" w:type="dxa"/>
          </w:tcPr>
          <w:p w14:paraId="3E6711FF" w14:textId="77777777" w:rsidR="002F1A3C" w:rsidRPr="00F81B32" w:rsidRDefault="002F1A3C" w:rsidP="002F1A3C">
            <w:pPr>
              <w:shd w:val="clear" w:color="auto" w:fill="FFFFFF"/>
              <w:spacing w:line="300" w:lineRule="atLeast"/>
              <w:rPr>
                <w:b w:val="0"/>
              </w:rPr>
            </w:pPr>
            <w:r w:rsidRPr="00F81B32">
              <w:rPr>
                <w:b w:val="0"/>
              </w:rPr>
              <w:t>Street Name</w:t>
            </w:r>
          </w:p>
        </w:tc>
        <w:tc>
          <w:tcPr>
            <w:tcW w:w="2340" w:type="dxa"/>
          </w:tcPr>
          <w:p w14:paraId="132A2DAB" w14:textId="77777777" w:rsidR="002F1A3C" w:rsidRPr="000732D6"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Street Number</w:t>
            </w:r>
          </w:p>
        </w:tc>
        <w:tc>
          <w:tcPr>
            <w:tcW w:w="2520" w:type="dxa"/>
          </w:tcPr>
          <w:p w14:paraId="5426BE47" w14:textId="77777777" w:rsidR="002F1A3C" w:rsidRPr="000732D6"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Street Suffix</w:t>
            </w:r>
          </w:p>
        </w:tc>
        <w:tc>
          <w:tcPr>
            <w:tcW w:w="2245" w:type="dxa"/>
          </w:tcPr>
          <w:p w14:paraId="6D5E9CBB" w14:textId="77777777" w:rsidR="002F1A3C"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Template</w:t>
            </w:r>
          </w:p>
        </w:tc>
      </w:tr>
      <w:tr w:rsidR="002F1A3C" w14:paraId="36F3CE2E" w14:textId="77777777" w:rsidTr="000645B4">
        <w:trPr>
          <w:trHeight w:val="134"/>
        </w:trPr>
        <w:tc>
          <w:tcPr>
            <w:cnfStyle w:val="001000000000" w:firstRow="0" w:lastRow="0" w:firstColumn="1" w:lastColumn="0" w:oddVBand="0" w:evenVBand="0" w:oddHBand="0" w:evenHBand="0" w:firstRowFirstColumn="0" w:firstRowLastColumn="0" w:lastRowFirstColumn="0" w:lastRowLastColumn="0"/>
            <w:tcW w:w="2070" w:type="dxa"/>
          </w:tcPr>
          <w:p w14:paraId="2A3B1285" w14:textId="77777777" w:rsidR="002F1A3C" w:rsidRPr="00F81B32" w:rsidRDefault="002F1A3C" w:rsidP="002F1A3C">
            <w:pPr>
              <w:shd w:val="clear" w:color="auto" w:fill="FFFFFF"/>
              <w:spacing w:line="300" w:lineRule="atLeast"/>
              <w:rPr>
                <w:b w:val="0"/>
              </w:rPr>
            </w:pPr>
            <w:r w:rsidRPr="00F81B32">
              <w:rPr>
                <w:b w:val="0"/>
              </w:rPr>
              <w:t>Username</w:t>
            </w:r>
          </w:p>
        </w:tc>
        <w:tc>
          <w:tcPr>
            <w:tcW w:w="2340" w:type="dxa"/>
          </w:tcPr>
          <w:p w14:paraId="37423190" w14:textId="77777777" w:rsidR="002F1A3C" w:rsidRPr="000732D6"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Words</w:t>
            </w:r>
          </w:p>
        </w:tc>
        <w:tc>
          <w:tcPr>
            <w:tcW w:w="2520" w:type="dxa"/>
          </w:tcPr>
          <w:p w14:paraId="01743277" w14:textId="77777777" w:rsidR="002F1A3C" w:rsidRPr="000732D6" w:rsidRDefault="002F1A3C" w:rsidP="002F1A3C">
            <w:pPr>
              <w:shd w:val="clear" w:color="auto" w:fill="FFFFFF"/>
              <w:spacing w:line="300" w:lineRule="atLeast"/>
              <w:cnfStyle w:val="000000000000" w:firstRow="0" w:lastRow="0" w:firstColumn="0" w:lastColumn="0" w:oddVBand="0" w:evenVBand="0" w:oddHBand="0" w:evenHBand="0" w:firstRowFirstColumn="0" w:firstRowLastColumn="0" w:lastRowFirstColumn="0" w:lastRowLastColumn="0"/>
            </w:pPr>
            <w:r w:rsidRPr="000732D6">
              <w:t>Zip</w:t>
            </w:r>
          </w:p>
        </w:tc>
        <w:tc>
          <w:tcPr>
            <w:tcW w:w="2245" w:type="dxa"/>
          </w:tcPr>
          <w:p w14:paraId="61C0A7D7" w14:textId="77777777" w:rsidR="002F1A3C" w:rsidRDefault="002F1A3C" w:rsidP="00545FFE">
            <w:pPr>
              <w:cnfStyle w:val="000000000000" w:firstRow="0" w:lastRow="0" w:firstColumn="0" w:lastColumn="0" w:oddVBand="0" w:evenVBand="0" w:oddHBand="0" w:evenHBand="0" w:firstRowFirstColumn="0" w:firstRowLastColumn="0" w:lastRowFirstColumn="0" w:lastRowLastColumn="0"/>
            </w:pPr>
          </w:p>
        </w:tc>
      </w:tr>
    </w:tbl>
    <w:p w14:paraId="42398F4E" w14:textId="77777777" w:rsidR="00463B60" w:rsidRPr="000732D6" w:rsidRDefault="00463B60" w:rsidP="004736A8">
      <w:pPr>
        <w:shd w:val="clear" w:color="auto" w:fill="FFFFFF"/>
        <w:spacing w:line="300" w:lineRule="atLeast"/>
      </w:pPr>
    </w:p>
    <w:p w14:paraId="353B7FF3" w14:textId="2884CFCC" w:rsidR="00BA6FA7" w:rsidRPr="003722B4" w:rsidRDefault="00BA6FA7" w:rsidP="00BA6FA7">
      <w:pPr>
        <w:spacing w:before="120" w:after="120"/>
        <w:rPr>
          <w:rFonts w:eastAsia="Calibri"/>
          <w:b/>
        </w:rPr>
      </w:pPr>
      <w:r>
        <w:rPr>
          <w:rFonts w:asciiTheme="minorHAnsi" w:hAnsiTheme="minorHAnsi" w:cstheme="minorHAnsi"/>
          <w:b/>
        </w:rPr>
        <w:t xml:space="preserve">                 </w:t>
      </w:r>
      <w:r w:rsidRPr="003722B4">
        <w:rPr>
          <w:rFonts w:asciiTheme="minorHAnsi" w:hAnsiTheme="minorHAnsi" w:cstheme="minorHAnsi"/>
          <w:b/>
        </w:rPr>
        <w:t>Table 3.2</w:t>
      </w:r>
      <w:r w:rsidR="003722B4" w:rsidRPr="003722B4">
        <w:rPr>
          <w:rFonts w:asciiTheme="minorHAnsi" w:hAnsiTheme="minorHAnsi" w:cstheme="minorHAnsi"/>
          <w:b/>
        </w:rPr>
        <w:t xml:space="preserve">: </w:t>
      </w:r>
      <w:r w:rsidR="003722B4" w:rsidRPr="003722B4">
        <w:rPr>
          <w:b/>
        </w:rPr>
        <w:t>proposed list data types that are not implemented</w:t>
      </w:r>
      <w:ins w:id="24" w:author="Sanjiv Singh" w:date="2024-03-05T16:27:00Z">
        <w:r w:rsidR="00C0193E" w:rsidRPr="003722B4">
          <w:rPr>
            <w:b/>
          </w:rPr>
          <w:t>.</w:t>
        </w:r>
      </w:ins>
    </w:p>
    <w:p w14:paraId="46A8543C" w14:textId="77777777" w:rsidR="001E323E" w:rsidRPr="0049336B" w:rsidRDefault="001E323E" w:rsidP="001E323E">
      <w:pPr>
        <w:autoSpaceDE w:val="0"/>
        <w:autoSpaceDN w:val="0"/>
        <w:adjustRightInd w:val="0"/>
        <w:jc w:val="center"/>
        <w:rPr>
          <w:b/>
          <w:noProof/>
        </w:rPr>
      </w:pPr>
    </w:p>
    <w:p w14:paraId="42B45C29" w14:textId="77777777" w:rsidR="001E323E" w:rsidRDefault="001E323E" w:rsidP="000732D6">
      <w:pPr>
        <w:autoSpaceDE w:val="0"/>
        <w:autoSpaceDN w:val="0"/>
        <w:adjustRightInd w:val="0"/>
        <w:rPr>
          <w:noProof/>
        </w:rPr>
      </w:pPr>
    </w:p>
    <w:p w14:paraId="1C406CFC" w14:textId="77777777" w:rsidR="001E323E" w:rsidRDefault="001E323E" w:rsidP="001E323E">
      <w:pPr>
        <w:autoSpaceDE w:val="0"/>
        <w:autoSpaceDN w:val="0"/>
        <w:adjustRightInd w:val="0"/>
        <w:jc w:val="center"/>
        <w:rPr>
          <w:noProof/>
        </w:rPr>
      </w:pPr>
    </w:p>
    <w:p w14:paraId="6EA1BC16" w14:textId="77777777" w:rsidR="001E323E" w:rsidRDefault="001E323E" w:rsidP="001E323E">
      <w:pPr>
        <w:autoSpaceDE w:val="0"/>
        <w:autoSpaceDN w:val="0"/>
        <w:adjustRightInd w:val="0"/>
        <w:jc w:val="center"/>
        <w:rPr>
          <w:noProof/>
        </w:rPr>
      </w:pPr>
    </w:p>
    <w:p w14:paraId="4DB98F34" w14:textId="77777777" w:rsidR="001E323E" w:rsidRDefault="001E323E" w:rsidP="001E323E">
      <w:pPr>
        <w:autoSpaceDE w:val="0"/>
        <w:autoSpaceDN w:val="0"/>
        <w:adjustRightInd w:val="0"/>
        <w:jc w:val="center"/>
        <w:rPr>
          <w:noProof/>
        </w:rPr>
      </w:pPr>
    </w:p>
    <w:p w14:paraId="62B7976E" w14:textId="77777777" w:rsidR="001E323E" w:rsidRDefault="001E323E" w:rsidP="001E323E">
      <w:pPr>
        <w:autoSpaceDE w:val="0"/>
        <w:autoSpaceDN w:val="0"/>
        <w:adjustRightInd w:val="0"/>
        <w:jc w:val="center"/>
        <w:rPr>
          <w:noProof/>
        </w:rPr>
      </w:pPr>
    </w:p>
    <w:p w14:paraId="38393320" w14:textId="77777777" w:rsidR="001E323E" w:rsidRDefault="001E323E" w:rsidP="001E323E">
      <w:pPr>
        <w:autoSpaceDE w:val="0"/>
        <w:autoSpaceDN w:val="0"/>
        <w:adjustRightInd w:val="0"/>
        <w:jc w:val="center"/>
        <w:rPr>
          <w:noProof/>
        </w:rPr>
      </w:pPr>
    </w:p>
    <w:p w14:paraId="056B1624" w14:textId="77777777" w:rsidR="00D645FC" w:rsidRPr="005F4800" w:rsidRDefault="002D037F" w:rsidP="00D645FC">
      <w:pPr>
        <w:pStyle w:val="StyleStyleChaptertitleArial36ptCustomColorRGB0115207"/>
      </w:pPr>
      <w:bookmarkStart w:id="25" w:name="_Toc160549509"/>
      <w:r>
        <w:lastRenderedPageBreak/>
        <w:t>Chapter 4</w:t>
      </w:r>
      <w:r w:rsidR="00D645FC" w:rsidRPr="005F4800">
        <w:t xml:space="preserve"> </w:t>
      </w:r>
      <w:r w:rsidR="00D645FC" w:rsidRPr="005F4800">
        <w:br/>
      </w:r>
      <w:r w:rsidR="00D645FC">
        <w:t>How To Use</w:t>
      </w:r>
      <w:bookmarkEnd w:id="25"/>
    </w:p>
    <w:p w14:paraId="783D0970" w14:textId="77777777" w:rsidR="00F25506" w:rsidRDefault="00F25506" w:rsidP="00F25506">
      <w:pPr>
        <w:autoSpaceDE w:val="0"/>
        <w:autoSpaceDN w:val="0"/>
        <w:adjustRightInd w:val="0"/>
        <w:rPr>
          <w:rFonts w:ascii="Consolas" w:eastAsiaTheme="minorHAnsi" w:hAnsi="Consolas" w:cs="Consolas"/>
          <w:sz w:val="20"/>
          <w:szCs w:val="20"/>
        </w:rPr>
      </w:pPr>
    </w:p>
    <w:p w14:paraId="58A00DE3" w14:textId="3758403E" w:rsidR="00D645FC" w:rsidRDefault="00F25506" w:rsidP="00F25506">
      <w:pPr>
        <w:autoSpaceDE w:val="0"/>
        <w:autoSpaceDN w:val="0"/>
        <w:adjustRightInd w:val="0"/>
        <w:rPr>
          <w:rFonts w:eastAsiaTheme="minorHAnsi" w:cstheme="minorBidi"/>
        </w:rPr>
      </w:pPr>
      <w:r w:rsidRPr="00545FFE">
        <w:rPr>
          <w:rFonts w:eastAsiaTheme="minorHAnsi" w:cstheme="minorBidi"/>
        </w:rPr>
        <w:t xml:space="preserve">Using </w:t>
      </w:r>
      <w:r w:rsidR="00191CE9">
        <w:rPr>
          <w:rFonts w:eastAsiaTheme="minorHAnsi" w:cstheme="minorBidi"/>
        </w:rPr>
        <w:t>Contextual</w:t>
      </w:r>
      <w:r w:rsidRPr="00545FFE">
        <w:rPr>
          <w:rFonts w:eastAsiaTheme="minorHAnsi" w:cstheme="minorBidi"/>
        </w:rPr>
        <w:t xml:space="preserve"> Data generator is very simple and straight forward.</w:t>
      </w:r>
      <w:r w:rsidR="00F26913">
        <w:rPr>
          <w:rFonts w:eastAsiaTheme="minorHAnsi" w:cstheme="minorBidi"/>
        </w:rPr>
        <w:t xml:space="preserve"> There are two options available</w:t>
      </w:r>
      <w:r w:rsidR="00E139E6">
        <w:rPr>
          <w:rFonts w:eastAsiaTheme="minorHAnsi" w:cstheme="minorBidi"/>
        </w:rPr>
        <w:t>.</w:t>
      </w:r>
    </w:p>
    <w:p w14:paraId="0F41B594" w14:textId="464680C4" w:rsidR="00F26913" w:rsidRDefault="00F26913" w:rsidP="00F26913">
      <w:pPr>
        <w:pStyle w:val="ListParagraph"/>
        <w:numPr>
          <w:ilvl w:val="0"/>
          <w:numId w:val="10"/>
        </w:numPr>
        <w:autoSpaceDE w:val="0"/>
        <w:autoSpaceDN w:val="0"/>
        <w:adjustRightInd w:val="0"/>
        <w:rPr>
          <w:rFonts w:eastAsiaTheme="minorHAnsi" w:cstheme="minorBidi"/>
        </w:rPr>
      </w:pPr>
      <w:r w:rsidRPr="00F26913">
        <w:rPr>
          <w:rFonts w:eastAsiaTheme="minorHAnsi" w:cstheme="minorBidi"/>
        </w:rPr>
        <w:t>Command line Interface</w:t>
      </w:r>
      <w:r w:rsidR="007340F6">
        <w:rPr>
          <w:rFonts w:eastAsiaTheme="minorHAnsi" w:cstheme="minorBidi"/>
        </w:rPr>
        <w:t>.</w:t>
      </w:r>
    </w:p>
    <w:p w14:paraId="66DFA8C2" w14:textId="74348809" w:rsidR="00F26913" w:rsidRDefault="00A966B2" w:rsidP="00F26913">
      <w:pPr>
        <w:pStyle w:val="ListParagraph"/>
        <w:numPr>
          <w:ilvl w:val="0"/>
          <w:numId w:val="10"/>
        </w:numPr>
        <w:autoSpaceDE w:val="0"/>
        <w:autoSpaceDN w:val="0"/>
        <w:adjustRightInd w:val="0"/>
        <w:rPr>
          <w:rFonts w:eastAsiaTheme="minorHAnsi" w:cstheme="minorBidi"/>
        </w:rPr>
      </w:pPr>
      <w:r>
        <w:rPr>
          <w:rFonts w:eastAsiaTheme="minorHAnsi" w:cstheme="minorBidi"/>
        </w:rPr>
        <w:t>API based Interface</w:t>
      </w:r>
      <w:r w:rsidR="00010CC8">
        <w:rPr>
          <w:rFonts w:eastAsiaTheme="minorHAnsi" w:cstheme="minorBidi"/>
        </w:rPr>
        <w:t>.</w:t>
      </w:r>
    </w:p>
    <w:p w14:paraId="2D5A0AF2" w14:textId="77777777" w:rsidR="005F42DE" w:rsidRPr="00F8774E" w:rsidRDefault="005F42DE" w:rsidP="005F42DE">
      <w:pPr>
        <w:pStyle w:val="Heading1"/>
        <w:rPr>
          <w:ins w:id="26" w:author="Sanjiv Singh" w:date="2024-03-05T16:27:00Z"/>
        </w:rPr>
      </w:pPr>
      <w:bookmarkStart w:id="27" w:name="_Toc160549510"/>
      <w:ins w:id="28" w:author="Sanjiv Singh" w:date="2024-03-05T16:27:00Z">
        <w:r>
          <w:t>Setup</w:t>
        </w:r>
        <w:r w:rsidRPr="00F8774E">
          <w:t>.</w:t>
        </w:r>
        <w:bookmarkEnd w:id="27"/>
        <w:r w:rsidRPr="00F8774E">
          <w:t xml:space="preserve"> </w:t>
        </w:r>
      </w:ins>
    </w:p>
    <w:p w14:paraId="7262B20A" w14:textId="77777777" w:rsidR="005F42DE" w:rsidRDefault="005F42DE" w:rsidP="005F42DE">
      <w:pPr>
        <w:autoSpaceDE w:val="0"/>
        <w:autoSpaceDN w:val="0"/>
        <w:adjustRightInd w:val="0"/>
        <w:rPr>
          <w:ins w:id="29" w:author="Sanjiv Singh" w:date="2024-03-05T16:27:00Z"/>
          <w:rFonts w:eastAsiaTheme="minorHAnsi" w:cstheme="minorBidi"/>
        </w:rPr>
      </w:pPr>
    </w:p>
    <w:p w14:paraId="4F551873" w14:textId="77777777" w:rsidR="00DB42ED" w:rsidRDefault="00DB42ED" w:rsidP="005F42DE">
      <w:pPr>
        <w:autoSpaceDE w:val="0"/>
        <w:autoSpaceDN w:val="0"/>
        <w:adjustRightInd w:val="0"/>
        <w:rPr>
          <w:ins w:id="30" w:author="Sanjiv Singh" w:date="2024-03-05T16:27:00Z"/>
          <w:rFonts w:eastAsiaTheme="minorHAnsi" w:cstheme="minorBidi"/>
        </w:rPr>
      </w:pPr>
      <w:ins w:id="31" w:author="Sanjiv Singh" w:date="2024-03-05T16:27:00Z">
        <w:r>
          <w:rPr>
            <w:rFonts w:eastAsiaTheme="minorHAnsi" w:cstheme="minorBidi"/>
          </w:rPr>
          <w:t xml:space="preserve">Copy configuration file from </w:t>
        </w:r>
        <w:proofErr w:type="spellStart"/>
        <w:r w:rsidRPr="00DB42ED">
          <w:rPr>
            <w:rFonts w:eastAsiaTheme="minorHAnsi" w:cstheme="minorBidi"/>
            <w:b/>
          </w:rPr>
          <w:t>src</w:t>
        </w:r>
        <w:proofErr w:type="spellEnd"/>
        <w:r w:rsidRPr="00DB42ED">
          <w:rPr>
            <w:rFonts w:eastAsiaTheme="minorHAnsi" w:cstheme="minorBidi"/>
            <w:b/>
          </w:rPr>
          <w:t>/main/resources</w:t>
        </w:r>
        <w:r>
          <w:rPr>
            <w:rFonts w:eastAsiaTheme="minorHAnsi" w:cstheme="minorBidi"/>
          </w:rPr>
          <w:t xml:space="preserve"> to </w:t>
        </w:r>
        <w:r w:rsidRPr="00DB42ED">
          <w:rPr>
            <w:rFonts w:eastAsiaTheme="minorHAnsi" w:cstheme="minorBidi"/>
            <w:b/>
          </w:rPr>
          <w:t>/var/data-generator/</w:t>
        </w:r>
        <w:proofErr w:type="gramStart"/>
        <w:r w:rsidRPr="00DB42ED">
          <w:rPr>
            <w:rFonts w:eastAsiaTheme="minorHAnsi" w:cstheme="minorBidi"/>
            <w:b/>
          </w:rPr>
          <w:t>conf</w:t>
        </w:r>
        <w:proofErr w:type="gramEnd"/>
      </w:ins>
    </w:p>
    <w:p w14:paraId="0E97E67F" w14:textId="77777777" w:rsidR="00DB42ED" w:rsidRPr="00DB42ED" w:rsidRDefault="00DB42ED" w:rsidP="00DB42ED">
      <w:pPr>
        <w:pStyle w:val="ListParagraph"/>
        <w:numPr>
          <w:ilvl w:val="0"/>
          <w:numId w:val="19"/>
        </w:numPr>
        <w:autoSpaceDE w:val="0"/>
        <w:autoSpaceDN w:val="0"/>
        <w:adjustRightInd w:val="0"/>
        <w:rPr>
          <w:ins w:id="32" w:author="Sanjiv Singh" w:date="2024-03-05T16:27:00Z"/>
          <w:rFonts w:eastAsiaTheme="minorHAnsi" w:cstheme="minorBidi"/>
        </w:rPr>
      </w:pPr>
      <w:proofErr w:type="spellStart"/>
      <w:ins w:id="33" w:author="Sanjiv Singh" w:date="2024-03-05T16:27:00Z">
        <w:r w:rsidRPr="00DB42ED">
          <w:rPr>
            <w:rFonts w:eastAsiaTheme="minorHAnsi" w:cstheme="minorBidi"/>
          </w:rPr>
          <w:t>Config.properties</w:t>
        </w:r>
        <w:proofErr w:type="spellEnd"/>
      </w:ins>
    </w:p>
    <w:p w14:paraId="74724D22" w14:textId="77777777" w:rsidR="00DB42ED" w:rsidRPr="00DB42ED" w:rsidRDefault="00DB42ED" w:rsidP="00DB42ED">
      <w:pPr>
        <w:pStyle w:val="ListParagraph"/>
        <w:numPr>
          <w:ilvl w:val="0"/>
          <w:numId w:val="19"/>
        </w:numPr>
        <w:autoSpaceDE w:val="0"/>
        <w:autoSpaceDN w:val="0"/>
        <w:adjustRightInd w:val="0"/>
        <w:rPr>
          <w:ins w:id="34" w:author="Sanjiv Singh" w:date="2024-03-05T16:27:00Z"/>
          <w:rFonts w:eastAsiaTheme="minorHAnsi" w:cstheme="minorBidi"/>
        </w:rPr>
      </w:pPr>
      <w:proofErr w:type="spellStart"/>
      <w:ins w:id="35" w:author="Sanjiv Singh" w:date="2024-03-05T16:27:00Z">
        <w:r w:rsidRPr="00DB42ED">
          <w:rPr>
            <w:rFonts w:eastAsiaTheme="minorHAnsi" w:cstheme="minorBidi"/>
          </w:rPr>
          <w:t>dataTypeClasses.properties</w:t>
        </w:r>
        <w:proofErr w:type="spellEnd"/>
      </w:ins>
    </w:p>
    <w:p w14:paraId="6005F7A1" w14:textId="77777777" w:rsidR="00DB42ED" w:rsidRDefault="00DB42ED" w:rsidP="00DB42ED">
      <w:pPr>
        <w:pStyle w:val="ListParagraph"/>
        <w:numPr>
          <w:ilvl w:val="0"/>
          <w:numId w:val="19"/>
        </w:numPr>
        <w:autoSpaceDE w:val="0"/>
        <w:autoSpaceDN w:val="0"/>
        <w:adjustRightInd w:val="0"/>
        <w:rPr>
          <w:ins w:id="36" w:author="Sanjiv Singh" w:date="2024-03-05T16:27:00Z"/>
          <w:rFonts w:eastAsiaTheme="minorHAnsi" w:cstheme="minorBidi"/>
        </w:rPr>
      </w:pPr>
      <w:proofErr w:type="spellStart"/>
      <w:ins w:id="37" w:author="Sanjiv Singh" w:date="2024-03-05T16:27:00Z">
        <w:r w:rsidRPr="00DB42ED">
          <w:rPr>
            <w:rFonts w:eastAsiaTheme="minorHAnsi" w:cstheme="minorBidi"/>
          </w:rPr>
          <w:t>Messages.properties</w:t>
        </w:r>
        <w:proofErr w:type="spellEnd"/>
      </w:ins>
    </w:p>
    <w:p w14:paraId="5FF9B314" w14:textId="77777777" w:rsidR="00DB42ED" w:rsidRPr="00484D1A" w:rsidRDefault="00DB42ED" w:rsidP="005F42DE">
      <w:pPr>
        <w:pStyle w:val="ListParagraph"/>
        <w:numPr>
          <w:ilvl w:val="0"/>
          <w:numId w:val="19"/>
        </w:numPr>
        <w:autoSpaceDE w:val="0"/>
        <w:autoSpaceDN w:val="0"/>
        <w:adjustRightInd w:val="0"/>
        <w:rPr>
          <w:ins w:id="38" w:author="Sanjiv Singh" w:date="2024-03-05T16:27:00Z"/>
          <w:rFonts w:eastAsiaTheme="minorHAnsi" w:cstheme="minorBidi"/>
        </w:rPr>
      </w:pPr>
      <w:proofErr w:type="spellStart"/>
      <w:proofErr w:type="gramStart"/>
      <w:ins w:id="39" w:author="Sanjiv Singh" w:date="2024-03-05T16:27:00Z">
        <w:r w:rsidRPr="00DB42ED">
          <w:rPr>
            <w:rFonts w:eastAsiaTheme="minorHAnsi" w:cstheme="minorBidi"/>
          </w:rPr>
          <w:t>log.properties</w:t>
        </w:r>
        <w:proofErr w:type="spellEnd"/>
        <w:proofErr w:type="gramEnd"/>
      </w:ins>
    </w:p>
    <w:p w14:paraId="0957ED12" w14:textId="77777777" w:rsidR="00DB42ED" w:rsidRPr="00DB42ED" w:rsidRDefault="00DB42ED" w:rsidP="005F42DE">
      <w:pPr>
        <w:autoSpaceDE w:val="0"/>
        <w:autoSpaceDN w:val="0"/>
        <w:adjustRightInd w:val="0"/>
        <w:rPr>
          <w:ins w:id="40" w:author="Sanjiv Singh" w:date="2024-03-05T16:27:00Z"/>
          <w:rFonts w:eastAsiaTheme="minorHAnsi" w:cstheme="minorBidi"/>
        </w:rPr>
      </w:pPr>
      <w:ins w:id="41" w:author="Sanjiv Singh" w:date="2024-03-05T16:27:00Z">
        <w:r w:rsidRPr="00DB42ED">
          <w:rPr>
            <w:rFonts w:eastAsiaTheme="minorHAnsi" w:cstheme="minorBidi"/>
          </w:rPr>
          <w:t xml:space="preserve">Change </w:t>
        </w:r>
        <w:proofErr w:type="spellStart"/>
        <w:r w:rsidRPr="00DB42ED">
          <w:rPr>
            <w:rFonts w:eastAsiaTheme="minorHAnsi" w:cstheme="minorBidi"/>
            <w:b/>
          </w:rPr>
          <w:t>src</w:t>
        </w:r>
        <w:proofErr w:type="spellEnd"/>
        <w:r w:rsidRPr="00DB42ED">
          <w:rPr>
            <w:rFonts w:eastAsiaTheme="minorHAnsi" w:cstheme="minorBidi"/>
            <w:b/>
          </w:rPr>
          <w:t xml:space="preserve">/main/resources/ </w:t>
        </w:r>
        <w:proofErr w:type="spellStart"/>
        <w:r w:rsidRPr="00DB42ED">
          <w:rPr>
            <w:rFonts w:eastAsiaTheme="minorHAnsi" w:cstheme="minorBidi"/>
            <w:b/>
          </w:rPr>
          <w:t>System.properties</w:t>
        </w:r>
        <w:proofErr w:type="spellEnd"/>
        <w:r w:rsidRPr="00DB42ED">
          <w:rPr>
            <w:rFonts w:eastAsiaTheme="minorHAnsi" w:cstheme="minorBidi"/>
            <w:b/>
          </w:rPr>
          <w:t xml:space="preserve"> </w:t>
        </w:r>
        <w:proofErr w:type="gramStart"/>
        <w:r w:rsidRPr="00DB42ED">
          <w:rPr>
            <w:rFonts w:eastAsiaTheme="minorHAnsi" w:cstheme="minorBidi"/>
          </w:rPr>
          <w:t>accordingly</w:t>
        </w:r>
        <w:proofErr w:type="gramEnd"/>
        <w:r w:rsidRPr="00DB42ED">
          <w:rPr>
            <w:rFonts w:eastAsiaTheme="minorHAnsi" w:cstheme="minorBidi"/>
          </w:rPr>
          <w:t xml:space="preserve"> </w:t>
        </w:r>
      </w:ins>
    </w:p>
    <w:p w14:paraId="0D2E871C" w14:textId="77777777" w:rsidR="00DB42ED" w:rsidRDefault="00DB42ED" w:rsidP="005F42DE">
      <w:pPr>
        <w:autoSpaceDE w:val="0"/>
        <w:autoSpaceDN w:val="0"/>
        <w:adjustRightInd w:val="0"/>
        <w:rPr>
          <w:ins w:id="42" w:author="Sanjiv Singh" w:date="2024-03-05T16:27:00Z"/>
          <w:rFonts w:eastAsiaTheme="minorHAnsi" w:cstheme="minorBidi"/>
        </w:rPr>
      </w:pPr>
    </w:p>
    <w:p w14:paraId="4D020028" w14:textId="77777777" w:rsidR="00DB42ED" w:rsidRDefault="00DB42ED" w:rsidP="00DB42ED">
      <w:pPr>
        <w:autoSpaceDE w:val="0"/>
        <w:autoSpaceDN w:val="0"/>
        <w:adjustRightInd w:val="0"/>
        <w:ind w:left="720"/>
        <w:rPr>
          <w:ins w:id="43" w:author="Sanjiv Singh" w:date="2024-03-05T16:27:00Z"/>
          <w:rFonts w:ascii="Consolas" w:eastAsiaTheme="minorHAnsi" w:hAnsi="Consolas" w:cs="Consolas"/>
          <w:sz w:val="20"/>
          <w:szCs w:val="20"/>
        </w:rPr>
      </w:pPr>
      <w:proofErr w:type="spellStart"/>
      <w:proofErr w:type="gramStart"/>
      <w:ins w:id="44" w:author="Sanjiv Singh" w:date="2024-03-05T16:27:00Z">
        <w:r>
          <w:rPr>
            <w:rFonts w:ascii="Consolas" w:eastAsiaTheme="minorHAnsi" w:hAnsi="Consolas" w:cs="Consolas"/>
            <w:color w:val="000000"/>
            <w:sz w:val="20"/>
            <w:szCs w:val="20"/>
          </w:rPr>
          <w:t>messages.file</w:t>
        </w:r>
        <w:proofErr w:type="gramEnd"/>
        <w:r>
          <w:rPr>
            <w:rFonts w:ascii="Consolas" w:eastAsiaTheme="minorHAnsi" w:hAnsi="Consolas" w:cs="Consolas"/>
            <w:color w:val="000000"/>
            <w:sz w:val="20"/>
            <w:szCs w:val="20"/>
          </w:rPr>
          <w:t>.path</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2A00FF"/>
            <w:sz w:val="20"/>
            <w:szCs w:val="20"/>
            <w:u w:val="single"/>
          </w:rPr>
          <w:t>var</w:t>
        </w:r>
        <w:r>
          <w:rPr>
            <w:rFonts w:ascii="Consolas" w:eastAsiaTheme="minorHAnsi" w:hAnsi="Consolas" w:cs="Consolas"/>
            <w:color w:val="2A00FF"/>
            <w:sz w:val="20"/>
            <w:szCs w:val="20"/>
          </w:rPr>
          <w:t>/data-generator/</w:t>
        </w:r>
        <w:r>
          <w:rPr>
            <w:rFonts w:ascii="Consolas" w:eastAsiaTheme="minorHAnsi" w:hAnsi="Consolas" w:cs="Consolas"/>
            <w:color w:val="2A00FF"/>
            <w:sz w:val="20"/>
            <w:szCs w:val="20"/>
            <w:u w:val="single"/>
          </w:rPr>
          <w:t>conf</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Messages.properties</w:t>
        </w:r>
        <w:proofErr w:type="spellEnd"/>
      </w:ins>
    </w:p>
    <w:p w14:paraId="60CCE734" w14:textId="77777777" w:rsidR="00DB42ED" w:rsidRDefault="00DB42ED" w:rsidP="00DB42ED">
      <w:pPr>
        <w:autoSpaceDE w:val="0"/>
        <w:autoSpaceDN w:val="0"/>
        <w:adjustRightInd w:val="0"/>
        <w:ind w:left="720"/>
        <w:rPr>
          <w:ins w:id="45" w:author="Sanjiv Singh" w:date="2024-03-05T16:27:00Z"/>
          <w:rFonts w:ascii="Consolas" w:eastAsiaTheme="minorHAnsi" w:hAnsi="Consolas" w:cs="Consolas"/>
          <w:sz w:val="20"/>
          <w:szCs w:val="20"/>
        </w:rPr>
      </w:pPr>
      <w:proofErr w:type="spellStart"/>
      <w:proofErr w:type="gramStart"/>
      <w:ins w:id="46" w:author="Sanjiv Singh" w:date="2024-03-05T16:27:00Z">
        <w:r>
          <w:rPr>
            <w:rFonts w:ascii="Consolas" w:eastAsiaTheme="minorHAnsi" w:hAnsi="Consolas" w:cs="Consolas"/>
            <w:color w:val="000000"/>
            <w:sz w:val="20"/>
            <w:szCs w:val="20"/>
          </w:rPr>
          <w:t>configs.file</w:t>
        </w:r>
        <w:proofErr w:type="gramEnd"/>
        <w:r>
          <w:rPr>
            <w:rFonts w:ascii="Consolas" w:eastAsiaTheme="minorHAnsi" w:hAnsi="Consolas" w:cs="Consolas"/>
            <w:color w:val="000000"/>
            <w:sz w:val="20"/>
            <w:szCs w:val="20"/>
          </w:rPr>
          <w:t>.path</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2A00FF"/>
            <w:sz w:val="20"/>
            <w:szCs w:val="20"/>
            <w:u w:val="single"/>
          </w:rPr>
          <w:t>var</w:t>
        </w:r>
        <w:r>
          <w:rPr>
            <w:rFonts w:ascii="Consolas" w:eastAsiaTheme="minorHAnsi" w:hAnsi="Consolas" w:cs="Consolas"/>
            <w:color w:val="2A00FF"/>
            <w:sz w:val="20"/>
            <w:szCs w:val="20"/>
          </w:rPr>
          <w:t>/data-generator/</w:t>
        </w:r>
        <w:r>
          <w:rPr>
            <w:rFonts w:ascii="Consolas" w:eastAsiaTheme="minorHAnsi" w:hAnsi="Consolas" w:cs="Consolas"/>
            <w:color w:val="2A00FF"/>
            <w:sz w:val="20"/>
            <w:szCs w:val="20"/>
            <w:u w:val="single"/>
          </w:rPr>
          <w:t>conf</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Config.properties</w:t>
        </w:r>
        <w:proofErr w:type="spellEnd"/>
      </w:ins>
    </w:p>
    <w:p w14:paraId="2FCEAC94" w14:textId="77777777" w:rsidR="00DB42ED" w:rsidRDefault="00DB42ED" w:rsidP="00DB42ED">
      <w:pPr>
        <w:autoSpaceDE w:val="0"/>
        <w:autoSpaceDN w:val="0"/>
        <w:adjustRightInd w:val="0"/>
        <w:ind w:left="720"/>
        <w:rPr>
          <w:ins w:id="47" w:author="Sanjiv Singh" w:date="2024-03-05T16:27:00Z"/>
          <w:rFonts w:ascii="Consolas" w:eastAsiaTheme="minorHAnsi" w:hAnsi="Consolas" w:cs="Consolas"/>
          <w:sz w:val="20"/>
          <w:szCs w:val="20"/>
        </w:rPr>
      </w:pPr>
      <w:proofErr w:type="spellStart"/>
      <w:proofErr w:type="gramStart"/>
      <w:ins w:id="48" w:author="Sanjiv Singh" w:date="2024-03-05T16:27:00Z">
        <w:r>
          <w:rPr>
            <w:rFonts w:ascii="Consolas" w:eastAsiaTheme="minorHAnsi" w:hAnsi="Consolas" w:cs="Consolas"/>
            <w:color w:val="000000"/>
            <w:sz w:val="20"/>
            <w:szCs w:val="20"/>
          </w:rPr>
          <w:t>logging.file</w:t>
        </w:r>
        <w:proofErr w:type="gramEnd"/>
        <w:r>
          <w:rPr>
            <w:rFonts w:ascii="Consolas" w:eastAsiaTheme="minorHAnsi" w:hAnsi="Consolas" w:cs="Consolas"/>
            <w:color w:val="000000"/>
            <w:sz w:val="20"/>
            <w:szCs w:val="20"/>
          </w:rPr>
          <w:t>.path</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2A00FF"/>
            <w:sz w:val="20"/>
            <w:szCs w:val="20"/>
            <w:u w:val="single"/>
          </w:rPr>
          <w:t>var</w:t>
        </w:r>
        <w:r>
          <w:rPr>
            <w:rFonts w:ascii="Consolas" w:eastAsiaTheme="minorHAnsi" w:hAnsi="Consolas" w:cs="Consolas"/>
            <w:color w:val="2A00FF"/>
            <w:sz w:val="20"/>
            <w:szCs w:val="20"/>
          </w:rPr>
          <w:t>/data-generator/</w:t>
        </w:r>
        <w:r>
          <w:rPr>
            <w:rFonts w:ascii="Consolas" w:eastAsiaTheme="minorHAnsi" w:hAnsi="Consolas" w:cs="Consolas"/>
            <w:color w:val="2A00FF"/>
            <w:sz w:val="20"/>
            <w:szCs w:val="20"/>
            <w:u w:val="single"/>
          </w:rPr>
          <w:t>conf</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log.properties</w:t>
        </w:r>
        <w:proofErr w:type="spellEnd"/>
      </w:ins>
    </w:p>
    <w:p w14:paraId="26BF78D1" w14:textId="77777777" w:rsidR="00DB42ED" w:rsidRPr="005F42DE" w:rsidRDefault="00DB42ED" w:rsidP="00DB42ED">
      <w:pPr>
        <w:autoSpaceDE w:val="0"/>
        <w:autoSpaceDN w:val="0"/>
        <w:adjustRightInd w:val="0"/>
        <w:ind w:left="720"/>
        <w:rPr>
          <w:ins w:id="49" w:author="Sanjiv Singh" w:date="2024-03-05T16:27:00Z"/>
          <w:rFonts w:eastAsiaTheme="minorHAnsi" w:cstheme="minorBidi"/>
        </w:rPr>
      </w:pPr>
      <w:proofErr w:type="gramStart"/>
      <w:ins w:id="50" w:author="Sanjiv Singh" w:date="2024-03-05T16:27:00Z">
        <w:r>
          <w:rPr>
            <w:rFonts w:ascii="Consolas" w:eastAsiaTheme="minorHAnsi" w:hAnsi="Consolas" w:cs="Consolas"/>
            <w:color w:val="000000"/>
            <w:sz w:val="20"/>
            <w:szCs w:val="20"/>
          </w:rPr>
          <w:t>datatype.classes</w:t>
        </w:r>
        <w:proofErr w:type="gramEnd"/>
        <w:r>
          <w:rPr>
            <w:rFonts w:ascii="Consolas" w:eastAsiaTheme="minorHAnsi" w:hAnsi="Consolas" w:cs="Consolas"/>
            <w:color w:val="000000"/>
            <w:sz w:val="20"/>
            <w:szCs w:val="20"/>
          </w:rPr>
          <w:t>.file.path=</w:t>
        </w:r>
        <w:r>
          <w:rPr>
            <w:rFonts w:ascii="Consolas" w:eastAsiaTheme="minorHAnsi" w:hAnsi="Consolas" w:cs="Consolas"/>
            <w:color w:val="2A00FF"/>
            <w:sz w:val="20"/>
            <w:szCs w:val="20"/>
          </w:rPr>
          <w:t>/</w:t>
        </w:r>
        <w:r>
          <w:rPr>
            <w:rFonts w:ascii="Consolas" w:eastAsiaTheme="minorHAnsi" w:hAnsi="Consolas" w:cs="Consolas"/>
            <w:color w:val="2A00FF"/>
            <w:sz w:val="20"/>
            <w:szCs w:val="20"/>
            <w:u w:val="single"/>
          </w:rPr>
          <w:t>var</w:t>
        </w:r>
        <w:r>
          <w:rPr>
            <w:rFonts w:ascii="Consolas" w:eastAsiaTheme="minorHAnsi" w:hAnsi="Consolas" w:cs="Consolas"/>
            <w:color w:val="2A00FF"/>
            <w:sz w:val="20"/>
            <w:szCs w:val="20"/>
          </w:rPr>
          <w:t>/data-generator/</w:t>
        </w:r>
        <w:r>
          <w:rPr>
            <w:rFonts w:ascii="Consolas" w:eastAsiaTheme="minorHAnsi" w:hAnsi="Consolas" w:cs="Consolas"/>
            <w:color w:val="2A00FF"/>
            <w:sz w:val="20"/>
            <w:szCs w:val="20"/>
            <w:u w:val="single"/>
          </w:rPr>
          <w:t>conf</w:t>
        </w:r>
        <w:r>
          <w:rPr>
            <w:rFonts w:ascii="Consolas" w:eastAsiaTheme="minorHAnsi" w:hAnsi="Consolas" w:cs="Consolas"/>
            <w:color w:val="2A00FF"/>
            <w:sz w:val="20"/>
            <w:szCs w:val="20"/>
          </w:rPr>
          <w:t>/dataTypeClasses.properties</w:t>
        </w:r>
      </w:ins>
    </w:p>
    <w:p w14:paraId="1A8AB59B" w14:textId="77777777" w:rsidR="0055507D" w:rsidRPr="00F8774E" w:rsidRDefault="0055507D" w:rsidP="0055507D">
      <w:pPr>
        <w:pStyle w:val="Heading1"/>
      </w:pPr>
      <w:bookmarkStart w:id="51" w:name="_Toc160549511"/>
      <w:r>
        <w:t>Command Line Interface</w:t>
      </w:r>
      <w:r w:rsidRPr="00F8774E">
        <w:t>.</w:t>
      </w:r>
      <w:bookmarkEnd w:id="51"/>
      <w:r w:rsidRPr="00F8774E">
        <w:t xml:space="preserve"> </w:t>
      </w:r>
    </w:p>
    <w:p w14:paraId="5665C051" w14:textId="77777777" w:rsidR="0055507D" w:rsidRPr="0055507D" w:rsidRDefault="0055507D" w:rsidP="0055507D">
      <w:pPr>
        <w:autoSpaceDE w:val="0"/>
        <w:autoSpaceDN w:val="0"/>
        <w:adjustRightInd w:val="0"/>
        <w:ind w:left="90"/>
        <w:rPr>
          <w:rFonts w:eastAsiaTheme="minorHAnsi" w:cstheme="minorBidi"/>
        </w:rPr>
      </w:pPr>
    </w:p>
    <w:p w14:paraId="188FC86F" w14:textId="264F70B3" w:rsidR="0055507D" w:rsidRDefault="0033705B" w:rsidP="0055507D">
      <w:pPr>
        <w:rPr>
          <w:rFonts w:cs="Calibri"/>
          <w:color w:val="000000"/>
        </w:rPr>
      </w:pPr>
      <w:r>
        <w:rPr>
          <w:rFonts w:cs="Calibri"/>
          <w:color w:val="000000"/>
        </w:rPr>
        <w:t xml:space="preserve">Moved to directory where </w:t>
      </w:r>
      <w:r w:rsidR="00B87E5E">
        <w:rPr>
          <w:rFonts w:cs="Calibri"/>
          <w:color w:val="000000"/>
        </w:rPr>
        <w:t>Contextual</w:t>
      </w:r>
      <w:r>
        <w:rPr>
          <w:rFonts w:cs="Calibri"/>
          <w:color w:val="000000"/>
        </w:rPr>
        <w:t>DataGenerator.jar</w:t>
      </w:r>
      <w:r w:rsidR="007738B4">
        <w:rPr>
          <w:rFonts w:cs="Calibri"/>
          <w:color w:val="000000"/>
        </w:rPr>
        <w:t xml:space="preserve"> jar. </w:t>
      </w:r>
    </w:p>
    <w:p w14:paraId="5F08F81B" w14:textId="77777777" w:rsidR="0033705B" w:rsidRDefault="0033705B" w:rsidP="0055507D">
      <w:pPr>
        <w:rPr>
          <w:rFonts w:cs="Calibri"/>
          <w:color w:val="000000"/>
        </w:rPr>
      </w:pPr>
    </w:p>
    <w:p w14:paraId="7622FCF8" w14:textId="692B459D" w:rsidR="0033705B" w:rsidRPr="0033705B" w:rsidRDefault="0033705B" w:rsidP="0033705B">
      <w:pPr>
        <w:pStyle w:val="ListParagraph"/>
        <w:numPr>
          <w:ilvl w:val="0"/>
          <w:numId w:val="18"/>
        </w:numPr>
        <w:rPr>
          <w:rFonts w:cs="Calibri"/>
          <w:color w:val="000000"/>
        </w:rPr>
      </w:pPr>
      <w:r w:rsidRPr="0033705B">
        <w:rPr>
          <w:rFonts w:cs="Calibri"/>
          <w:color w:val="000000"/>
        </w:rPr>
        <w:t>For generating data in file, use:</w:t>
      </w:r>
    </w:p>
    <w:p w14:paraId="374FBC24" w14:textId="328EDEF3" w:rsidR="0055507D" w:rsidRPr="007738B4" w:rsidRDefault="0055507D" w:rsidP="00616869">
      <w:pPr>
        <w:ind w:left="720"/>
        <w:rPr>
          <w:rFonts w:cs="Calibri"/>
          <w:b/>
          <w:color w:val="000000"/>
        </w:rPr>
      </w:pPr>
      <w:r w:rsidRPr="007738B4">
        <w:rPr>
          <w:rFonts w:cs="Calibri"/>
          <w:b/>
          <w:color w:val="000000"/>
        </w:rPr>
        <w:t xml:space="preserve">java -jar </w:t>
      </w:r>
      <w:r w:rsidR="00907B43" w:rsidRPr="00907B43">
        <w:rPr>
          <w:rFonts w:cs="Calibri"/>
          <w:b/>
          <w:color w:val="FF0000"/>
        </w:rPr>
        <w:t>Contextual</w:t>
      </w:r>
      <w:r w:rsidRPr="00DF0917">
        <w:rPr>
          <w:rFonts w:cs="Calibri"/>
          <w:b/>
          <w:color w:val="FF0000"/>
        </w:rPr>
        <w:t xml:space="preserve">DataGenerator.jar </w:t>
      </w:r>
      <w:r w:rsidRPr="007738B4">
        <w:rPr>
          <w:rFonts w:cs="Calibri"/>
          <w:b/>
          <w:color w:val="000000"/>
        </w:rPr>
        <w:t>file --</w:t>
      </w:r>
      <w:proofErr w:type="spellStart"/>
      <w:r w:rsidRPr="007738B4">
        <w:rPr>
          <w:rFonts w:cs="Calibri"/>
          <w:b/>
          <w:color w:val="000000"/>
        </w:rPr>
        <w:t>numberofrecords</w:t>
      </w:r>
      <w:proofErr w:type="spellEnd"/>
      <w:r w:rsidRPr="007738B4">
        <w:rPr>
          <w:rFonts w:cs="Calibri"/>
          <w:b/>
          <w:color w:val="000000"/>
        </w:rPr>
        <w:t xml:space="preserve"> </w:t>
      </w:r>
      <w:r w:rsidRPr="00DF0917">
        <w:rPr>
          <w:rFonts w:cs="Calibri"/>
          <w:b/>
          <w:color w:val="FF0000"/>
        </w:rPr>
        <w:t xml:space="preserve">1000 </w:t>
      </w:r>
      <w:r w:rsidRPr="007738B4">
        <w:rPr>
          <w:rFonts w:cs="Calibri"/>
          <w:b/>
          <w:color w:val="000000"/>
        </w:rPr>
        <w:t>--</w:t>
      </w:r>
      <w:proofErr w:type="spellStart"/>
      <w:r w:rsidRPr="007738B4">
        <w:rPr>
          <w:rFonts w:cs="Calibri"/>
          <w:b/>
          <w:color w:val="000000"/>
        </w:rPr>
        <w:t>inputDir</w:t>
      </w:r>
      <w:proofErr w:type="spellEnd"/>
      <w:r w:rsidRPr="007738B4">
        <w:rPr>
          <w:rFonts w:cs="Calibri"/>
          <w:b/>
          <w:color w:val="000000"/>
        </w:rPr>
        <w:t xml:space="preserve"> </w:t>
      </w:r>
      <w:r w:rsidRPr="00DF0917">
        <w:rPr>
          <w:rFonts w:cs="Calibri"/>
          <w:b/>
          <w:color w:val="FF0000"/>
        </w:rPr>
        <w:t>/home/</w:t>
      </w:r>
      <w:proofErr w:type="spellStart"/>
      <w:r w:rsidR="00B87E5E">
        <w:rPr>
          <w:rFonts w:cs="Calibri"/>
          <w:b/>
          <w:color w:val="FF0000"/>
        </w:rPr>
        <w:t>sanjivsingh</w:t>
      </w:r>
      <w:proofErr w:type="spellEnd"/>
      <w:r w:rsidRPr="00DF0917">
        <w:rPr>
          <w:rFonts w:cs="Calibri"/>
          <w:b/>
          <w:color w:val="FF0000"/>
        </w:rPr>
        <w:t xml:space="preserve">/BDDG/input/ </w:t>
      </w:r>
      <w:r w:rsidRPr="007738B4">
        <w:rPr>
          <w:rFonts w:cs="Calibri"/>
          <w:b/>
          <w:color w:val="000000"/>
        </w:rPr>
        <w:t>--</w:t>
      </w:r>
      <w:proofErr w:type="spellStart"/>
      <w:r w:rsidRPr="007738B4">
        <w:rPr>
          <w:rFonts w:cs="Calibri"/>
          <w:b/>
          <w:color w:val="000000"/>
        </w:rPr>
        <w:t>outputDir</w:t>
      </w:r>
      <w:proofErr w:type="spellEnd"/>
      <w:r w:rsidRPr="007738B4">
        <w:rPr>
          <w:rFonts w:cs="Calibri"/>
          <w:b/>
          <w:color w:val="000000"/>
        </w:rPr>
        <w:t xml:space="preserve"> </w:t>
      </w:r>
      <w:r w:rsidRPr="00DF0917">
        <w:rPr>
          <w:rFonts w:cs="Calibri"/>
          <w:b/>
          <w:color w:val="FF0000"/>
        </w:rPr>
        <w:t>/home/</w:t>
      </w:r>
      <w:proofErr w:type="spellStart"/>
      <w:r w:rsidR="00B87E5E">
        <w:rPr>
          <w:rFonts w:cs="Calibri"/>
          <w:b/>
          <w:color w:val="FF0000"/>
        </w:rPr>
        <w:t>sanjivsingh</w:t>
      </w:r>
      <w:proofErr w:type="spellEnd"/>
      <w:r w:rsidRPr="00DF0917">
        <w:rPr>
          <w:rFonts w:cs="Calibri"/>
          <w:b/>
          <w:color w:val="FF0000"/>
        </w:rPr>
        <w:t>/BDDG/output</w:t>
      </w:r>
      <w:proofErr w:type="gramStart"/>
      <w:r w:rsidRPr="00DF0917">
        <w:rPr>
          <w:rFonts w:cs="Calibri"/>
          <w:b/>
          <w:color w:val="FF0000"/>
        </w:rPr>
        <w:t>/  </w:t>
      </w:r>
      <w:r w:rsidRPr="007738B4">
        <w:rPr>
          <w:rFonts w:cs="Calibri"/>
          <w:b/>
          <w:color w:val="000000"/>
        </w:rPr>
        <w:t>--</w:t>
      </w:r>
      <w:proofErr w:type="spellStart"/>
      <w:proofErr w:type="gramEnd"/>
      <w:r w:rsidRPr="007738B4">
        <w:rPr>
          <w:rFonts w:cs="Calibri"/>
          <w:b/>
          <w:color w:val="000000"/>
        </w:rPr>
        <w:t>seperator</w:t>
      </w:r>
      <w:proofErr w:type="spellEnd"/>
      <w:r w:rsidRPr="007738B4">
        <w:rPr>
          <w:rFonts w:cs="Calibri"/>
          <w:b/>
          <w:color w:val="000000"/>
        </w:rPr>
        <w:t xml:space="preserve"> "" </w:t>
      </w:r>
    </w:p>
    <w:p w14:paraId="08F18946" w14:textId="77777777" w:rsidR="0055507D" w:rsidRDefault="0055507D" w:rsidP="0055507D">
      <w:pPr>
        <w:rPr>
          <w:rFonts w:cs="Calibri"/>
          <w:color w:val="000000"/>
        </w:rPr>
      </w:pPr>
    </w:p>
    <w:p w14:paraId="352BEDE4" w14:textId="77777777" w:rsidR="007738B4" w:rsidRPr="007738B4" w:rsidRDefault="007738B4" w:rsidP="007738B4">
      <w:pPr>
        <w:autoSpaceDE w:val="0"/>
        <w:autoSpaceDN w:val="0"/>
        <w:adjustRightInd w:val="0"/>
        <w:rPr>
          <w:rFonts w:cs="Calibri"/>
          <w:color w:val="000000"/>
        </w:rPr>
      </w:pPr>
      <w:r>
        <w:rPr>
          <w:rFonts w:eastAsiaTheme="minorHAnsi" w:cstheme="minorBidi"/>
        </w:rPr>
        <w:t xml:space="preserve">              </w:t>
      </w:r>
      <w:r w:rsidR="00DF0917">
        <w:rPr>
          <w:rFonts w:eastAsiaTheme="minorHAnsi" w:cstheme="minorBidi"/>
        </w:rPr>
        <w:t>First</w:t>
      </w:r>
      <w:r>
        <w:rPr>
          <w:rFonts w:eastAsiaTheme="minorHAnsi" w:cstheme="minorBidi"/>
        </w:rPr>
        <w:t xml:space="preserve"> parameter </w:t>
      </w:r>
      <w:r>
        <w:rPr>
          <w:rFonts w:cs="Calibri"/>
          <w:b/>
          <w:color w:val="000000"/>
        </w:rPr>
        <w:t xml:space="preserve">file </w:t>
      </w:r>
      <w:r w:rsidRPr="007738B4">
        <w:rPr>
          <w:rFonts w:cs="Calibri"/>
          <w:color w:val="000000"/>
        </w:rPr>
        <w:t>is always type of connector where you want the dump the generated data.</w:t>
      </w:r>
    </w:p>
    <w:p w14:paraId="715204CA" w14:textId="77777777" w:rsidR="007738B4" w:rsidRDefault="007738B4" w:rsidP="0055507D">
      <w:pPr>
        <w:rPr>
          <w:rFonts w:cs="Calibri"/>
          <w:color w:val="000000"/>
        </w:rPr>
      </w:pPr>
    </w:p>
    <w:p w14:paraId="728EA5BA" w14:textId="77777777" w:rsidR="007738B4" w:rsidRDefault="007738B4" w:rsidP="007738B4">
      <w:pPr>
        <w:autoSpaceDE w:val="0"/>
        <w:autoSpaceDN w:val="0"/>
        <w:adjustRightInd w:val="0"/>
        <w:ind w:left="1440"/>
        <w:rPr>
          <w:rFonts w:eastAsiaTheme="minorHAnsi" w:cstheme="minorBidi"/>
        </w:rPr>
      </w:pPr>
      <w:r w:rsidRPr="00616869">
        <w:rPr>
          <w:rFonts w:cs="Calibri"/>
          <w:b/>
          <w:color w:val="000000"/>
        </w:rPr>
        <w:t>--</w:t>
      </w:r>
      <w:proofErr w:type="spellStart"/>
      <w:r w:rsidRPr="00616869">
        <w:rPr>
          <w:rFonts w:cs="Calibri"/>
          <w:b/>
          <w:color w:val="000000"/>
        </w:rPr>
        <w:t>numberofrecords</w:t>
      </w:r>
      <w:proofErr w:type="spellEnd"/>
      <w:r>
        <w:rPr>
          <w:rFonts w:cs="Calibri"/>
          <w:b/>
          <w:color w:val="000000"/>
        </w:rPr>
        <w:t xml:space="preserve"> &lt;Number of records&gt;</w:t>
      </w:r>
    </w:p>
    <w:p w14:paraId="6578C395" w14:textId="77777777" w:rsidR="007738B4" w:rsidRDefault="007738B4" w:rsidP="007738B4">
      <w:pPr>
        <w:autoSpaceDE w:val="0"/>
        <w:autoSpaceDN w:val="0"/>
        <w:adjustRightInd w:val="0"/>
        <w:ind w:left="1440"/>
        <w:rPr>
          <w:rFonts w:cs="Calibri"/>
          <w:b/>
          <w:color w:val="000000"/>
        </w:rPr>
      </w:pPr>
      <w:r w:rsidRPr="00616869">
        <w:rPr>
          <w:rFonts w:cs="Calibri"/>
          <w:b/>
          <w:color w:val="000000"/>
        </w:rPr>
        <w:t>--</w:t>
      </w:r>
      <w:proofErr w:type="spellStart"/>
      <w:r w:rsidRPr="00616869">
        <w:rPr>
          <w:rFonts w:cs="Calibri"/>
          <w:b/>
          <w:color w:val="000000"/>
        </w:rPr>
        <w:t>inputDir</w:t>
      </w:r>
      <w:proofErr w:type="spellEnd"/>
      <w:r>
        <w:rPr>
          <w:rFonts w:cs="Calibri"/>
          <w:b/>
          <w:color w:val="000000"/>
        </w:rPr>
        <w:t xml:space="preserve"> &lt;input directory where user expression resides&gt;</w:t>
      </w:r>
    </w:p>
    <w:p w14:paraId="64F42470" w14:textId="77777777" w:rsidR="007738B4" w:rsidRDefault="007738B4" w:rsidP="007738B4">
      <w:pPr>
        <w:autoSpaceDE w:val="0"/>
        <w:autoSpaceDN w:val="0"/>
        <w:adjustRightInd w:val="0"/>
        <w:ind w:left="1440"/>
        <w:rPr>
          <w:rFonts w:cs="Calibri"/>
          <w:color w:val="000000"/>
        </w:rPr>
      </w:pPr>
      <w:r w:rsidRPr="00616869">
        <w:rPr>
          <w:rFonts w:cs="Calibri"/>
          <w:b/>
          <w:color w:val="000000"/>
        </w:rPr>
        <w:t>--</w:t>
      </w:r>
      <w:proofErr w:type="spellStart"/>
      <w:r w:rsidRPr="00616869">
        <w:rPr>
          <w:rFonts w:cs="Calibri"/>
          <w:b/>
          <w:color w:val="000000"/>
        </w:rPr>
        <w:t>outputDir</w:t>
      </w:r>
      <w:proofErr w:type="spellEnd"/>
      <w:r>
        <w:rPr>
          <w:rFonts w:cs="Calibri"/>
          <w:color w:val="000000"/>
        </w:rPr>
        <w:t xml:space="preserve"> </w:t>
      </w:r>
      <w:r w:rsidRPr="007738B4">
        <w:rPr>
          <w:rFonts w:cs="Calibri"/>
          <w:b/>
          <w:color w:val="000000"/>
        </w:rPr>
        <w:t>&lt;</w:t>
      </w:r>
      <w:r>
        <w:rPr>
          <w:rFonts w:cs="Calibri"/>
          <w:b/>
          <w:color w:val="000000"/>
        </w:rPr>
        <w:t>output directory where generated file would be created</w:t>
      </w:r>
      <w:r w:rsidRPr="007738B4">
        <w:rPr>
          <w:rFonts w:cs="Calibri"/>
          <w:b/>
          <w:color w:val="000000"/>
        </w:rPr>
        <w:t>&gt;</w:t>
      </w:r>
    </w:p>
    <w:p w14:paraId="0526B974" w14:textId="77777777" w:rsidR="0033705B" w:rsidRDefault="007738B4" w:rsidP="007738B4">
      <w:pPr>
        <w:ind w:left="720" w:firstLine="720"/>
        <w:rPr>
          <w:rFonts w:cs="Calibri"/>
          <w:b/>
          <w:color w:val="000000"/>
        </w:rPr>
      </w:pPr>
      <w:r w:rsidRPr="00616869">
        <w:rPr>
          <w:rFonts w:cs="Calibri"/>
          <w:b/>
          <w:color w:val="000000"/>
        </w:rPr>
        <w:t>--</w:t>
      </w:r>
      <w:proofErr w:type="spellStart"/>
      <w:r w:rsidRPr="00616869">
        <w:rPr>
          <w:rFonts w:cs="Calibri"/>
          <w:b/>
          <w:color w:val="000000"/>
        </w:rPr>
        <w:t>seperator</w:t>
      </w:r>
      <w:proofErr w:type="spellEnd"/>
      <w:r>
        <w:rPr>
          <w:rFonts w:cs="Calibri"/>
          <w:b/>
          <w:color w:val="000000"/>
        </w:rPr>
        <w:t xml:space="preserve"> &lt;string va</w:t>
      </w:r>
      <w:r w:rsidR="00DF0917">
        <w:rPr>
          <w:rFonts w:cs="Calibri"/>
          <w:b/>
          <w:color w:val="000000"/>
        </w:rPr>
        <w:t>lue to separate records in file</w:t>
      </w:r>
      <w:r>
        <w:rPr>
          <w:rFonts w:cs="Calibri"/>
          <w:b/>
          <w:color w:val="000000"/>
        </w:rPr>
        <w:t>, by default new line&gt;</w:t>
      </w:r>
    </w:p>
    <w:p w14:paraId="39A545AC" w14:textId="77777777" w:rsidR="007738B4" w:rsidRDefault="007738B4" w:rsidP="007738B4">
      <w:pPr>
        <w:ind w:left="720" w:firstLine="720"/>
        <w:rPr>
          <w:rFonts w:cs="Calibri"/>
          <w:color w:val="000000"/>
        </w:rPr>
      </w:pPr>
    </w:p>
    <w:p w14:paraId="146EA99C" w14:textId="77777777" w:rsidR="0033705B" w:rsidRPr="0033705B" w:rsidRDefault="0033705B" w:rsidP="0055507D">
      <w:pPr>
        <w:pStyle w:val="ListParagraph"/>
        <w:numPr>
          <w:ilvl w:val="0"/>
          <w:numId w:val="18"/>
        </w:numPr>
        <w:rPr>
          <w:rFonts w:cs="Calibri"/>
          <w:color w:val="000000"/>
        </w:rPr>
      </w:pPr>
      <w:r w:rsidRPr="0033705B">
        <w:rPr>
          <w:rFonts w:cs="Calibri"/>
          <w:color w:val="000000"/>
        </w:rPr>
        <w:t xml:space="preserve">For generating data in </w:t>
      </w:r>
      <w:proofErr w:type="spellStart"/>
      <w:r>
        <w:rPr>
          <w:rFonts w:cs="Calibri"/>
          <w:color w:val="000000"/>
        </w:rPr>
        <w:t>rabbitMQ</w:t>
      </w:r>
      <w:proofErr w:type="spellEnd"/>
      <w:r>
        <w:rPr>
          <w:rFonts w:cs="Calibri"/>
          <w:color w:val="000000"/>
        </w:rPr>
        <w:t xml:space="preserve"> </w:t>
      </w:r>
      <w:proofErr w:type="gramStart"/>
      <w:r>
        <w:rPr>
          <w:rFonts w:cs="Calibri"/>
          <w:color w:val="000000"/>
        </w:rPr>
        <w:t xml:space="preserve">queue </w:t>
      </w:r>
      <w:r w:rsidRPr="0033705B">
        <w:rPr>
          <w:rFonts w:cs="Calibri"/>
          <w:color w:val="000000"/>
        </w:rPr>
        <w:t>,</w:t>
      </w:r>
      <w:proofErr w:type="gramEnd"/>
      <w:r w:rsidRPr="0033705B">
        <w:rPr>
          <w:rFonts w:cs="Calibri"/>
          <w:color w:val="000000"/>
        </w:rPr>
        <w:t xml:space="preserve"> use  :</w:t>
      </w:r>
    </w:p>
    <w:p w14:paraId="746D7C24" w14:textId="4EE85160" w:rsidR="0055507D" w:rsidRPr="007738B4" w:rsidRDefault="0055507D" w:rsidP="00616869">
      <w:pPr>
        <w:ind w:left="720"/>
        <w:rPr>
          <w:rFonts w:cs="Calibri"/>
          <w:b/>
          <w:color w:val="000000"/>
        </w:rPr>
      </w:pPr>
      <w:r w:rsidRPr="007738B4">
        <w:rPr>
          <w:rFonts w:cs="Calibri"/>
          <w:b/>
          <w:color w:val="000000"/>
        </w:rPr>
        <w:lastRenderedPageBreak/>
        <w:t xml:space="preserve">java -jar </w:t>
      </w:r>
      <w:r w:rsidR="00312748">
        <w:rPr>
          <w:rFonts w:cs="Calibri"/>
          <w:b/>
          <w:color w:val="FF0000"/>
        </w:rPr>
        <w:t>Contextual</w:t>
      </w:r>
      <w:r w:rsidRPr="00DF0917">
        <w:rPr>
          <w:rFonts w:cs="Calibri"/>
          <w:b/>
          <w:color w:val="FF0000"/>
        </w:rPr>
        <w:t xml:space="preserve">DataGenerator.jar </w:t>
      </w:r>
      <w:proofErr w:type="spellStart"/>
      <w:r w:rsidRPr="007738B4">
        <w:rPr>
          <w:rFonts w:cs="Calibri"/>
          <w:b/>
          <w:color w:val="000000"/>
        </w:rPr>
        <w:t>rabbitmq</w:t>
      </w:r>
      <w:proofErr w:type="spellEnd"/>
      <w:r w:rsidRPr="007738B4">
        <w:rPr>
          <w:rFonts w:cs="Calibri"/>
          <w:b/>
          <w:color w:val="000000"/>
        </w:rPr>
        <w:t xml:space="preserve"> --</w:t>
      </w:r>
      <w:proofErr w:type="spellStart"/>
      <w:r w:rsidRPr="007738B4">
        <w:rPr>
          <w:rFonts w:cs="Calibri"/>
          <w:b/>
          <w:color w:val="000000"/>
        </w:rPr>
        <w:t>numberofrecords</w:t>
      </w:r>
      <w:proofErr w:type="spellEnd"/>
      <w:r w:rsidRPr="007738B4">
        <w:rPr>
          <w:rFonts w:cs="Calibri"/>
          <w:b/>
          <w:color w:val="000000"/>
        </w:rPr>
        <w:t xml:space="preserve"> </w:t>
      </w:r>
      <w:r w:rsidRPr="00DF0917">
        <w:rPr>
          <w:rFonts w:cs="Calibri"/>
          <w:b/>
          <w:color w:val="FF0000"/>
        </w:rPr>
        <w:t xml:space="preserve">1000 </w:t>
      </w:r>
      <w:r w:rsidRPr="007738B4">
        <w:rPr>
          <w:rFonts w:cs="Calibri"/>
          <w:b/>
          <w:color w:val="000000"/>
        </w:rPr>
        <w:t>--</w:t>
      </w:r>
      <w:proofErr w:type="spellStart"/>
      <w:r w:rsidRPr="007738B4">
        <w:rPr>
          <w:rFonts w:cs="Calibri"/>
          <w:b/>
          <w:color w:val="000000"/>
        </w:rPr>
        <w:t>inputDir</w:t>
      </w:r>
      <w:proofErr w:type="spellEnd"/>
      <w:r w:rsidRPr="007738B4">
        <w:rPr>
          <w:rFonts w:cs="Calibri"/>
          <w:b/>
          <w:color w:val="000000"/>
        </w:rPr>
        <w:t xml:space="preserve"> </w:t>
      </w:r>
      <w:r w:rsidRPr="00DF0917">
        <w:rPr>
          <w:rFonts w:cs="Calibri"/>
          <w:b/>
          <w:color w:val="FF0000"/>
        </w:rPr>
        <w:t>/home/</w:t>
      </w:r>
      <w:proofErr w:type="spellStart"/>
      <w:r w:rsidR="008F1B86">
        <w:rPr>
          <w:rFonts w:cs="Calibri"/>
          <w:b/>
          <w:color w:val="FF0000"/>
        </w:rPr>
        <w:t>sanjivsingh</w:t>
      </w:r>
      <w:proofErr w:type="spellEnd"/>
      <w:r w:rsidRPr="00DF0917">
        <w:rPr>
          <w:rFonts w:cs="Calibri"/>
          <w:b/>
          <w:color w:val="FF0000"/>
        </w:rPr>
        <w:t xml:space="preserve">/BDDG/input/ </w:t>
      </w:r>
      <w:r w:rsidRPr="007738B4">
        <w:rPr>
          <w:rFonts w:cs="Calibri"/>
          <w:b/>
          <w:color w:val="000000"/>
        </w:rPr>
        <w:t xml:space="preserve">--host </w:t>
      </w:r>
      <w:proofErr w:type="gramStart"/>
      <w:r w:rsidRPr="00DF0917">
        <w:rPr>
          <w:rFonts w:cs="Calibri"/>
          <w:b/>
          <w:color w:val="FF0000"/>
        </w:rPr>
        <w:t>192.168.145.53  </w:t>
      </w:r>
      <w:r w:rsidRPr="007738B4">
        <w:rPr>
          <w:rFonts w:cs="Calibri"/>
          <w:b/>
          <w:color w:val="000000"/>
        </w:rPr>
        <w:t>--</w:t>
      </w:r>
      <w:proofErr w:type="gramEnd"/>
      <w:r w:rsidRPr="007738B4">
        <w:rPr>
          <w:rFonts w:cs="Calibri"/>
          <w:b/>
          <w:color w:val="000000"/>
        </w:rPr>
        <w:t xml:space="preserve">port </w:t>
      </w:r>
      <w:r w:rsidRPr="00DF0917">
        <w:rPr>
          <w:rFonts w:cs="Calibri"/>
          <w:b/>
          <w:color w:val="FF0000"/>
        </w:rPr>
        <w:t>3009</w:t>
      </w:r>
      <w:r w:rsidRPr="007738B4">
        <w:rPr>
          <w:rFonts w:cs="Calibri"/>
          <w:b/>
          <w:color w:val="000000"/>
        </w:rPr>
        <w:t xml:space="preserve"> --queue </w:t>
      </w:r>
      <w:proofErr w:type="spellStart"/>
      <w:r w:rsidRPr="007738B4">
        <w:rPr>
          <w:rFonts w:cs="Calibri"/>
          <w:b/>
          <w:color w:val="000000"/>
        </w:rPr>
        <w:t>myQueue</w:t>
      </w:r>
      <w:proofErr w:type="spellEnd"/>
    </w:p>
    <w:p w14:paraId="2740734E" w14:textId="77777777" w:rsidR="007738B4" w:rsidRDefault="007738B4" w:rsidP="00F25506">
      <w:pPr>
        <w:autoSpaceDE w:val="0"/>
        <w:autoSpaceDN w:val="0"/>
        <w:adjustRightInd w:val="0"/>
        <w:rPr>
          <w:rFonts w:eastAsiaTheme="minorHAnsi" w:cstheme="minorBidi"/>
        </w:rPr>
      </w:pPr>
    </w:p>
    <w:p w14:paraId="6E94457C" w14:textId="77777777" w:rsidR="007738B4" w:rsidRPr="007738B4" w:rsidRDefault="007738B4" w:rsidP="00F25506">
      <w:pPr>
        <w:autoSpaceDE w:val="0"/>
        <w:autoSpaceDN w:val="0"/>
        <w:adjustRightInd w:val="0"/>
        <w:rPr>
          <w:rFonts w:cs="Calibri"/>
          <w:color w:val="000000"/>
        </w:rPr>
      </w:pPr>
      <w:r>
        <w:rPr>
          <w:rFonts w:eastAsiaTheme="minorHAnsi" w:cstheme="minorBidi"/>
        </w:rPr>
        <w:t xml:space="preserve">              </w:t>
      </w:r>
      <w:r w:rsidR="00DF0917">
        <w:rPr>
          <w:rFonts w:eastAsiaTheme="minorHAnsi" w:cstheme="minorBidi"/>
        </w:rPr>
        <w:t>First</w:t>
      </w:r>
      <w:r>
        <w:rPr>
          <w:rFonts w:eastAsiaTheme="minorHAnsi" w:cstheme="minorBidi"/>
        </w:rPr>
        <w:t xml:space="preserve"> parameter </w:t>
      </w:r>
      <w:proofErr w:type="spellStart"/>
      <w:r w:rsidRPr="0033705B">
        <w:rPr>
          <w:rFonts w:cs="Calibri"/>
          <w:b/>
          <w:color w:val="000000"/>
        </w:rPr>
        <w:t>rabbitmq</w:t>
      </w:r>
      <w:proofErr w:type="spellEnd"/>
      <w:r>
        <w:rPr>
          <w:rFonts w:cs="Calibri"/>
          <w:b/>
          <w:color w:val="000000"/>
        </w:rPr>
        <w:t xml:space="preserve"> </w:t>
      </w:r>
      <w:r w:rsidRPr="007738B4">
        <w:rPr>
          <w:rFonts w:cs="Calibri"/>
          <w:color w:val="000000"/>
        </w:rPr>
        <w:t>is always type of connector where you want the dump the generated data.</w:t>
      </w:r>
    </w:p>
    <w:p w14:paraId="493A9132" w14:textId="77777777" w:rsidR="007738B4" w:rsidRDefault="007738B4" w:rsidP="00F25506">
      <w:pPr>
        <w:autoSpaceDE w:val="0"/>
        <w:autoSpaceDN w:val="0"/>
        <w:adjustRightInd w:val="0"/>
        <w:rPr>
          <w:rFonts w:eastAsiaTheme="minorHAnsi" w:cstheme="minorBidi"/>
        </w:rPr>
      </w:pPr>
    </w:p>
    <w:p w14:paraId="66E0FB69" w14:textId="77777777" w:rsidR="00616869" w:rsidRDefault="007738B4" w:rsidP="007738B4">
      <w:pPr>
        <w:autoSpaceDE w:val="0"/>
        <w:autoSpaceDN w:val="0"/>
        <w:adjustRightInd w:val="0"/>
        <w:ind w:left="1440"/>
        <w:rPr>
          <w:rFonts w:eastAsiaTheme="minorHAnsi" w:cstheme="minorBidi"/>
        </w:rPr>
      </w:pPr>
      <w:r w:rsidRPr="00616869">
        <w:rPr>
          <w:rFonts w:cs="Calibri"/>
          <w:b/>
          <w:color w:val="000000"/>
        </w:rPr>
        <w:t>--</w:t>
      </w:r>
      <w:proofErr w:type="spellStart"/>
      <w:r w:rsidRPr="00616869">
        <w:rPr>
          <w:rFonts w:cs="Calibri"/>
          <w:b/>
          <w:color w:val="000000"/>
        </w:rPr>
        <w:t>numberofrecords</w:t>
      </w:r>
      <w:proofErr w:type="spellEnd"/>
      <w:r>
        <w:rPr>
          <w:rFonts w:cs="Calibri"/>
          <w:b/>
          <w:color w:val="000000"/>
        </w:rPr>
        <w:t xml:space="preserve"> &lt;Number of records&gt;</w:t>
      </w:r>
    </w:p>
    <w:p w14:paraId="6019D996" w14:textId="77777777" w:rsidR="00570509" w:rsidRDefault="007738B4" w:rsidP="007738B4">
      <w:pPr>
        <w:autoSpaceDE w:val="0"/>
        <w:autoSpaceDN w:val="0"/>
        <w:adjustRightInd w:val="0"/>
        <w:ind w:left="1440"/>
        <w:rPr>
          <w:rFonts w:cs="Calibri"/>
          <w:b/>
          <w:color w:val="000000"/>
        </w:rPr>
      </w:pPr>
      <w:r w:rsidRPr="00616869">
        <w:rPr>
          <w:rFonts w:cs="Calibri"/>
          <w:b/>
          <w:color w:val="000000"/>
        </w:rPr>
        <w:t>--</w:t>
      </w:r>
      <w:proofErr w:type="spellStart"/>
      <w:r w:rsidRPr="00616869">
        <w:rPr>
          <w:rFonts w:cs="Calibri"/>
          <w:b/>
          <w:color w:val="000000"/>
        </w:rPr>
        <w:t>inputDir</w:t>
      </w:r>
      <w:proofErr w:type="spellEnd"/>
      <w:r>
        <w:rPr>
          <w:rFonts w:cs="Calibri"/>
          <w:b/>
          <w:color w:val="000000"/>
        </w:rPr>
        <w:t xml:space="preserve"> &lt;input directory where user expression resides&gt;</w:t>
      </w:r>
    </w:p>
    <w:p w14:paraId="5ABD45A7" w14:textId="77777777" w:rsidR="007738B4" w:rsidRDefault="007738B4" w:rsidP="007738B4">
      <w:pPr>
        <w:autoSpaceDE w:val="0"/>
        <w:autoSpaceDN w:val="0"/>
        <w:adjustRightInd w:val="0"/>
        <w:ind w:left="1440"/>
        <w:rPr>
          <w:rFonts w:cs="Calibri"/>
          <w:b/>
          <w:color w:val="000000"/>
        </w:rPr>
      </w:pPr>
      <w:r w:rsidRPr="00616869">
        <w:rPr>
          <w:rFonts w:cs="Calibri"/>
          <w:b/>
          <w:color w:val="000000"/>
        </w:rPr>
        <w:t>--host</w:t>
      </w:r>
      <w:r>
        <w:rPr>
          <w:rFonts w:cs="Calibri"/>
          <w:b/>
          <w:color w:val="000000"/>
        </w:rPr>
        <w:t xml:space="preserve"> &lt;server </w:t>
      </w:r>
      <w:proofErr w:type="spellStart"/>
      <w:r>
        <w:rPr>
          <w:rFonts w:cs="Calibri"/>
          <w:b/>
          <w:color w:val="000000"/>
        </w:rPr>
        <w:t>ip</w:t>
      </w:r>
      <w:proofErr w:type="spellEnd"/>
      <w:r>
        <w:rPr>
          <w:rFonts w:cs="Calibri"/>
          <w:b/>
          <w:color w:val="000000"/>
        </w:rPr>
        <w:t xml:space="preserve"> of </w:t>
      </w:r>
      <w:proofErr w:type="spellStart"/>
      <w:r>
        <w:rPr>
          <w:rFonts w:cs="Calibri"/>
          <w:b/>
          <w:color w:val="000000"/>
        </w:rPr>
        <w:t>rabbitmq</w:t>
      </w:r>
      <w:proofErr w:type="spellEnd"/>
      <w:r>
        <w:rPr>
          <w:rFonts w:cs="Calibri"/>
          <w:b/>
          <w:color w:val="000000"/>
        </w:rPr>
        <w:t xml:space="preserve"> server&gt;</w:t>
      </w:r>
    </w:p>
    <w:p w14:paraId="2A2602AB" w14:textId="77777777" w:rsidR="007738B4" w:rsidRDefault="007738B4" w:rsidP="007738B4">
      <w:pPr>
        <w:autoSpaceDE w:val="0"/>
        <w:autoSpaceDN w:val="0"/>
        <w:adjustRightInd w:val="0"/>
        <w:ind w:left="1440"/>
        <w:rPr>
          <w:rFonts w:cs="Calibri"/>
          <w:b/>
          <w:color w:val="000000"/>
        </w:rPr>
      </w:pPr>
      <w:r w:rsidRPr="00616869">
        <w:rPr>
          <w:rFonts w:cs="Calibri"/>
          <w:b/>
          <w:color w:val="000000"/>
        </w:rPr>
        <w:t>--</w:t>
      </w:r>
      <w:r w:rsidR="00DF0917" w:rsidRPr="00616869">
        <w:rPr>
          <w:rFonts w:cs="Calibri"/>
          <w:b/>
          <w:color w:val="000000"/>
        </w:rPr>
        <w:t>port</w:t>
      </w:r>
      <w:r w:rsidR="00DF0917">
        <w:rPr>
          <w:rFonts w:cs="Calibri"/>
          <w:b/>
          <w:color w:val="000000"/>
        </w:rPr>
        <w:t xml:space="preserve"> &lt;</w:t>
      </w:r>
      <w:r>
        <w:rPr>
          <w:rFonts w:cs="Calibri"/>
          <w:b/>
          <w:color w:val="000000"/>
        </w:rPr>
        <w:t xml:space="preserve">port of </w:t>
      </w:r>
      <w:proofErr w:type="spellStart"/>
      <w:r>
        <w:rPr>
          <w:rFonts w:cs="Calibri"/>
          <w:b/>
          <w:color w:val="000000"/>
        </w:rPr>
        <w:t>rabbitmq</w:t>
      </w:r>
      <w:proofErr w:type="spellEnd"/>
      <w:r>
        <w:rPr>
          <w:rFonts w:cs="Calibri"/>
          <w:b/>
          <w:color w:val="000000"/>
        </w:rPr>
        <w:t xml:space="preserve"> server&gt;</w:t>
      </w:r>
    </w:p>
    <w:p w14:paraId="0F411C49" w14:textId="77777777" w:rsidR="007738B4" w:rsidRDefault="007738B4" w:rsidP="007738B4">
      <w:pPr>
        <w:autoSpaceDE w:val="0"/>
        <w:autoSpaceDN w:val="0"/>
        <w:adjustRightInd w:val="0"/>
        <w:ind w:left="1440"/>
        <w:rPr>
          <w:rFonts w:cs="Calibri"/>
          <w:b/>
          <w:color w:val="000000"/>
        </w:rPr>
      </w:pPr>
      <w:r w:rsidRPr="00616869">
        <w:rPr>
          <w:rFonts w:cs="Calibri"/>
          <w:b/>
          <w:color w:val="000000"/>
        </w:rPr>
        <w:t>--</w:t>
      </w:r>
      <w:r w:rsidR="00DF0917" w:rsidRPr="00616869">
        <w:rPr>
          <w:rFonts w:cs="Calibri"/>
          <w:b/>
          <w:color w:val="000000"/>
        </w:rPr>
        <w:t>queue</w:t>
      </w:r>
      <w:r w:rsidR="00DF0917">
        <w:rPr>
          <w:rFonts w:cs="Calibri"/>
          <w:b/>
          <w:color w:val="000000"/>
        </w:rPr>
        <w:t xml:space="preserve"> &lt;</w:t>
      </w:r>
      <w:r>
        <w:rPr>
          <w:rFonts w:cs="Calibri"/>
          <w:b/>
          <w:color w:val="000000"/>
        </w:rPr>
        <w:t>queue name&gt;</w:t>
      </w:r>
    </w:p>
    <w:p w14:paraId="4FE6DEE8" w14:textId="77777777" w:rsidR="007738B4" w:rsidRDefault="007738B4" w:rsidP="007738B4">
      <w:pPr>
        <w:autoSpaceDE w:val="0"/>
        <w:autoSpaceDN w:val="0"/>
        <w:adjustRightInd w:val="0"/>
        <w:ind w:left="1440"/>
        <w:rPr>
          <w:rFonts w:eastAsiaTheme="minorHAnsi" w:cstheme="minorBidi"/>
        </w:rPr>
      </w:pPr>
    </w:p>
    <w:p w14:paraId="67024192" w14:textId="77777777" w:rsidR="008852B8" w:rsidRDefault="008852B8" w:rsidP="008852B8">
      <w:pPr>
        <w:pStyle w:val="Heading1"/>
      </w:pPr>
      <w:bookmarkStart w:id="52" w:name="_Toc160549512"/>
      <w:r>
        <w:t>API based Interface</w:t>
      </w:r>
      <w:r w:rsidRPr="00F8774E">
        <w:t>.</w:t>
      </w:r>
      <w:bookmarkEnd w:id="52"/>
      <w:r w:rsidRPr="00F8774E">
        <w:t xml:space="preserve"> </w:t>
      </w:r>
    </w:p>
    <w:p w14:paraId="5C9A6F54" w14:textId="77777777" w:rsidR="002E4970" w:rsidRDefault="002E4970" w:rsidP="002E4970"/>
    <w:p w14:paraId="2BADDBEF" w14:textId="77777777" w:rsidR="002E4970" w:rsidRPr="002E4970" w:rsidRDefault="002E4970" w:rsidP="002E4970"/>
    <w:p w14:paraId="47DB2150" w14:textId="3B4149D9" w:rsidR="008852B8" w:rsidRPr="00536C1D" w:rsidRDefault="002E4970" w:rsidP="00F25506">
      <w:pPr>
        <w:autoSpaceDE w:val="0"/>
        <w:autoSpaceDN w:val="0"/>
        <w:adjustRightInd w:val="0"/>
        <w:rPr>
          <w:rFonts w:eastAsiaTheme="minorHAnsi" w:cstheme="minorBidi"/>
        </w:rPr>
      </w:pPr>
      <w:r>
        <w:rPr>
          <w:rFonts w:eastAsiaTheme="minorHAnsi" w:cstheme="minorBidi"/>
        </w:rPr>
        <w:t xml:space="preserve">Following describes how to use </w:t>
      </w:r>
      <w:r w:rsidR="00276687">
        <w:rPr>
          <w:rFonts w:eastAsiaTheme="minorHAnsi" w:cstheme="minorBidi"/>
        </w:rPr>
        <w:t>Contextual</w:t>
      </w:r>
      <w:r>
        <w:rPr>
          <w:rFonts w:eastAsiaTheme="minorHAnsi" w:cstheme="minorBidi"/>
        </w:rPr>
        <w:t>-Data Generator as API.</w:t>
      </w:r>
    </w:p>
    <w:p w14:paraId="3C99CA76" w14:textId="1054FEDF" w:rsidR="00421D0E" w:rsidRPr="006411D8" w:rsidRDefault="00421D0E" w:rsidP="000E393E">
      <w:pPr>
        <w:pStyle w:val="Heading1"/>
        <w:numPr>
          <w:ilvl w:val="0"/>
          <w:numId w:val="12"/>
        </w:numPr>
        <w:rPr>
          <w:rFonts w:ascii="Consolas" w:eastAsiaTheme="minorHAnsi" w:hAnsi="Consolas" w:cs="Consolas"/>
          <w:noProof/>
          <w:color w:val="1F4E79" w:themeColor="accent1" w:themeShade="80"/>
          <w:sz w:val="20"/>
          <w:szCs w:val="20"/>
        </w:rPr>
      </w:pPr>
      <w:bookmarkStart w:id="53" w:name="_Toc160549513"/>
      <w:r w:rsidRPr="006411D8">
        <w:rPr>
          <w:rFonts w:ascii="Calibri" w:eastAsiaTheme="minorHAnsi" w:hAnsi="Calibri" w:cstheme="minorBidi"/>
          <w:color w:val="1F4E79" w:themeColor="accent1" w:themeShade="80"/>
          <w:sz w:val="28"/>
          <w:szCs w:val="28"/>
        </w:rPr>
        <w:t xml:space="preserve">Create instance of </w:t>
      </w:r>
      <w:proofErr w:type="spellStart"/>
      <w:r w:rsidR="00276687">
        <w:rPr>
          <w:rFonts w:ascii="Calibri" w:eastAsiaTheme="minorHAnsi" w:hAnsi="Calibri" w:cstheme="minorBidi"/>
          <w:color w:val="1F4E79" w:themeColor="accent1" w:themeShade="80"/>
          <w:sz w:val="28"/>
          <w:szCs w:val="28"/>
        </w:rPr>
        <w:t>Contextual</w:t>
      </w:r>
      <w:r w:rsidRPr="006411D8">
        <w:rPr>
          <w:rFonts w:ascii="Calibri" w:eastAsiaTheme="minorHAnsi" w:hAnsi="Calibri" w:cstheme="minorBidi"/>
          <w:color w:val="1F4E79" w:themeColor="accent1" w:themeShade="80"/>
          <w:sz w:val="28"/>
          <w:szCs w:val="28"/>
        </w:rPr>
        <w:t>DataGenerator</w:t>
      </w:r>
      <w:proofErr w:type="spellEnd"/>
      <w:r w:rsidRPr="006411D8">
        <w:rPr>
          <w:rFonts w:ascii="Calibri" w:eastAsiaTheme="minorHAnsi" w:hAnsi="Calibri" w:cstheme="minorBidi"/>
          <w:color w:val="1F4E79" w:themeColor="accent1" w:themeShade="80"/>
          <w:sz w:val="28"/>
          <w:szCs w:val="28"/>
        </w:rPr>
        <w:t xml:space="preserve"> class.</w:t>
      </w:r>
      <w:bookmarkEnd w:id="53"/>
      <w:r w:rsidRPr="006411D8">
        <w:rPr>
          <w:rFonts w:ascii="Consolas" w:eastAsiaTheme="minorHAnsi" w:hAnsi="Consolas" w:cs="Consolas"/>
          <w:noProof/>
          <w:color w:val="1F4E79" w:themeColor="accent1" w:themeShade="80"/>
          <w:sz w:val="20"/>
          <w:szCs w:val="20"/>
        </w:rPr>
        <w:t xml:space="preserve"> </w:t>
      </w:r>
    </w:p>
    <w:p w14:paraId="72F8E6E2" w14:textId="77777777" w:rsidR="00946F17" w:rsidRDefault="00946F17" w:rsidP="00946F17">
      <w:pPr>
        <w:autoSpaceDE w:val="0"/>
        <w:autoSpaceDN w:val="0"/>
        <w:adjustRightInd w:val="0"/>
        <w:rPr>
          <w:rFonts w:ascii="Consolas" w:eastAsiaTheme="minorHAnsi" w:hAnsi="Consolas" w:cs="Consolas"/>
          <w:sz w:val="20"/>
          <w:szCs w:val="20"/>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59264" behindDoc="0" locked="0" layoutInCell="1" allowOverlap="1" wp14:anchorId="3DAC9E1B" wp14:editId="223A54AE">
                <wp:simplePos x="0" y="0"/>
                <wp:positionH relativeFrom="column">
                  <wp:posOffset>276225</wp:posOffset>
                </wp:positionH>
                <wp:positionV relativeFrom="paragraph">
                  <wp:posOffset>58420</wp:posOffset>
                </wp:positionV>
                <wp:extent cx="6076950" cy="866775"/>
                <wp:effectExtent l="0" t="0" r="19050" b="28575"/>
                <wp:wrapNone/>
                <wp:docPr id="9" name="Rectangle 8"/>
                <wp:cNvGraphicFramePr/>
                <a:graphic xmlns:a="http://schemas.openxmlformats.org/drawingml/2006/main">
                  <a:graphicData uri="http://schemas.microsoft.com/office/word/2010/wordprocessingShape">
                    <wps:wsp>
                      <wps:cNvSpPr/>
                      <wps:spPr>
                        <a:xfrm>
                          <a:off x="0" y="0"/>
                          <a:ext cx="6076950" cy="866775"/>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1C71E4B8" w14:textId="303F361C" w:rsidR="00996B2A" w:rsidRPr="00A376B2" w:rsidRDefault="00996B2A" w:rsidP="00F25506">
                            <w:pPr>
                              <w:autoSpaceDE w:val="0"/>
                              <w:autoSpaceDN w:val="0"/>
                              <w:adjustRightInd w:val="0"/>
                              <w:rPr>
                                <w:rFonts w:ascii="Consolas" w:eastAsiaTheme="minorHAnsi" w:hAnsi="Consolas" w:cs="Consolas"/>
                                <w:sz w:val="20"/>
                                <w:szCs w:val="20"/>
                              </w:rPr>
                            </w:pPr>
                            <w:r w:rsidRPr="00A376B2">
                              <w:rPr>
                                <w:rFonts w:ascii="Consolas" w:eastAsiaTheme="minorHAnsi" w:hAnsi="Consolas" w:cs="Consolas"/>
                                <w:color w:val="000000"/>
                                <w:sz w:val="20"/>
                                <w:szCs w:val="20"/>
                              </w:rPr>
                              <w:tab/>
                              <w:t xml:space="preserve">String </w:t>
                            </w:r>
                            <w:proofErr w:type="spellStart"/>
                            <w:r w:rsidRPr="00A376B2">
                              <w:rPr>
                                <w:rFonts w:ascii="Consolas" w:eastAsiaTheme="minorHAnsi" w:hAnsi="Consolas" w:cs="Consolas"/>
                                <w:color w:val="000000"/>
                                <w:sz w:val="20"/>
                                <w:szCs w:val="20"/>
                              </w:rPr>
                              <w:t>inputDir</w:t>
                            </w:r>
                            <w:proofErr w:type="spellEnd"/>
                            <w:r w:rsidRPr="00A376B2">
                              <w:rPr>
                                <w:rFonts w:ascii="Consolas" w:eastAsiaTheme="minorHAnsi" w:hAnsi="Consolas" w:cs="Consolas"/>
                                <w:color w:val="000000"/>
                                <w:sz w:val="20"/>
                                <w:szCs w:val="20"/>
                              </w:rPr>
                              <w:t xml:space="preserve"> = </w:t>
                            </w:r>
                            <w:r w:rsidRPr="00A376B2">
                              <w:rPr>
                                <w:rFonts w:ascii="Consolas" w:eastAsiaTheme="minorHAnsi" w:hAnsi="Consolas" w:cs="Consolas"/>
                                <w:color w:val="2A00FF"/>
                                <w:sz w:val="20"/>
                                <w:szCs w:val="20"/>
                              </w:rPr>
                              <w:t>"/home/</w:t>
                            </w:r>
                            <w:proofErr w:type="spellStart"/>
                            <w:r w:rsidR="00276687">
                              <w:rPr>
                                <w:rFonts w:ascii="Consolas" w:eastAsiaTheme="minorHAnsi" w:hAnsi="Consolas" w:cs="Consolas"/>
                                <w:color w:val="2A00FF"/>
                                <w:sz w:val="20"/>
                                <w:szCs w:val="20"/>
                              </w:rPr>
                              <w:t>sanjivsingh</w:t>
                            </w:r>
                            <w:proofErr w:type="spellEnd"/>
                            <w:r w:rsidRPr="00A376B2">
                              <w:rPr>
                                <w:rFonts w:ascii="Consolas" w:eastAsiaTheme="minorHAnsi" w:hAnsi="Consolas" w:cs="Consolas"/>
                                <w:color w:val="2A00FF"/>
                                <w:sz w:val="20"/>
                                <w:szCs w:val="20"/>
                              </w:rPr>
                              <w:t>/BDDG/input/</w:t>
                            </w:r>
                            <w:proofErr w:type="gramStart"/>
                            <w:r w:rsidRPr="00A376B2">
                              <w:rPr>
                                <w:rFonts w:ascii="Consolas" w:eastAsiaTheme="minorHAnsi" w:hAnsi="Consolas" w:cs="Consolas"/>
                                <w:color w:val="2A00FF"/>
                                <w:sz w:val="20"/>
                                <w:szCs w:val="20"/>
                              </w:rPr>
                              <w:t>"</w:t>
                            </w:r>
                            <w:r w:rsidRPr="00A376B2">
                              <w:rPr>
                                <w:rFonts w:ascii="Consolas" w:eastAsiaTheme="minorHAnsi" w:hAnsi="Consolas" w:cs="Consolas"/>
                                <w:color w:val="000000"/>
                                <w:sz w:val="20"/>
                                <w:szCs w:val="20"/>
                              </w:rPr>
                              <w:t>;</w:t>
                            </w:r>
                            <w:proofErr w:type="gramEnd"/>
                          </w:p>
                          <w:p w14:paraId="58603A76" w14:textId="77777777" w:rsidR="00996B2A" w:rsidRPr="00A376B2" w:rsidRDefault="00996B2A" w:rsidP="00F25506">
                            <w:pPr>
                              <w:autoSpaceDE w:val="0"/>
                              <w:autoSpaceDN w:val="0"/>
                              <w:adjustRightInd w:val="0"/>
                              <w:rPr>
                                <w:rFonts w:ascii="Consolas" w:eastAsiaTheme="minorHAnsi" w:hAnsi="Consolas" w:cs="Consolas"/>
                                <w:sz w:val="20"/>
                                <w:szCs w:val="20"/>
                              </w:rPr>
                            </w:pPr>
                          </w:p>
                          <w:p w14:paraId="7EAFB5FA" w14:textId="43525D54" w:rsidR="00996B2A" w:rsidRPr="00A376B2" w:rsidRDefault="00996B2A" w:rsidP="00F25506">
                            <w:pPr>
                              <w:autoSpaceDE w:val="0"/>
                              <w:autoSpaceDN w:val="0"/>
                              <w:adjustRightInd w:val="0"/>
                              <w:rPr>
                                <w:rFonts w:ascii="Consolas" w:eastAsiaTheme="minorHAnsi" w:hAnsi="Consolas" w:cs="Consolas"/>
                                <w:sz w:val="20"/>
                                <w:szCs w:val="20"/>
                              </w:rPr>
                            </w:pPr>
                            <w:r w:rsidRPr="00A376B2">
                              <w:rPr>
                                <w:rFonts w:ascii="Consolas" w:eastAsiaTheme="minorHAnsi" w:hAnsi="Consolas" w:cs="Consolas"/>
                                <w:color w:val="000000"/>
                                <w:sz w:val="20"/>
                                <w:szCs w:val="20"/>
                              </w:rPr>
                              <w:tab/>
                            </w:r>
                            <w:r w:rsidRPr="00A376B2">
                              <w:rPr>
                                <w:rFonts w:ascii="Consolas" w:eastAsiaTheme="minorHAnsi" w:hAnsi="Consolas" w:cs="Consolas"/>
                                <w:color w:val="3F7F5F"/>
                                <w:sz w:val="20"/>
                                <w:szCs w:val="20"/>
                              </w:rPr>
                              <w:t>// create data generator instance</w:t>
                            </w:r>
                          </w:p>
                          <w:p w14:paraId="35E5345A" w14:textId="689C453D" w:rsidR="00996B2A" w:rsidRPr="00A376B2" w:rsidRDefault="00276687" w:rsidP="00F2550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sz w:val="20"/>
                                <w:szCs w:val="20"/>
                              </w:rPr>
                            </w:pPr>
                            <w:proofErr w:type="spellStart"/>
                            <w:r>
                              <w:rPr>
                                <w:rFonts w:ascii="Consolas" w:eastAsiaTheme="minorHAnsi" w:hAnsi="Consolas" w:cs="Consolas"/>
                                <w:color w:val="000000"/>
                                <w:sz w:val="20"/>
                                <w:szCs w:val="20"/>
                              </w:rPr>
                              <w:t>Contextual</w:t>
                            </w:r>
                            <w:r w:rsidR="00996B2A" w:rsidRPr="00A376B2">
                              <w:rPr>
                                <w:rFonts w:ascii="Consolas" w:eastAsiaTheme="minorHAnsi" w:hAnsi="Consolas" w:cs="Consolas"/>
                                <w:color w:val="000000"/>
                                <w:sz w:val="20"/>
                                <w:szCs w:val="20"/>
                              </w:rPr>
                              <w:t>DataGenerator</w:t>
                            </w:r>
                            <w:proofErr w:type="spellEnd"/>
                            <w:r w:rsidR="00996B2A" w:rsidRPr="00A376B2">
                              <w:rPr>
                                <w:rFonts w:ascii="Consolas" w:eastAsiaTheme="minorHAnsi" w:hAnsi="Consolas" w:cs="Consolas"/>
                                <w:color w:val="000000"/>
                                <w:sz w:val="20"/>
                                <w:szCs w:val="20"/>
                              </w:rPr>
                              <w:t xml:space="preserve"> </w:t>
                            </w:r>
                            <w:proofErr w:type="spellStart"/>
                            <w:r w:rsidR="00996B2A" w:rsidRPr="00A376B2">
                              <w:rPr>
                                <w:rFonts w:ascii="Consolas" w:eastAsiaTheme="minorHAnsi" w:hAnsi="Consolas" w:cs="Consolas"/>
                                <w:color w:val="000000"/>
                                <w:sz w:val="20"/>
                                <w:szCs w:val="20"/>
                              </w:rPr>
                              <w:t>bdGenerator</w:t>
                            </w:r>
                            <w:proofErr w:type="spellEnd"/>
                            <w:r w:rsidR="00996B2A" w:rsidRPr="00A376B2">
                              <w:rPr>
                                <w:rFonts w:ascii="Consolas" w:eastAsiaTheme="minorHAnsi" w:hAnsi="Consolas" w:cs="Consolas"/>
                                <w:color w:val="000000"/>
                                <w:sz w:val="20"/>
                                <w:szCs w:val="20"/>
                              </w:rPr>
                              <w:t xml:space="preserve"> = </w:t>
                            </w:r>
                            <w:r w:rsidR="00996B2A" w:rsidRPr="00A376B2">
                              <w:rPr>
                                <w:rFonts w:ascii="Consolas" w:eastAsiaTheme="minorHAnsi" w:hAnsi="Consolas" w:cs="Consolas"/>
                                <w:bCs/>
                                <w:color w:val="7F0055"/>
                                <w:sz w:val="20"/>
                                <w:szCs w:val="20"/>
                              </w:rPr>
                              <w:t>new</w:t>
                            </w:r>
                            <w:r w:rsidR="00996B2A" w:rsidRPr="00A376B2">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Contextual</w:t>
                            </w:r>
                            <w:r w:rsidR="00996B2A" w:rsidRPr="00A376B2">
                              <w:rPr>
                                <w:rFonts w:ascii="Consolas" w:eastAsiaTheme="minorHAnsi" w:hAnsi="Consolas" w:cs="Consolas"/>
                                <w:color w:val="000000"/>
                                <w:sz w:val="20"/>
                                <w:szCs w:val="20"/>
                              </w:rPr>
                              <w:t>DataGenerator</w:t>
                            </w:r>
                            <w:proofErr w:type="spellEnd"/>
                            <w:r w:rsidR="00996B2A" w:rsidRPr="00A376B2">
                              <w:rPr>
                                <w:rFonts w:ascii="Consolas" w:eastAsiaTheme="minorHAnsi" w:hAnsi="Consolas" w:cs="Consolas"/>
                                <w:color w:val="000000"/>
                                <w:sz w:val="20"/>
                                <w:szCs w:val="20"/>
                              </w:rPr>
                              <w:t>(</w:t>
                            </w:r>
                            <w:proofErr w:type="spellStart"/>
                            <w:r w:rsidR="00996B2A" w:rsidRPr="00A376B2">
                              <w:rPr>
                                <w:rFonts w:ascii="Consolas" w:eastAsiaTheme="minorHAnsi" w:hAnsi="Consolas" w:cs="Consolas"/>
                                <w:color w:val="000000"/>
                                <w:sz w:val="20"/>
                                <w:szCs w:val="20"/>
                              </w:rPr>
                              <w:t>inputDir</w:t>
                            </w:r>
                            <w:proofErr w:type="spellEnd"/>
                            <w:proofErr w:type="gramStart"/>
                            <w:r w:rsidR="00996B2A" w:rsidRPr="00A376B2">
                              <w:rPr>
                                <w:rFonts w:ascii="Consolas" w:eastAsiaTheme="minorHAnsi" w:hAnsi="Consolas" w:cs="Consolas"/>
                                <w:color w:val="000000"/>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9E1B" id="Rectangle 8" o:spid="_x0000_s1026" style="position:absolute;margin-left:21.75pt;margin-top:4.6pt;width:478.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" fillcolor="#dbd9d9 [3054]" strokecolor="#a5a5a5 [3206]" strokeweight=".5pt">
                <v:textbox>
                  <w:txbxContent>
                    <w:p w14:paraId="1C71E4B8" w14:textId="303F361C" w:rsidR="00996B2A" w:rsidRPr="00A376B2" w:rsidRDefault="00996B2A" w:rsidP="00F25506">
                      <w:pPr>
                        <w:autoSpaceDE w:val="0"/>
                        <w:autoSpaceDN w:val="0"/>
                        <w:adjustRightInd w:val="0"/>
                        <w:rPr>
                          <w:rFonts w:ascii="Consolas" w:eastAsiaTheme="minorHAnsi" w:hAnsi="Consolas" w:cs="Consolas"/>
                          <w:sz w:val="20"/>
                          <w:szCs w:val="20"/>
                        </w:rPr>
                      </w:pPr>
                      <w:r w:rsidRPr="00A376B2">
                        <w:rPr>
                          <w:rFonts w:ascii="Consolas" w:eastAsiaTheme="minorHAnsi" w:hAnsi="Consolas" w:cs="Consolas"/>
                          <w:color w:val="000000"/>
                          <w:sz w:val="20"/>
                          <w:szCs w:val="20"/>
                        </w:rPr>
                        <w:tab/>
                        <w:t xml:space="preserve">String </w:t>
                      </w:r>
                      <w:proofErr w:type="spellStart"/>
                      <w:r w:rsidRPr="00A376B2">
                        <w:rPr>
                          <w:rFonts w:ascii="Consolas" w:eastAsiaTheme="minorHAnsi" w:hAnsi="Consolas" w:cs="Consolas"/>
                          <w:color w:val="000000"/>
                          <w:sz w:val="20"/>
                          <w:szCs w:val="20"/>
                        </w:rPr>
                        <w:t>inputDir</w:t>
                      </w:r>
                      <w:proofErr w:type="spellEnd"/>
                      <w:r w:rsidRPr="00A376B2">
                        <w:rPr>
                          <w:rFonts w:ascii="Consolas" w:eastAsiaTheme="minorHAnsi" w:hAnsi="Consolas" w:cs="Consolas"/>
                          <w:color w:val="000000"/>
                          <w:sz w:val="20"/>
                          <w:szCs w:val="20"/>
                        </w:rPr>
                        <w:t xml:space="preserve"> = </w:t>
                      </w:r>
                      <w:r w:rsidRPr="00A376B2">
                        <w:rPr>
                          <w:rFonts w:ascii="Consolas" w:eastAsiaTheme="minorHAnsi" w:hAnsi="Consolas" w:cs="Consolas"/>
                          <w:color w:val="2A00FF"/>
                          <w:sz w:val="20"/>
                          <w:szCs w:val="20"/>
                        </w:rPr>
                        <w:t>"/home/</w:t>
                      </w:r>
                      <w:proofErr w:type="spellStart"/>
                      <w:r w:rsidR="00276687">
                        <w:rPr>
                          <w:rFonts w:ascii="Consolas" w:eastAsiaTheme="minorHAnsi" w:hAnsi="Consolas" w:cs="Consolas"/>
                          <w:color w:val="2A00FF"/>
                          <w:sz w:val="20"/>
                          <w:szCs w:val="20"/>
                        </w:rPr>
                        <w:t>sanjivsingh</w:t>
                      </w:r>
                      <w:proofErr w:type="spellEnd"/>
                      <w:r w:rsidRPr="00A376B2">
                        <w:rPr>
                          <w:rFonts w:ascii="Consolas" w:eastAsiaTheme="minorHAnsi" w:hAnsi="Consolas" w:cs="Consolas"/>
                          <w:color w:val="2A00FF"/>
                          <w:sz w:val="20"/>
                          <w:szCs w:val="20"/>
                        </w:rPr>
                        <w:t>/BDDG/input/</w:t>
                      </w:r>
                      <w:proofErr w:type="gramStart"/>
                      <w:r w:rsidRPr="00A376B2">
                        <w:rPr>
                          <w:rFonts w:ascii="Consolas" w:eastAsiaTheme="minorHAnsi" w:hAnsi="Consolas" w:cs="Consolas"/>
                          <w:color w:val="2A00FF"/>
                          <w:sz w:val="20"/>
                          <w:szCs w:val="20"/>
                        </w:rPr>
                        <w:t>"</w:t>
                      </w:r>
                      <w:r w:rsidRPr="00A376B2">
                        <w:rPr>
                          <w:rFonts w:ascii="Consolas" w:eastAsiaTheme="minorHAnsi" w:hAnsi="Consolas" w:cs="Consolas"/>
                          <w:color w:val="000000"/>
                          <w:sz w:val="20"/>
                          <w:szCs w:val="20"/>
                        </w:rPr>
                        <w:t>;</w:t>
                      </w:r>
                      <w:proofErr w:type="gramEnd"/>
                    </w:p>
                    <w:p w14:paraId="58603A76" w14:textId="77777777" w:rsidR="00996B2A" w:rsidRPr="00A376B2" w:rsidRDefault="00996B2A" w:rsidP="00F25506">
                      <w:pPr>
                        <w:autoSpaceDE w:val="0"/>
                        <w:autoSpaceDN w:val="0"/>
                        <w:adjustRightInd w:val="0"/>
                        <w:rPr>
                          <w:rFonts w:ascii="Consolas" w:eastAsiaTheme="minorHAnsi" w:hAnsi="Consolas" w:cs="Consolas"/>
                          <w:sz w:val="20"/>
                          <w:szCs w:val="20"/>
                        </w:rPr>
                      </w:pPr>
                    </w:p>
                    <w:p w14:paraId="7EAFB5FA" w14:textId="43525D54" w:rsidR="00996B2A" w:rsidRPr="00A376B2" w:rsidRDefault="00996B2A" w:rsidP="00F25506">
                      <w:pPr>
                        <w:autoSpaceDE w:val="0"/>
                        <w:autoSpaceDN w:val="0"/>
                        <w:adjustRightInd w:val="0"/>
                        <w:rPr>
                          <w:rFonts w:ascii="Consolas" w:eastAsiaTheme="minorHAnsi" w:hAnsi="Consolas" w:cs="Consolas"/>
                          <w:sz w:val="20"/>
                          <w:szCs w:val="20"/>
                        </w:rPr>
                      </w:pPr>
                      <w:r w:rsidRPr="00A376B2">
                        <w:rPr>
                          <w:rFonts w:ascii="Consolas" w:eastAsiaTheme="minorHAnsi" w:hAnsi="Consolas" w:cs="Consolas"/>
                          <w:color w:val="000000"/>
                          <w:sz w:val="20"/>
                          <w:szCs w:val="20"/>
                        </w:rPr>
                        <w:tab/>
                      </w:r>
                      <w:r w:rsidRPr="00A376B2">
                        <w:rPr>
                          <w:rFonts w:ascii="Consolas" w:eastAsiaTheme="minorHAnsi" w:hAnsi="Consolas" w:cs="Consolas"/>
                          <w:color w:val="3F7F5F"/>
                          <w:sz w:val="20"/>
                          <w:szCs w:val="20"/>
                        </w:rPr>
                        <w:t>// create data generator instance</w:t>
                      </w:r>
                    </w:p>
                    <w:p w14:paraId="35E5345A" w14:textId="689C453D" w:rsidR="00996B2A" w:rsidRPr="00A376B2" w:rsidRDefault="00276687" w:rsidP="00F2550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sz w:val="20"/>
                          <w:szCs w:val="20"/>
                        </w:rPr>
                      </w:pPr>
                      <w:proofErr w:type="spellStart"/>
                      <w:r>
                        <w:rPr>
                          <w:rFonts w:ascii="Consolas" w:eastAsiaTheme="minorHAnsi" w:hAnsi="Consolas" w:cs="Consolas"/>
                          <w:color w:val="000000"/>
                          <w:sz w:val="20"/>
                          <w:szCs w:val="20"/>
                        </w:rPr>
                        <w:t>Contextual</w:t>
                      </w:r>
                      <w:r w:rsidR="00996B2A" w:rsidRPr="00A376B2">
                        <w:rPr>
                          <w:rFonts w:ascii="Consolas" w:eastAsiaTheme="minorHAnsi" w:hAnsi="Consolas" w:cs="Consolas"/>
                          <w:color w:val="000000"/>
                          <w:sz w:val="20"/>
                          <w:szCs w:val="20"/>
                        </w:rPr>
                        <w:t>DataGenerator</w:t>
                      </w:r>
                      <w:proofErr w:type="spellEnd"/>
                      <w:r w:rsidR="00996B2A" w:rsidRPr="00A376B2">
                        <w:rPr>
                          <w:rFonts w:ascii="Consolas" w:eastAsiaTheme="minorHAnsi" w:hAnsi="Consolas" w:cs="Consolas"/>
                          <w:color w:val="000000"/>
                          <w:sz w:val="20"/>
                          <w:szCs w:val="20"/>
                        </w:rPr>
                        <w:t xml:space="preserve"> </w:t>
                      </w:r>
                      <w:proofErr w:type="spellStart"/>
                      <w:r w:rsidR="00996B2A" w:rsidRPr="00A376B2">
                        <w:rPr>
                          <w:rFonts w:ascii="Consolas" w:eastAsiaTheme="minorHAnsi" w:hAnsi="Consolas" w:cs="Consolas"/>
                          <w:color w:val="000000"/>
                          <w:sz w:val="20"/>
                          <w:szCs w:val="20"/>
                        </w:rPr>
                        <w:t>bdGenerator</w:t>
                      </w:r>
                      <w:proofErr w:type="spellEnd"/>
                      <w:r w:rsidR="00996B2A" w:rsidRPr="00A376B2">
                        <w:rPr>
                          <w:rFonts w:ascii="Consolas" w:eastAsiaTheme="minorHAnsi" w:hAnsi="Consolas" w:cs="Consolas"/>
                          <w:color w:val="000000"/>
                          <w:sz w:val="20"/>
                          <w:szCs w:val="20"/>
                        </w:rPr>
                        <w:t xml:space="preserve"> = </w:t>
                      </w:r>
                      <w:r w:rsidR="00996B2A" w:rsidRPr="00A376B2">
                        <w:rPr>
                          <w:rFonts w:ascii="Consolas" w:eastAsiaTheme="minorHAnsi" w:hAnsi="Consolas" w:cs="Consolas"/>
                          <w:bCs/>
                          <w:color w:val="7F0055"/>
                          <w:sz w:val="20"/>
                          <w:szCs w:val="20"/>
                        </w:rPr>
                        <w:t>new</w:t>
                      </w:r>
                      <w:r w:rsidR="00996B2A" w:rsidRPr="00A376B2">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Contextual</w:t>
                      </w:r>
                      <w:r w:rsidR="00996B2A" w:rsidRPr="00A376B2">
                        <w:rPr>
                          <w:rFonts w:ascii="Consolas" w:eastAsiaTheme="minorHAnsi" w:hAnsi="Consolas" w:cs="Consolas"/>
                          <w:color w:val="000000"/>
                          <w:sz w:val="20"/>
                          <w:szCs w:val="20"/>
                        </w:rPr>
                        <w:t>DataGenerator</w:t>
                      </w:r>
                      <w:proofErr w:type="spellEnd"/>
                      <w:r w:rsidR="00996B2A" w:rsidRPr="00A376B2">
                        <w:rPr>
                          <w:rFonts w:ascii="Consolas" w:eastAsiaTheme="minorHAnsi" w:hAnsi="Consolas" w:cs="Consolas"/>
                          <w:color w:val="000000"/>
                          <w:sz w:val="20"/>
                          <w:szCs w:val="20"/>
                        </w:rPr>
                        <w:t>(</w:t>
                      </w:r>
                      <w:proofErr w:type="spellStart"/>
                      <w:r w:rsidR="00996B2A" w:rsidRPr="00A376B2">
                        <w:rPr>
                          <w:rFonts w:ascii="Consolas" w:eastAsiaTheme="minorHAnsi" w:hAnsi="Consolas" w:cs="Consolas"/>
                          <w:color w:val="000000"/>
                          <w:sz w:val="20"/>
                          <w:szCs w:val="20"/>
                        </w:rPr>
                        <w:t>inputDir</w:t>
                      </w:r>
                      <w:proofErr w:type="spellEnd"/>
                      <w:proofErr w:type="gramStart"/>
                      <w:r w:rsidR="00996B2A" w:rsidRPr="00A376B2">
                        <w:rPr>
                          <w:rFonts w:ascii="Consolas" w:eastAsiaTheme="minorHAnsi" w:hAnsi="Consolas" w:cs="Consolas"/>
                          <w:color w:val="000000"/>
                          <w:sz w:val="20"/>
                          <w:szCs w:val="20"/>
                        </w:rPr>
                        <w:t>);</w:t>
                      </w:r>
                      <w:proofErr w:type="gramEnd"/>
                    </w:p>
                  </w:txbxContent>
                </v:textbox>
              </v:rect>
            </w:pict>
          </mc:Fallback>
        </mc:AlternateContent>
      </w:r>
    </w:p>
    <w:p w14:paraId="51BE5A05" w14:textId="77777777" w:rsidR="00946F17" w:rsidRDefault="00946F17" w:rsidP="00946F17">
      <w:pPr>
        <w:autoSpaceDE w:val="0"/>
        <w:autoSpaceDN w:val="0"/>
        <w:adjustRightInd w:val="0"/>
        <w:rPr>
          <w:rFonts w:ascii="Consolas" w:eastAsiaTheme="minorHAnsi" w:hAnsi="Consolas" w:cs="Consolas"/>
          <w:sz w:val="20"/>
          <w:szCs w:val="20"/>
        </w:rPr>
      </w:pPr>
    </w:p>
    <w:p w14:paraId="0E905DA4" w14:textId="77777777" w:rsidR="00946F17" w:rsidRDefault="00946F17" w:rsidP="00946F17">
      <w:pPr>
        <w:autoSpaceDE w:val="0"/>
        <w:autoSpaceDN w:val="0"/>
        <w:adjustRightInd w:val="0"/>
        <w:rPr>
          <w:rFonts w:ascii="Consolas" w:eastAsiaTheme="minorHAnsi" w:hAnsi="Consolas" w:cs="Consolas"/>
          <w:sz w:val="20"/>
          <w:szCs w:val="20"/>
        </w:rPr>
      </w:pPr>
    </w:p>
    <w:p w14:paraId="53651EAA" w14:textId="77777777" w:rsidR="00946F17" w:rsidRDefault="00946F17" w:rsidP="00946F17">
      <w:pPr>
        <w:autoSpaceDE w:val="0"/>
        <w:autoSpaceDN w:val="0"/>
        <w:adjustRightInd w:val="0"/>
        <w:rPr>
          <w:rFonts w:ascii="Consolas" w:eastAsiaTheme="minorHAnsi" w:hAnsi="Consolas" w:cs="Consolas"/>
          <w:sz w:val="20"/>
          <w:szCs w:val="20"/>
        </w:rPr>
      </w:pPr>
    </w:p>
    <w:p w14:paraId="69564189" w14:textId="77777777" w:rsidR="00946F17" w:rsidRDefault="00946F17" w:rsidP="00946F17">
      <w:pPr>
        <w:autoSpaceDE w:val="0"/>
        <w:autoSpaceDN w:val="0"/>
        <w:adjustRightInd w:val="0"/>
        <w:rPr>
          <w:rFonts w:ascii="Consolas" w:eastAsiaTheme="minorHAnsi" w:hAnsi="Consolas" w:cs="Consolas"/>
          <w:sz w:val="20"/>
          <w:szCs w:val="20"/>
        </w:rPr>
      </w:pPr>
    </w:p>
    <w:p w14:paraId="2D1D268C" w14:textId="77777777" w:rsidR="00946F17" w:rsidRDefault="00946F17" w:rsidP="00946F17">
      <w:pPr>
        <w:autoSpaceDE w:val="0"/>
        <w:autoSpaceDN w:val="0"/>
        <w:adjustRightInd w:val="0"/>
        <w:rPr>
          <w:rFonts w:ascii="Consolas" w:eastAsiaTheme="minorHAnsi" w:hAnsi="Consolas" w:cs="Consolas"/>
          <w:sz w:val="20"/>
          <w:szCs w:val="20"/>
        </w:rPr>
      </w:pPr>
    </w:p>
    <w:p w14:paraId="525C936A" w14:textId="77777777" w:rsidR="00946F17" w:rsidRDefault="00946F17" w:rsidP="00946F17">
      <w:pPr>
        <w:autoSpaceDE w:val="0"/>
        <w:autoSpaceDN w:val="0"/>
        <w:adjustRightInd w:val="0"/>
        <w:rPr>
          <w:rFonts w:ascii="Consolas" w:eastAsiaTheme="minorHAnsi" w:hAnsi="Consolas" w:cs="Consolas"/>
          <w:sz w:val="20"/>
          <w:szCs w:val="20"/>
        </w:rPr>
      </w:pPr>
    </w:p>
    <w:p w14:paraId="44901915" w14:textId="77777777" w:rsidR="00946F17" w:rsidRDefault="00946F17" w:rsidP="00946F17">
      <w:pPr>
        <w:autoSpaceDE w:val="0"/>
        <w:autoSpaceDN w:val="0"/>
        <w:adjustRightInd w:val="0"/>
        <w:rPr>
          <w:rFonts w:ascii="Consolas" w:eastAsiaTheme="minorHAnsi" w:hAnsi="Consolas" w:cs="Consolas"/>
          <w:sz w:val="20"/>
          <w:szCs w:val="20"/>
        </w:rPr>
      </w:pPr>
    </w:p>
    <w:p w14:paraId="671F10B8" w14:textId="48A756C8" w:rsidR="00811514" w:rsidRPr="00455B10" w:rsidRDefault="00811514" w:rsidP="001114BB">
      <w:pPr>
        <w:pStyle w:val="HTMLPreformatted"/>
        <w:numPr>
          <w:ilvl w:val="0"/>
          <w:numId w:val="9"/>
        </w:numPr>
        <w:rPr>
          <w:b/>
          <w:color w:val="000000"/>
        </w:rPr>
      </w:pPr>
      <w:r w:rsidRPr="007B249D">
        <w:rPr>
          <w:rFonts w:ascii="Consolas" w:eastAsiaTheme="minorHAnsi" w:hAnsi="Consolas" w:cs="Consolas"/>
          <w:bCs/>
          <w:color w:val="7F0055"/>
          <w:sz w:val="24"/>
          <w:szCs w:val="24"/>
        </w:rPr>
        <w:t>public</w:t>
      </w:r>
      <w:r w:rsidRPr="00455B10">
        <w:rPr>
          <w:rFonts w:ascii="Calibri" w:hAnsi="Calibri" w:cs="Times New Roman"/>
          <w:b/>
          <w:color w:val="000000"/>
          <w:sz w:val="27"/>
          <w:szCs w:val="27"/>
        </w:rPr>
        <w:t xml:space="preserve"> </w:t>
      </w:r>
      <w:proofErr w:type="spellStart"/>
      <w:proofErr w:type="gramStart"/>
      <w:r w:rsidR="00276687">
        <w:rPr>
          <w:rFonts w:ascii="Calibri" w:hAnsi="Calibri" w:cs="Times New Roman"/>
          <w:b/>
          <w:color w:val="000000"/>
          <w:sz w:val="27"/>
          <w:szCs w:val="27"/>
        </w:rPr>
        <w:t>Contextual</w:t>
      </w:r>
      <w:r w:rsidRPr="00455B10">
        <w:rPr>
          <w:rFonts w:ascii="Calibri" w:hAnsi="Calibri" w:cs="Times New Roman"/>
          <w:b/>
          <w:color w:val="000000"/>
          <w:sz w:val="27"/>
          <w:szCs w:val="27"/>
        </w:rPr>
        <w:t>DataGenerator</w:t>
      </w:r>
      <w:proofErr w:type="spellEnd"/>
      <w:r w:rsidRPr="00455B10">
        <w:rPr>
          <w:rFonts w:ascii="Calibri" w:hAnsi="Calibri" w:cs="Times New Roman"/>
          <w:b/>
          <w:color w:val="000000"/>
          <w:sz w:val="27"/>
          <w:szCs w:val="27"/>
        </w:rPr>
        <w:t>(</w:t>
      </w:r>
      <w:proofErr w:type="gramEnd"/>
      <w:r w:rsidRPr="00455B10">
        <w:rPr>
          <w:rFonts w:ascii="Calibri" w:hAnsi="Calibri" w:cs="Times New Roman"/>
          <w:b/>
          <w:color w:val="000000"/>
          <w:sz w:val="27"/>
          <w:szCs w:val="27"/>
        </w:rPr>
        <w:t xml:space="preserve">String </w:t>
      </w:r>
      <w:proofErr w:type="spellStart"/>
      <w:r w:rsidRPr="00455B10">
        <w:rPr>
          <w:rFonts w:ascii="Calibri" w:hAnsi="Calibri" w:cs="Times New Roman"/>
          <w:b/>
          <w:color w:val="000000"/>
          <w:sz w:val="27"/>
          <w:szCs w:val="27"/>
        </w:rPr>
        <w:t>inputDir</w:t>
      </w:r>
      <w:proofErr w:type="spellEnd"/>
      <w:r w:rsidRPr="00455B10">
        <w:rPr>
          <w:rFonts w:ascii="Calibri" w:hAnsi="Calibri" w:cs="Times New Roman"/>
          <w:b/>
          <w:color w:val="000000"/>
          <w:sz w:val="27"/>
          <w:szCs w:val="27"/>
        </w:rPr>
        <w:t>)</w:t>
      </w:r>
    </w:p>
    <w:p w14:paraId="2DD157BC" w14:textId="77777777" w:rsidR="00811514" w:rsidRDefault="00811514" w:rsidP="00811514">
      <w:pPr>
        <w:pStyle w:val="HTMLPreformatted"/>
        <w:rPr>
          <w:color w:val="000000"/>
        </w:rPr>
      </w:pPr>
    </w:p>
    <w:p w14:paraId="531F888F" w14:textId="49F4E79D" w:rsidR="00811514" w:rsidRPr="00545FFE" w:rsidRDefault="00811514" w:rsidP="001114BB">
      <w:pPr>
        <w:ind w:left="1080"/>
        <w:rPr>
          <w:rFonts w:eastAsiaTheme="minorHAnsi" w:cstheme="minorBidi"/>
        </w:rPr>
      </w:pPr>
      <w:r w:rsidRPr="00545FFE">
        <w:rPr>
          <w:rFonts w:eastAsiaTheme="minorHAnsi" w:cstheme="minorBidi"/>
        </w:rPr>
        <w:t xml:space="preserve">Constructor which directly instantiates the </w:t>
      </w:r>
      <w:proofErr w:type="spellStart"/>
      <w:r w:rsidR="00276687">
        <w:rPr>
          <w:rFonts w:eastAsiaTheme="minorHAnsi" w:cstheme="minorBidi"/>
          <w:b/>
        </w:rPr>
        <w:t>Contextual</w:t>
      </w:r>
      <w:r w:rsidR="00954599" w:rsidRPr="00545FFE">
        <w:rPr>
          <w:rFonts w:eastAsiaTheme="minorHAnsi" w:cstheme="minorBidi"/>
          <w:b/>
        </w:rPr>
        <w:t>DataGenerator</w:t>
      </w:r>
      <w:proofErr w:type="spellEnd"/>
      <w:r w:rsidR="00954599" w:rsidRPr="00545FFE">
        <w:rPr>
          <w:rFonts w:eastAsiaTheme="minorHAnsi" w:cstheme="minorBidi"/>
        </w:rPr>
        <w:t xml:space="preserve"> </w:t>
      </w:r>
      <w:r w:rsidRPr="00545FFE">
        <w:rPr>
          <w:rFonts w:eastAsiaTheme="minorHAnsi" w:cstheme="minorBidi"/>
        </w:rPr>
        <w:t>containing the model contents.</w:t>
      </w:r>
    </w:p>
    <w:p w14:paraId="7BC6B7CD" w14:textId="77777777" w:rsidR="00E82CC7" w:rsidRDefault="00E82CC7" w:rsidP="00811514">
      <w:pPr>
        <w:ind w:left="720"/>
        <w:rPr>
          <w:color w:val="000000"/>
          <w:sz w:val="27"/>
          <w:szCs w:val="27"/>
        </w:rPr>
      </w:pPr>
    </w:p>
    <w:p w14:paraId="11863C38" w14:textId="77777777" w:rsidR="00811514" w:rsidRPr="00455B10" w:rsidRDefault="00811514" w:rsidP="00811514">
      <w:pPr>
        <w:ind w:left="720"/>
        <w:rPr>
          <w:color w:val="000000"/>
          <w:sz w:val="32"/>
          <w:szCs w:val="32"/>
        </w:rPr>
      </w:pPr>
      <w:r w:rsidRPr="00455B10">
        <w:rPr>
          <w:b/>
          <w:bCs/>
          <w:color w:val="000000"/>
          <w:sz w:val="32"/>
          <w:szCs w:val="32"/>
        </w:rPr>
        <w:t>Parameters:</w:t>
      </w:r>
    </w:p>
    <w:p w14:paraId="65C0F6D9" w14:textId="5AA7D5CA" w:rsidR="00811514" w:rsidRPr="00545FFE" w:rsidRDefault="00811514" w:rsidP="001114BB">
      <w:pPr>
        <w:ind w:left="1080"/>
        <w:rPr>
          <w:rFonts w:eastAsiaTheme="minorHAnsi" w:cstheme="minorBidi"/>
        </w:rPr>
      </w:pPr>
      <w:proofErr w:type="spellStart"/>
      <w:r w:rsidRPr="00545FFE">
        <w:rPr>
          <w:rFonts w:eastAsiaTheme="minorHAnsi" w:cstheme="minorBidi"/>
          <w:b/>
        </w:rPr>
        <w:t>inputDir</w:t>
      </w:r>
      <w:proofErr w:type="spellEnd"/>
      <w:r w:rsidRPr="00545FFE">
        <w:rPr>
          <w:rFonts w:eastAsiaTheme="minorHAnsi" w:cstheme="minorBidi"/>
        </w:rPr>
        <w:t xml:space="preserve"> - The String parameter is path user input directory where it </w:t>
      </w:r>
      <w:r w:rsidR="00276687" w:rsidRPr="00545FFE">
        <w:rPr>
          <w:rFonts w:eastAsiaTheme="minorHAnsi" w:cstheme="minorBidi"/>
        </w:rPr>
        <w:t>expects</w:t>
      </w:r>
      <w:r w:rsidRPr="00545FFE">
        <w:rPr>
          <w:rFonts w:eastAsiaTheme="minorHAnsi" w:cstheme="minorBidi"/>
        </w:rPr>
        <w:t xml:space="preserve"> following files.</w:t>
      </w:r>
    </w:p>
    <w:p w14:paraId="36CAE01D" w14:textId="77777777" w:rsidR="00E86013" w:rsidRPr="00545FFE" w:rsidRDefault="00FC310D" w:rsidP="001114BB">
      <w:pPr>
        <w:pStyle w:val="ListParagraph"/>
        <w:numPr>
          <w:ilvl w:val="1"/>
          <w:numId w:val="6"/>
        </w:numPr>
        <w:ind w:left="1800"/>
        <w:rPr>
          <w:rFonts w:eastAsiaTheme="minorHAnsi" w:cstheme="minorBidi"/>
          <w:sz w:val="24"/>
          <w:szCs w:val="24"/>
        </w:rPr>
      </w:pPr>
      <w:r w:rsidRPr="00545FFE">
        <w:rPr>
          <w:rFonts w:eastAsiaTheme="minorHAnsi" w:cstheme="minorBidi"/>
          <w:b/>
          <w:sz w:val="24"/>
          <w:szCs w:val="24"/>
        </w:rPr>
        <w:t>h</w:t>
      </w:r>
      <w:r w:rsidR="00E86013" w:rsidRPr="00545FFE">
        <w:rPr>
          <w:rFonts w:eastAsiaTheme="minorHAnsi" w:cstheme="minorBidi"/>
          <w:b/>
          <w:sz w:val="24"/>
          <w:szCs w:val="24"/>
        </w:rPr>
        <w:t>eader</w:t>
      </w:r>
      <w:r w:rsidR="00E86013" w:rsidRPr="00545FFE">
        <w:rPr>
          <w:rFonts w:eastAsiaTheme="minorHAnsi" w:cstheme="minorBidi"/>
          <w:sz w:val="24"/>
          <w:szCs w:val="24"/>
        </w:rPr>
        <w:t xml:space="preserve"> </w:t>
      </w:r>
      <w:proofErr w:type="gramStart"/>
      <w:r w:rsidR="00E86013" w:rsidRPr="00545FFE">
        <w:rPr>
          <w:rFonts w:eastAsiaTheme="minorHAnsi" w:cstheme="minorBidi"/>
          <w:sz w:val="24"/>
          <w:szCs w:val="24"/>
        </w:rPr>
        <w:t xml:space="preserve">-  </w:t>
      </w:r>
      <w:r w:rsidR="00936083" w:rsidRPr="00545FFE">
        <w:rPr>
          <w:rFonts w:eastAsiaTheme="minorHAnsi" w:cstheme="minorBidi"/>
          <w:sz w:val="24"/>
          <w:szCs w:val="24"/>
        </w:rPr>
        <w:t>header</w:t>
      </w:r>
      <w:proofErr w:type="gramEnd"/>
      <w:r w:rsidR="00936083" w:rsidRPr="00545FFE">
        <w:rPr>
          <w:rFonts w:eastAsiaTheme="minorHAnsi" w:cstheme="minorBidi"/>
          <w:sz w:val="24"/>
          <w:szCs w:val="24"/>
        </w:rPr>
        <w:t xml:space="preserve"> content </w:t>
      </w:r>
    </w:p>
    <w:p w14:paraId="200486FD" w14:textId="77777777" w:rsidR="00811514" w:rsidRPr="00545FFE" w:rsidRDefault="00E86013" w:rsidP="001114BB">
      <w:pPr>
        <w:pStyle w:val="ListParagraph"/>
        <w:numPr>
          <w:ilvl w:val="1"/>
          <w:numId w:val="6"/>
        </w:numPr>
        <w:ind w:left="1800"/>
        <w:rPr>
          <w:rFonts w:eastAsiaTheme="minorHAnsi" w:cstheme="minorBidi"/>
          <w:sz w:val="24"/>
          <w:szCs w:val="24"/>
        </w:rPr>
      </w:pPr>
      <w:proofErr w:type="spellStart"/>
      <w:r w:rsidRPr="00545FFE">
        <w:rPr>
          <w:rFonts w:eastAsiaTheme="minorHAnsi" w:cstheme="minorBidi"/>
          <w:b/>
          <w:sz w:val="24"/>
          <w:szCs w:val="24"/>
        </w:rPr>
        <w:t>userInput</w:t>
      </w:r>
      <w:proofErr w:type="spellEnd"/>
      <w:r w:rsidR="00FC310D" w:rsidRPr="00545FFE">
        <w:rPr>
          <w:rFonts w:eastAsiaTheme="minorHAnsi" w:cstheme="minorBidi"/>
          <w:sz w:val="24"/>
          <w:szCs w:val="24"/>
        </w:rPr>
        <w:t xml:space="preserve"> </w:t>
      </w:r>
      <w:proofErr w:type="gramStart"/>
      <w:r w:rsidR="00FC310D" w:rsidRPr="00545FFE">
        <w:rPr>
          <w:rFonts w:eastAsiaTheme="minorHAnsi" w:cstheme="minorBidi"/>
          <w:sz w:val="24"/>
          <w:szCs w:val="24"/>
        </w:rPr>
        <w:t>-  user</w:t>
      </w:r>
      <w:proofErr w:type="gramEnd"/>
      <w:r w:rsidR="00FC310D" w:rsidRPr="00545FFE">
        <w:rPr>
          <w:rFonts w:eastAsiaTheme="minorHAnsi" w:cstheme="minorBidi"/>
          <w:sz w:val="24"/>
          <w:szCs w:val="24"/>
        </w:rPr>
        <w:t xml:space="preserve"> format of records</w:t>
      </w:r>
    </w:p>
    <w:p w14:paraId="68BB5234" w14:textId="77777777" w:rsidR="00FC310D" w:rsidRPr="00A376B2" w:rsidRDefault="00E86013" w:rsidP="00A376B2">
      <w:pPr>
        <w:pStyle w:val="ListParagraph"/>
        <w:numPr>
          <w:ilvl w:val="1"/>
          <w:numId w:val="6"/>
        </w:numPr>
        <w:ind w:left="1800"/>
        <w:rPr>
          <w:rFonts w:eastAsiaTheme="minorHAnsi" w:cstheme="minorBidi"/>
          <w:sz w:val="24"/>
          <w:szCs w:val="24"/>
        </w:rPr>
      </w:pPr>
      <w:r w:rsidRPr="00545FFE">
        <w:rPr>
          <w:rFonts w:eastAsiaTheme="minorHAnsi" w:cstheme="minorBidi"/>
          <w:b/>
          <w:sz w:val="24"/>
          <w:szCs w:val="24"/>
        </w:rPr>
        <w:t>footer</w:t>
      </w:r>
      <w:r w:rsidR="00FC310D" w:rsidRPr="00545FFE">
        <w:rPr>
          <w:rFonts w:eastAsiaTheme="minorHAnsi" w:cstheme="minorBidi"/>
          <w:sz w:val="24"/>
          <w:szCs w:val="24"/>
        </w:rPr>
        <w:t xml:space="preserve"> </w:t>
      </w:r>
      <w:proofErr w:type="gramStart"/>
      <w:r w:rsidR="00FC310D" w:rsidRPr="00545FFE">
        <w:rPr>
          <w:rFonts w:eastAsiaTheme="minorHAnsi" w:cstheme="minorBidi"/>
          <w:sz w:val="24"/>
          <w:szCs w:val="24"/>
        </w:rPr>
        <w:t>-  footer</w:t>
      </w:r>
      <w:proofErr w:type="gramEnd"/>
      <w:r w:rsidR="00FC310D" w:rsidRPr="00545FFE">
        <w:rPr>
          <w:rFonts w:eastAsiaTheme="minorHAnsi" w:cstheme="minorBidi"/>
          <w:sz w:val="24"/>
          <w:szCs w:val="24"/>
        </w:rPr>
        <w:t xml:space="preserve"> content</w:t>
      </w:r>
    </w:p>
    <w:p w14:paraId="754D7ADD" w14:textId="77777777" w:rsidR="00E86013" w:rsidRPr="007738B4" w:rsidRDefault="00FC310D" w:rsidP="007738B4">
      <w:pPr>
        <w:pStyle w:val="ListParagraph"/>
        <w:ind w:left="1800"/>
        <w:rPr>
          <w:rFonts w:eastAsiaTheme="minorHAnsi" w:cstheme="minorBidi"/>
          <w:sz w:val="24"/>
          <w:szCs w:val="24"/>
        </w:rPr>
      </w:pPr>
      <w:r w:rsidRPr="00275014">
        <w:rPr>
          <w:rFonts w:eastAsiaTheme="minorHAnsi" w:cstheme="minorBidi"/>
          <w:b/>
          <w:sz w:val="24"/>
          <w:szCs w:val="24"/>
        </w:rPr>
        <w:t>header</w:t>
      </w:r>
      <w:r w:rsidRPr="00275014">
        <w:rPr>
          <w:rFonts w:eastAsiaTheme="minorHAnsi" w:cstheme="minorBidi"/>
          <w:sz w:val="24"/>
          <w:szCs w:val="24"/>
        </w:rPr>
        <w:t xml:space="preserve"> and </w:t>
      </w:r>
      <w:r w:rsidRPr="00275014">
        <w:rPr>
          <w:rFonts w:eastAsiaTheme="minorHAnsi" w:cstheme="minorBidi"/>
          <w:b/>
          <w:sz w:val="24"/>
          <w:szCs w:val="24"/>
        </w:rPr>
        <w:t>footer</w:t>
      </w:r>
      <w:r w:rsidRPr="00275014">
        <w:rPr>
          <w:rFonts w:eastAsiaTheme="minorHAnsi" w:cstheme="minorBidi"/>
          <w:sz w:val="24"/>
          <w:szCs w:val="24"/>
        </w:rPr>
        <w:t xml:space="preserve"> are </w:t>
      </w:r>
      <w:proofErr w:type="gramStart"/>
      <w:r w:rsidRPr="00275014">
        <w:rPr>
          <w:rFonts w:eastAsiaTheme="minorHAnsi" w:cstheme="minorBidi"/>
          <w:sz w:val="24"/>
          <w:szCs w:val="24"/>
        </w:rPr>
        <w:t>optional ,</w:t>
      </w:r>
      <w:proofErr w:type="gramEnd"/>
      <w:r w:rsidRPr="00275014">
        <w:rPr>
          <w:rFonts w:eastAsiaTheme="minorHAnsi" w:cstheme="minorBidi"/>
          <w:sz w:val="24"/>
          <w:szCs w:val="24"/>
        </w:rPr>
        <w:t xml:space="preserve"> will be used in case of </w:t>
      </w:r>
      <w:proofErr w:type="spellStart"/>
      <w:r w:rsidRPr="00275014">
        <w:rPr>
          <w:rFonts w:eastAsiaTheme="minorHAnsi" w:cstheme="minorBidi"/>
          <w:sz w:val="24"/>
          <w:szCs w:val="24"/>
        </w:rPr>
        <w:t>FileOutput</w:t>
      </w:r>
      <w:proofErr w:type="spellEnd"/>
      <w:r w:rsidRPr="00275014">
        <w:rPr>
          <w:rFonts w:eastAsiaTheme="minorHAnsi" w:cstheme="minorBidi"/>
          <w:sz w:val="24"/>
          <w:szCs w:val="24"/>
        </w:rPr>
        <w:t>.</w:t>
      </w:r>
    </w:p>
    <w:p w14:paraId="386F78A8" w14:textId="77777777" w:rsidR="00F8774E" w:rsidRPr="006411D8" w:rsidRDefault="00064EDD" w:rsidP="000E393E">
      <w:pPr>
        <w:pStyle w:val="Heading1"/>
        <w:numPr>
          <w:ilvl w:val="0"/>
          <w:numId w:val="12"/>
        </w:numPr>
        <w:rPr>
          <w:rFonts w:ascii="Calibri" w:eastAsiaTheme="minorHAnsi" w:hAnsi="Calibri" w:cstheme="minorBidi"/>
          <w:color w:val="1F4E79" w:themeColor="accent1" w:themeShade="80"/>
          <w:sz w:val="28"/>
          <w:szCs w:val="28"/>
        </w:rPr>
      </w:pPr>
      <w:bookmarkStart w:id="54" w:name="_Toc160549514"/>
      <w:r w:rsidRPr="006411D8">
        <w:rPr>
          <w:rFonts w:ascii="Calibri" w:eastAsiaTheme="minorHAnsi" w:hAnsi="Calibri" w:cstheme="minorBidi"/>
          <w:color w:val="1F4E79" w:themeColor="accent1" w:themeShade="80"/>
          <w:sz w:val="28"/>
          <w:szCs w:val="28"/>
        </w:rPr>
        <w:t xml:space="preserve">Create instance of </w:t>
      </w:r>
      <w:proofErr w:type="spellStart"/>
      <w:r w:rsidR="004C7005" w:rsidRPr="006411D8">
        <w:rPr>
          <w:rFonts w:ascii="Calibri" w:eastAsiaTheme="minorHAnsi" w:hAnsi="Calibri" w:cstheme="minorBidi"/>
          <w:color w:val="1F4E79" w:themeColor="accent1" w:themeShade="80"/>
          <w:sz w:val="28"/>
          <w:szCs w:val="28"/>
        </w:rPr>
        <w:t>GeneratorOutputComponent</w:t>
      </w:r>
      <w:proofErr w:type="spellEnd"/>
      <w:r w:rsidR="00F8774E" w:rsidRPr="006411D8">
        <w:rPr>
          <w:rFonts w:ascii="Calibri" w:eastAsiaTheme="minorHAnsi" w:hAnsi="Calibri" w:cstheme="minorBidi"/>
          <w:color w:val="1F4E79" w:themeColor="accent1" w:themeShade="80"/>
          <w:sz w:val="28"/>
          <w:szCs w:val="28"/>
        </w:rPr>
        <w:t>.</w:t>
      </w:r>
      <w:bookmarkEnd w:id="54"/>
      <w:r w:rsidR="00F8774E" w:rsidRPr="006411D8">
        <w:rPr>
          <w:rFonts w:ascii="Calibri" w:eastAsiaTheme="minorHAnsi" w:hAnsi="Calibri" w:cstheme="minorBidi"/>
          <w:color w:val="1F4E79" w:themeColor="accent1" w:themeShade="80"/>
          <w:sz w:val="28"/>
          <w:szCs w:val="28"/>
        </w:rPr>
        <w:t xml:space="preserve"> </w:t>
      </w:r>
    </w:p>
    <w:p w14:paraId="27748EFD" w14:textId="77777777" w:rsidR="00AA1F5B" w:rsidRPr="00766E74" w:rsidRDefault="00AA1F5B" w:rsidP="00AA1F5B">
      <w:pPr>
        <w:rPr>
          <w:rFonts w:eastAsiaTheme="minorHAnsi" w:cstheme="minorBidi"/>
        </w:rPr>
      </w:pPr>
    </w:p>
    <w:p w14:paraId="3D9E3E1A" w14:textId="77777777" w:rsidR="00064EDD" w:rsidRPr="00766E74" w:rsidRDefault="00F8774E" w:rsidP="00F8774E">
      <w:pPr>
        <w:autoSpaceDE w:val="0"/>
        <w:autoSpaceDN w:val="0"/>
        <w:adjustRightInd w:val="0"/>
        <w:ind w:left="720"/>
        <w:rPr>
          <w:rFonts w:eastAsiaTheme="minorHAnsi" w:cstheme="minorBidi"/>
        </w:rPr>
      </w:pPr>
      <w:proofErr w:type="spellStart"/>
      <w:r w:rsidRPr="00766E74">
        <w:rPr>
          <w:rFonts w:eastAsiaTheme="minorHAnsi" w:cstheme="minorBidi"/>
          <w:b/>
        </w:rPr>
        <w:t>GeneratorOu</w:t>
      </w:r>
      <w:r w:rsidR="006B2EA8" w:rsidRPr="00766E74">
        <w:rPr>
          <w:rFonts w:eastAsiaTheme="minorHAnsi" w:cstheme="minorBidi"/>
          <w:b/>
        </w:rPr>
        <w:t>tputComponent</w:t>
      </w:r>
      <w:proofErr w:type="spellEnd"/>
      <w:r w:rsidR="006B2EA8" w:rsidRPr="00766E74">
        <w:rPr>
          <w:rFonts w:eastAsiaTheme="minorHAnsi" w:cstheme="minorBidi"/>
        </w:rPr>
        <w:t xml:space="preserve"> is an interface which defines contract for output component and Class implementing this </w:t>
      </w:r>
      <w:r w:rsidR="008F3E97" w:rsidRPr="00766E74">
        <w:rPr>
          <w:rFonts w:eastAsiaTheme="minorHAnsi" w:cstheme="minorBidi"/>
        </w:rPr>
        <w:t>interface,</w:t>
      </w:r>
      <w:r w:rsidR="00897105" w:rsidRPr="00766E74">
        <w:rPr>
          <w:rFonts w:eastAsiaTheme="minorHAnsi" w:cstheme="minorBidi"/>
        </w:rPr>
        <w:t xml:space="preserve"> will provide implementation of generated records would </w:t>
      </w:r>
      <w:proofErr w:type="gramStart"/>
      <w:r w:rsidR="00897105" w:rsidRPr="00766E74">
        <w:rPr>
          <w:rFonts w:eastAsiaTheme="minorHAnsi" w:cstheme="minorBidi"/>
        </w:rPr>
        <w:t>pushed</w:t>
      </w:r>
      <w:proofErr w:type="gramEnd"/>
      <w:r w:rsidR="00897105" w:rsidRPr="00766E74">
        <w:rPr>
          <w:rFonts w:eastAsiaTheme="minorHAnsi" w:cstheme="minorBidi"/>
        </w:rPr>
        <w:t xml:space="preserve"> after generation.</w:t>
      </w:r>
    </w:p>
    <w:p w14:paraId="7AC13C24" w14:textId="77777777" w:rsidR="00376445" w:rsidRDefault="00376445" w:rsidP="0000428D">
      <w:pPr>
        <w:autoSpaceDE w:val="0"/>
        <w:autoSpaceDN w:val="0"/>
        <w:adjustRightInd w:val="0"/>
        <w:rPr>
          <w:b/>
          <w:color w:val="000000"/>
          <w:sz w:val="27"/>
          <w:szCs w:val="27"/>
        </w:rPr>
      </w:pPr>
    </w:p>
    <w:p w14:paraId="622D22F8" w14:textId="45C5C003" w:rsidR="00506893" w:rsidRPr="00766E74" w:rsidRDefault="00506893" w:rsidP="00F8774E">
      <w:pPr>
        <w:autoSpaceDE w:val="0"/>
        <w:autoSpaceDN w:val="0"/>
        <w:adjustRightInd w:val="0"/>
        <w:ind w:left="720"/>
        <w:rPr>
          <w:rFonts w:eastAsiaTheme="minorHAnsi" w:cstheme="minorBidi"/>
        </w:rPr>
      </w:pPr>
      <w:r w:rsidRPr="00766E74">
        <w:rPr>
          <w:rFonts w:eastAsiaTheme="minorHAnsi" w:cstheme="minorBidi"/>
        </w:rPr>
        <w:t xml:space="preserve">We have currently following </w:t>
      </w:r>
      <w:r w:rsidR="0075247E" w:rsidRPr="00766E74">
        <w:rPr>
          <w:rFonts w:eastAsiaTheme="minorHAnsi" w:cstheme="minorBidi"/>
        </w:rPr>
        <w:t>implementation.</w:t>
      </w:r>
    </w:p>
    <w:p w14:paraId="78A36187" w14:textId="77777777" w:rsidR="00292E9E" w:rsidRDefault="00292E9E" w:rsidP="00F8774E">
      <w:pPr>
        <w:autoSpaceDE w:val="0"/>
        <w:autoSpaceDN w:val="0"/>
        <w:adjustRightInd w:val="0"/>
        <w:ind w:left="720"/>
        <w:rPr>
          <w:b/>
          <w:color w:val="000000"/>
          <w:sz w:val="27"/>
          <w:szCs w:val="27"/>
        </w:rPr>
      </w:pPr>
    </w:p>
    <w:p w14:paraId="2EE1654A" w14:textId="77777777" w:rsidR="00ED2E07" w:rsidRPr="00766E74" w:rsidRDefault="00292E9E" w:rsidP="00ED2E07">
      <w:pPr>
        <w:pStyle w:val="ListParagraph"/>
        <w:numPr>
          <w:ilvl w:val="1"/>
          <w:numId w:val="6"/>
        </w:numPr>
        <w:autoSpaceDE w:val="0"/>
        <w:autoSpaceDN w:val="0"/>
        <w:adjustRightInd w:val="0"/>
        <w:rPr>
          <w:rFonts w:eastAsiaTheme="minorHAnsi" w:cstheme="minorBidi"/>
          <w:sz w:val="24"/>
          <w:szCs w:val="24"/>
        </w:rPr>
      </w:pPr>
      <w:proofErr w:type="spellStart"/>
      <w:r w:rsidRPr="00766E74">
        <w:rPr>
          <w:rFonts w:eastAsiaTheme="minorHAnsi" w:cstheme="minorBidi"/>
          <w:b/>
          <w:sz w:val="24"/>
          <w:szCs w:val="24"/>
        </w:rPr>
        <w:t>FileOutputComponent</w:t>
      </w:r>
      <w:proofErr w:type="spellEnd"/>
      <w:r w:rsidRPr="00766E74">
        <w:rPr>
          <w:rFonts w:eastAsiaTheme="minorHAnsi" w:cstheme="minorBidi"/>
          <w:sz w:val="24"/>
          <w:szCs w:val="24"/>
        </w:rPr>
        <w:t xml:space="preserve"> -</w:t>
      </w:r>
      <w:r w:rsidR="00E766C0" w:rsidRPr="00766E74">
        <w:rPr>
          <w:rFonts w:eastAsiaTheme="minorHAnsi" w:cstheme="minorBidi"/>
          <w:sz w:val="24"/>
          <w:szCs w:val="24"/>
        </w:rPr>
        <w:t xml:space="preserve"> Class stores generated records in format for file at disk.</w:t>
      </w:r>
      <w:r w:rsidR="0016034A" w:rsidRPr="00766E74">
        <w:rPr>
          <w:rFonts w:eastAsiaTheme="minorHAnsi" w:cstheme="minorBidi"/>
          <w:sz w:val="24"/>
          <w:szCs w:val="24"/>
        </w:rPr>
        <w:t xml:space="preserve"> It takes </w:t>
      </w:r>
      <w:proofErr w:type="gramStart"/>
      <w:r w:rsidR="0016034A" w:rsidRPr="00766E74">
        <w:rPr>
          <w:rFonts w:eastAsiaTheme="minorHAnsi" w:cstheme="minorBidi"/>
          <w:sz w:val="24"/>
          <w:szCs w:val="24"/>
        </w:rPr>
        <w:t>parameters</w:t>
      </w:r>
      <w:proofErr w:type="gramEnd"/>
      <w:r w:rsidR="0016034A" w:rsidRPr="00766E74">
        <w:rPr>
          <w:rFonts w:eastAsiaTheme="minorHAnsi" w:cstheme="minorBidi"/>
          <w:sz w:val="24"/>
          <w:szCs w:val="24"/>
        </w:rPr>
        <w:t xml:space="preserve"> </w:t>
      </w:r>
    </w:p>
    <w:p w14:paraId="17F79B6E" w14:textId="6CFDD2E7" w:rsidR="0016034A" w:rsidRPr="00766E74" w:rsidRDefault="0016034A" w:rsidP="0016034A">
      <w:pPr>
        <w:pStyle w:val="ListParagraph"/>
        <w:numPr>
          <w:ilvl w:val="2"/>
          <w:numId w:val="6"/>
        </w:numPr>
        <w:autoSpaceDE w:val="0"/>
        <w:autoSpaceDN w:val="0"/>
        <w:adjustRightInd w:val="0"/>
        <w:rPr>
          <w:rFonts w:eastAsiaTheme="minorHAnsi" w:cstheme="minorBidi"/>
          <w:sz w:val="24"/>
          <w:szCs w:val="24"/>
        </w:rPr>
      </w:pPr>
      <w:r w:rsidRPr="00766E74">
        <w:rPr>
          <w:rFonts w:eastAsiaTheme="minorHAnsi" w:cstheme="minorBidi"/>
          <w:b/>
          <w:sz w:val="24"/>
          <w:szCs w:val="24"/>
        </w:rPr>
        <w:t>String</w:t>
      </w:r>
      <w:r w:rsidRPr="00766E74">
        <w:rPr>
          <w:rFonts w:eastAsiaTheme="minorHAnsi" w:cstheme="minorBidi"/>
          <w:sz w:val="24"/>
          <w:szCs w:val="24"/>
        </w:rPr>
        <w:t xml:space="preserve"> </w:t>
      </w:r>
      <w:proofErr w:type="spellStart"/>
      <w:proofErr w:type="gramStart"/>
      <w:r w:rsidRPr="00766E74">
        <w:rPr>
          <w:rFonts w:eastAsiaTheme="minorHAnsi" w:cstheme="minorBidi"/>
          <w:b/>
          <w:sz w:val="24"/>
          <w:szCs w:val="24"/>
        </w:rPr>
        <w:t>inputDir</w:t>
      </w:r>
      <w:proofErr w:type="spellEnd"/>
      <w:r w:rsidRPr="00766E74">
        <w:rPr>
          <w:rFonts w:eastAsiaTheme="minorHAnsi" w:cstheme="minorBidi"/>
          <w:sz w:val="24"/>
          <w:szCs w:val="24"/>
        </w:rPr>
        <w:t xml:space="preserve"> :</w:t>
      </w:r>
      <w:proofErr w:type="gramEnd"/>
      <w:r w:rsidRPr="00766E74">
        <w:rPr>
          <w:rFonts w:eastAsiaTheme="minorHAnsi" w:cstheme="minorBidi"/>
          <w:sz w:val="24"/>
          <w:szCs w:val="24"/>
        </w:rPr>
        <w:t xml:space="preserve"> directory path of header an</w:t>
      </w:r>
      <w:r w:rsidR="0075247E">
        <w:rPr>
          <w:rFonts w:eastAsiaTheme="minorHAnsi" w:cstheme="minorBidi"/>
          <w:sz w:val="24"/>
          <w:szCs w:val="24"/>
        </w:rPr>
        <w:t>d</w:t>
      </w:r>
      <w:r w:rsidRPr="00766E74">
        <w:rPr>
          <w:rFonts w:eastAsiaTheme="minorHAnsi" w:cstheme="minorBidi"/>
          <w:sz w:val="24"/>
          <w:szCs w:val="24"/>
        </w:rPr>
        <w:t xml:space="preserve"> footer files</w:t>
      </w:r>
    </w:p>
    <w:p w14:paraId="111292BF" w14:textId="77777777" w:rsidR="0016034A" w:rsidRPr="00766E74" w:rsidRDefault="0016034A" w:rsidP="0016034A">
      <w:pPr>
        <w:pStyle w:val="ListParagraph"/>
        <w:numPr>
          <w:ilvl w:val="2"/>
          <w:numId w:val="6"/>
        </w:numPr>
        <w:autoSpaceDE w:val="0"/>
        <w:autoSpaceDN w:val="0"/>
        <w:adjustRightInd w:val="0"/>
        <w:rPr>
          <w:rFonts w:eastAsiaTheme="minorHAnsi" w:cstheme="minorBidi"/>
          <w:sz w:val="24"/>
          <w:szCs w:val="24"/>
        </w:rPr>
      </w:pPr>
      <w:r w:rsidRPr="00766E74">
        <w:rPr>
          <w:rFonts w:eastAsiaTheme="minorHAnsi" w:cstheme="minorBidi"/>
          <w:b/>
          <w:sz w:val="24"/>
          <w:szCs w:val="24"/>
        </w:rPr>
        <w:t>String</w:t>
      </w:r>
      <w:r w:rsidRPr="00766E74">
        <w:rPr>
          <w:rFonts w:eastAsiaTheme="minorHAnsi" w:cstheme="minorBidi"/>
          <w:sz w:val="24"/>
          <w:szCs w:val="24"/>
        </w:rPr>
        <w:t xml:space="preserve"> </w:t>
      </w:r>
      <w:proofErr w:type="spellStart"/>
      <w:proofErr w:type="gramStart"/>
      <w:r w:rsidRPr="00766E74">
        <w:rPr>
          <w:rFonts w:eastAsiaTheme="minorHAnsi" w:cstheme="minorBidi"/>
          <w:b/>
          <w:sz w:val="24"/>
          <w:szCs w:val="24"/>
        </w:rPr>
        <w:t>outputFile</w:t>
      </w:r>
      <w:proofErr w:type="spellEnd"/>
      <w:r w:rsidRPr="00766E74">
        <w:rPr>
          <w:rFonts w:eastAsiaTheme="minorHAnsi" w:cstheme="minorBidi"/>
          <w:sz w:val="24"/>
          <w:szCs w:val="24"/>
        </w:rPr>
        <w:t xml:space="preserve"> :</w:t>
      </w:r>
      <w:proofErr w:type="gramEnd"/>
      <w:r w:rsidRPr="00766E74">
        <w:rPr>
          <w:rFonts w:eastAsiaTheme="minorHAnsi" w:cstheme="minorBidi"/>
          <w:sz w:val="24"/>
          <w:szCs w:val="24"/>
        </w:rPr>
        <w:t xml:space="preserve"> directory path where generated file will be stored</w:t>
      </w:r>
    </w:p>
    <w:p w14:paraId="10945D51" w14:textId="77777777" w:rsidR="00E766C0" w:rsidRPr="006E7EE8" w:rsidRDefault="00EF46D0" w:rsidP="00E766C0">
      <w:pPr>
        <w:pStyle w:val="ListParagraph"/>
        <w:numPr>
          <w:ilvl w:val="2"/>
          <w:numId w:val="6"/>
        </w:numPr>
        <w:autoSpaceDE w:val="0"/>
        <w:autoSpaceDN w:val="0"/>
        <w:adjustRightInd w:val="0"/>
        <w:rPr>
          <w:rFonts w:eastAsiaTheme="minorHAnsi" w:cstheme="minorBidi"/>
          <w:sz w:val="24"/>
          <w:szCs w:val="24"/>
        </w:rPr>
      </w:pPr>
      <w:r w:rsidRPr="00766E74">
        <w:rPr>
          <w:rFonts w:eastAsiaTheme="minorHAnsi" w:cstheme="minorBidi"/>
          <w:b/>
          <w:sz w:val="24"/>
          <w:szCs w:val="24"/>
        </w:rPr>
        <w:t>Stri</w:t>
      </w:r>
      <w:r w:rsidR="0016034A" w:rsidRPr="00766E74">
        <w:rPr>
          <w:rFonts w:eastAsiaTheme="minorHAnsi" w:cstheme="minorBidi"/>
          <w:b/>
          <w:sz w:val="24"/>
          <w:szCs w:val="24"/>
        </w:rPr>
        <w:t>ng</w:t>
      </w:r>
      <w:r w:rsidR="0016034A" w:rsidRPr="00766E74">
        <w:rPr>
          <w:rFonts w:eastAsiaTheme="minorHAnsi" w:cstheme="minorBidi"/>
          <w:sz w:val="24"/>
          <w:szCs w:val="24"/>
        </w:rPr>
        <w:t xml:space="preserve"> </w:t>
      </w:r>
      <w:r w:rsidRPr="00766E74">
        <w:rPr>
          <w:rFonts w:eastAsiaTheme="minorHAnsi" w:cstheme="minorBidi"/>
          <w:b/>
          <w:sz w:val="24"/>
          <w:szCs w:val="24"/>
        </w:rPr>
        <w:t>separator</w:t>
      </w:r>
      <w:r w:rsidRPr="00766E74">
        <w:rPr>
          <w:rFonts w:eastAsiaTheme="minorHAnsi" w:cstheme="minorBidi"/>
          <w:sz w:val="24"/>
          <w:szCs w:val="24"/>
        </w:rPr>
        <w:t>:</w:t>
      </w:r>
      <w:r w:rsidR="0016034A" w:rsidRPr="00766E74">
        <w:rPr>
          <w:rFonts w:eastAsiaTheme="minorHAnsi" w:cstheme="minorBidi"/>
          <w:sz w:val="24"/>
          <w:szCs w:val="24"/>
        </w:rPr>
        <w:t xml:space="preserve"> any expression will be delimiting records in </w:t>
      </w:r>
      <w:proofErr w:type="gramStart"/>
      <w:r w:rsidR="0016034A" w:rsidRPr="00766E74">
        <w:rPr>
          <w:rFonts w:eastAsiaTheme="minorHAnsi" w:cstheme="minorBidi"/>
          <w:sz w:val="24"/>
          <w:szCs w:val="24"/>
        </w:rPr>
        <w:t>file ,</w:t>
      </w:r>
      <w:proofErr w:type="gramEnd"/>
      <w:r w:rsidR="0016034A" w:rsidRPr="00766E74">
        <w:rPr>
          <w:rFonts w:eastAsiaTheme="minorHAnsi" w:cstheme="minorBidi"/>
          <w:sz w:val="24"/>
          <w:szCs w:val="24"/>
        </w:rPr>
        <w:t xml:space="preserve"> common example is to have separator like Comma “,”or </w:t>
      </w:r>
      <w:proofErr w:type="spellStart"/>
      <w:r w:rsidR="0016034A" w:rsidRPr="00766E74">
        <w:rPr>
          <w:rFonts w:eastAsiaTheme="minorHAnsi" w:cstheme="minorBidi"/>
          <w:sz w:val="24"/>
          <w:szCs w:val="24"/>
        </w:rPr>
        <w:t>NewLine</w:t>
      </w:r>
      <w:proofErr w:type="spellEnd"/>
      <w:r w:rsidR="0016034A" w:rsidRPr="00766E74">
        <w:rPr>
          <w:rFonts w:eastAsiaTheme="minorHAnsi" w:cstheme="minorBidi"/>
          <w:sz w:val="24"/>
          <w:szCs w:val="24"/>
        </w:rPr>
        <w:t xml:space="preserve"> “\n”</w:t>
      </w:r>
      <w:r w:rsidR="00002ECD" w:rsidRPr="00766E74">
        <w:rPr>
          <w:rFonts w:eastAsiaTheme="minorHAnsi" w:cstheme="minorBidi"/>
          <w:sz w:val="24"/>
          <w:szCs w:val="24"/>
        </w:rPr>
        <w:t>.</w:t>
      </w:r>
    </w:p>
    <w:p w14:paraId="26CC9B2F" w14:textId="77777777" w:rsidR="00E766C0" w:rsidRPr="00E766C0" w:rsidRDefault="007738B4" w:rsidP="00E766C0">
      <w:pPr>
        <w:pStyle w:val="ListParagraph"/>
        <w:autoSpaceDE w:val="0"/>
        <w:autoSpaceDN w:val="0"/>
        <w:adjustRightInd w:val="0"/>
        <w:rPr>
          <w:rFonts w:ascii="Consolas" w:eastAsiaTheme="minorHAnsi" w:hAnsi="Consolas" w:cs="Consolas"/>
          <w:b/>
          <w:i/>
          <w:color w:val="000000"/>
          <w:sz w:val="24"/>
          <w:szCs w:val="24"/>
          <w:u w:val="single"/>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61312" behindDoc="0" locked="0" layoutInCell="1" allowOverlap="1" wp14:anchorId="32CF515B" wp14:editId="5670E819">
                <wp:simplePos x="0" y="0"/>
                <wp:positionH relativeFrom="column">
                  <wp:posOffset>914400</wp:posOffset>
                </wp:positionH>
                <wp:positionV relativeFrom="paragraph">
                  <wp:posOffset>64770</wp:posOffset>
                </wp:positionV>
                <wp:extent cx="5443220" cy="1276350"/>
                <wp:effectExtent l="0" t="0" r="24130" b="19050"/>
                <wp:wrapNone/>
                <wp:docPr id="3" name="Rectangle 8"/>
                <wp:cNvGraphicFramePr/>
                <a:graphic xmlns:a="http://schemas.openxmlformats.org/drawingml/2006/main">
                  <a:graphicData uri="http://schemas.microsoft.com/office/word/2010/wordprocessingShape">
                    <wps:wsp>
                      <wps:cNvSpPr/>
                      <wps:spPr>
                        <a:xfrm>
                          <a:off x="0" y="0"/>
                          <a:ext cx="5443220" cy="1276350"/>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302F72AF" w14:textId="77777777" w:rsidR="00996B2A" w:rsidRPr="006E7EE8" w:rsidRDefault="00996B2A" w:rsidP="00ED2E07">
                            <w:pPr>
                              <w:autoSpaceDE w:val="0"/>
                              <w:autoSpaceDN w:val="0"/>
                              <w:adjustRightInd w:val="0"/>
                              <w:rPr>
                                <w:rFonts w:ascii="Consolas" w:eastAsiaTheme="minorHAnsi" w:hAnsi="Consolas" w:cs="Consolas"/>
                                <w:b/>
                                <w:bCs/>
                                <w:color w:val="7F0055"/>
                                <w:sz w:val="20"/>
                                <w:szCs w:val="20"/>
                              </w:rPr>
                            </w:pPr>
                            <w:r w:rsidRPr="006E7EE8">
                              <w:rPr>
                                <w:rFonts w:ascii="Consolas" w:eastAsiaTheme="minorHAnsi" w:hAnsi="Consolas" w:cs="Consolas"/>
                                <w:color w:val="000000"/>
                                <w:sz w:val="20"/>
                                <w:szCs w:val="20"/>
                              </w:rPr>
                              <w:tab/>
                            </w:r>
                          </w:p>
                          <w:p w14:paraId="274F7D91" w14:textId="4ECE15B9"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String </w:t>
                            </w:r>
                            <w:proofErr w:type="spellStart"/>
                            <w:r w:rsidRPr="006E7EE8">
                              <w:rPr>
                                <w:rFonts w:ascii="Consolas" w:eastAsiaTheme="minorHAnsi" w:hAnsi="Consolas" w:cs="Consolas"/>
                                <w:color w:val="000000"/>
                                <w:sz w:val="20"/>
                                <w:szCs w:val="20"/>
                              </w:rPr>
                              <w:t>inputDir</w:t>
                            </w:r>
                            <w:proofErr w:type="spellEnd"/>
                            <w:r w:rsidRPr="006E7EE8">
                              <w:rPr>
                                <w:rFonts w:ascii="Consolas" w:eastAsiaTheme="minorHAnsi" w:hAnsi="Consolas" w:cs="Consolas"/>
                                <w:color w:val="000000"/>
                                <w:sz w:val="20"/>
                                <w:szCs w:val="20"/>
                              </w:rPr>
                              <w:t xml:space="preserve"> = "</w:t>
                            </w:r>
                            <w:r w:rsidRPr="006E7EE8">
                              <w:rPr>
                                <w:rFonts w:ascii="Consolas" w:eastAsiaTheme="minorHAnsi" w:hAnsi="Consolas" w:cs="Consolas"/>
                                <w:color w:val="2A00FF"/>
                                <w:sz w:val="20"/>
                                <w:szCs w:val="20"/>
                              </w:rPr>
                              <w:t>/home/</w:t>
                            </w:r>
                            <w:proofErr w:type="spellStart"/>
                            <w:r w:rsidR="00954599">
                              <w:rPr>
                                <w:rFonts w:ascii="Consolas" w:eastAsiaTheme="minorHAnsi" w:hAnsi="Consolas" w:cs="Consolas"/>
                                <w:color w:val="2A00FF"/>
                                <w:sz w:val="20"/>
                                <w:szCs w:val="20"/>
                              </w:rPr>
                              <w:t>sanjivsingh</w:t>
                            </w:r>
                            <w:proofErr w:type="spellEnd"/>
                            <w:r w:rsidRPr="006E7EE8">
                              <w:rPr>
                                <w:rFonts w:ascii="Consolas" w:eastAsiaTheme="minorHAnsi" w:hAnsi="Consolas" w:cs="Consolas"/>
                                <w:color w:val="2A00FF"/>
                                <w:sz w:val="20"/>
                                <w:szCs w:val="20"/>
                              </w:rPr>
                              <w:t>/BDDG/input/</w:t>
                            </w:r>
                            <w:proofErr w:type="gramStart"/>
                            <w:r w:rsidRPr="006E7EE8">
                              <w:rPr>
                                <w:rFonts w:ascii="Consolas" w:eastAsiaTheme="minorHAnsi" w:hAnsi="Consolas" w:cs="Consolas"/>
                                <w:color w:val="2A00FF"/>
                                <w:sz w:val="20"/>
                                <w:szCs w:val="20"/>
                              </w:rPr>
                              <w:t>";</w:t>
                            </w:r>
                            <w:proofErr w:type="gramEnd"/>
                          </w:p>
                          <w:p w14:paraId="2F90DCEC" w14:textId="711A9BFB"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String </w:t>
                            </w:r>
                            <w:proofErr w:type="spellStart"/>
                            <w:r w:rsidRPr="006E7EE8">
                              <w:rPr>
                                <w:rFonts w:ascii="Consolas" w:eastAsiaTheme="minorHAnsi" w:hAnsi="Consolas" w:cs="Consolas"/>
                                <w:color w:val="000000"/>
                                <w:sz w:val="20"/>
                                <w:szCs w:val="20"/>
                              </w:rPr>
                              <w:t>outputDir</w:t>
                            </w:r>
                            <w:proofErr w:type="spellEnd"/>
                            <w:r w:rsidRPr="006E7EE8">
                              <w:rPr>
                                <w:rFonts w:ascii="Consolas" w:eastAsiaTheme="minorHAnsi" w:hAnsi="Consolas" w:cs="Consolas"/>
                                <w:color w:val="000000"/>
                                <w:sz w:val="20"/>
                                <w:szCs w:val="20"/>
                              </w:rPr>
                              <w:t xml:space="preserve"> = "</w:t>
                            </w:r>
                            <w:r w:rsidRPr="006E7EE8">
                              <w:rPr>
                                <w:rFonts w:ascii="Consolas" w:eastAsiaTheme="minorHAnsi" w:hAnsi="Consolas" w:cs="Consolas"/>
                                <w:color w:val="2A00FF"/>
                                <w:sz w:val="20"/>
                                <w:szCs w:val="20"/>
                              </w:rPr>
                              <w:t>/home/</w:t>
                            </w:r>
                            <w:proofErr w:type="spellStart"/>
                            <w:r w:rsidR="00954599">
                              <w:rPr>
                                <w:rFonts w:ascii="Consolas" w:eastAsiaTheme="minorHAnsi" w:hAnsi="Consolas" w:cs="Consolas"/>
                                <w:color w:val="2A00FF"/>
                                <w:sz w:val="20"/>
                                <w:szCs w:val="20"/>
                              </w:rPr>
                              <w:t>sanjivsingh</w:t>
                            </w:r>
                            <w:proofErr w:type="spellEnd"/>
                            <w:r w:rsidRPr="006E7EE8">
                              <w:rPr>
                                <w:rFonts w:ascii="Consolas" w:eastAsiaTheme="minorHAnsi" w:hAnsi="Consolas" w:cs="Consolas"/>
                                <w:color w:val="2A00FF"/>
                                <w:sz w:val="20"/>
                                <w:szCs w:val="20"/>
                              </w:rPr>
                              <w:t>/BDDG/output/</w:t>
                            </w:r>
                            <w:proofErr w:type="gramStart"/>
                            <w:r w:rsidRPr="006E7EE8">
                              <w:rPr>
                                <w:rFonts w:ascii="Consolas" w:eastAsiaTheme="minorHAnsi" w:hAnsi="Consolas" w:cs="Consolas"/>
                                <w:color w:val="000000"/>
                                <w:sz w:val="20"/>
                                <w:szCs w:val="20"/>
                              </w:rPr>
                              <w:t>";</w:t>
                            </w:r>
                            <w:proofErr w:type="gramEnd"/>
                          </w:p>
                          <w:p w14:paraId="63781AE1"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p>
                          <w:p w14:paraId="11AC1F14"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String seperator = "</w:t>
                            </w:r>
                            <w:r w:rsidRPr="006E7EE8">
                              <w:rPr>
                                <w:rFonts w:ascii="Consolas" w:eastAsiaTheme="minorHAnsi" w:hAnsi="Consolas" w:cs="Consolas"/>
                                <w:color w:val="2A00FF"/>
                                <w:sz w:val="20"/>
                                <w:szCs w:val="20"/>
                              </w:rPr>
                              <w:t>\n</w:t>
                            </w:r>
                            <w:r w:rsidRPr="006E7EE8">
                              <w:rPr>
                                <w:rFonts w:ascii="Consolas" w:eastAsiaTheme="minorHAnsi" w:hAnsi="Consolas" w:cs="Consolas"/>
                                <w:color w:val="000000"/>
                                <w:sz w:val="20"/>
                                <w:szCs w:val="20"/>
                              </w:rPr>
                              <w:t>";</w:t>
                            </w:r>
                          </w:p>
                          <w:p w14:paraId="133106FA"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GeneratorOutputComponent foc = </w:t>
                            </w:r>
                            <w:r w:rsidRPr="006E7EE8">
                              <w:rPr>
                                <w:rFonts w:ascii="Consolas" w:eastAsiaTheme="minorHAnsi" w:hAnsi="Consolas" w:cs="Consolas"/>
                                <w:bCs/>
                                <w:color w:val="7F0055"/>
                                <w:sz w:val="20"/>
                                <w:szCs w:val="20"/>
                              </w:rPr>
                              <w:t>new</w:t>
                            </w:r>
                            <w:r w:rsidRPr="006E7EE8">
                              <w:rPr>
                                <w:rFonts w:ascii="Consolas" w:eastAsiaTheme="minorHAnsi" w:hAnsi="Consolas" w:cs="Consolas"/>
                                <w:color w:val="000000"/>
                                <w:sz w:val="20"/>
                                <w:szCs w:val="20"/>
                              </w:rPr>
                              <w:t xml:space="preserve"> FileOutputComponent(inputDir,</w:t>
                            </w:r>
                          </w:p>
                          <w:p w14:paraId="5AE56DF3" w14:textId="77777777" w:rsidR="00996B2A" w:rsidRPr="006E7EE8" w:rsidRDefault="00996B2A" w:rsidP="00ED2E07">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t>outputDir, seperator);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F515B" id="_x0000_s1027" style="position:absolute;left:0;text-align:left;margin-left:1in;margin-top:5.1pt;width:428.6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" fillcolor="#dbd9d9 [3054]" strokecolor="#a5a5a5 [3206]" strokeweight=".5pt">
                <v:textbox>
                  <w:txbxContent>
                    <w:p w14:paraId="302F72AF" w14:textId="77777777" w:rsidR="00996B2A" w:rsidRPr="006E7EE8" w:rsidRDefault="00996B2A" w:rsidP="00ED2E07">
                      <w:pPr>
                        <w:autoSpaceDE w:val="0"/>
                        <w:autoSpaceDN w:val="0"/>
                        <w:adjustRightInd w:val="0"/>
                        <w:rPr>
                          <w:rFonts w:ascii="Consolas" w:eastAsiaTheme="minorHAnsi" w:hAnsi="Consolas" w:cs="Consolas"/>
                          <w:b/>
                          <w:bCs/>
                          <w:color w:val="7F0055"/>
                          <w:sz w:val="20"/>
                          <w:szCs w:val="20"/>
                        </w:rPr>
                      </w:pPr>
                      <w:r w:rsidRPr="006E7EE8">
                        <w:rPr>
                          <w:rFonts w:ascii="Consolas" w:eastAsiaTheme="minorHAnsi" w:hAnsi="Consolas" w:cs="Consolas"/>
                          <w:color w:val="000000"/>
                          <w:sz w:val="20"/>
                          <w:szCs w:val="20"/>
                        </w:rPr>
                        <w:tab/>
                      </w:r>
                    </w:p>
                    <w:p w14:paraId="274F7D91" w14:textId="4ECE15B9"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String </w:t>
                      </w:r>
                      <w:proofErr w:type="spellStart"/>
                      <w:r w:rsidRPr="006E7EE8">
                        <w:rPr>
                          <w:rFonts w:ascii="Consolas" w:eastAsiaTheme="minorHAnsi" w:hAnsi="Consolas" w:cs="Consolas"/>
                          <w:color w:val="000000"/>
                          <w:sz w:val="20"/>
                          <w:szCs w:val="20"/>
                        </w:rPr>
                        <w:t>inputDir</w:t>
                      </w:r>
                      <w:proofErr w:type="spellEnd"/>
                      <w:r w:rsidRPr="006E7EE8">
                        <w:rPr>
                          <w:rFonts w:ascii="Consolas" w:eastAsiaTheme="minorHAnsi" w:hAnsi="Consolas" w:cs="Consolas"/>
                          <w:color w:val="000000"/>
                          <w:sz w:val="20"/>
                          <w:szCs w:val="20"/>
                        </w:rPr>
                        <w:t xml:space="preserve"> = "</w:t>
                      </w:r>
                      <w:r w:rsidRPr="006E7EE8">
                        <w:rPr>
                          <w:rFonts w:ascii="Consolas" w:eastAsiaTheme="minorHAnsi" w:hAnsi="Consolas" w:cs="Consolas"/>
                          <w:color w:val="2A00FF"/>
                          <w:sz w:val="20"/>
                          <w:szCs w:val="20"/>
                        </w:rPr>
                        <w:t>/home/</w:t>
                      </w:r>
                      <w:proofErr w:type="spellStart"/>
                      <w:r w:rsidR="00954599">
                        <w:rPr>
                          <w:rFonts w:ascii="Consolas" w:eastAsiaTheme="minorHAnsi" w:hAnsi="Consolas" w:cs="Consolas"/>
                          <w:color w:val="2A00FF"/>
                          <w:sz w:val="20"/>
                          <w:szCs w:val="20"/>
                        </w:rPr>
                        <w:t>sanjivsingh</w:t>
                      </w:r>
                      <w:proofErr w:type="spellEnd"/>
                      <w:r w:rsidRPr="006E7EE8">
                        <w:rPr>
                          <w:rFonts w:ascii="Consolas" w:eastAsiaTheme="minorHAnsi" w:hAnsi="Consolas" w:cs="Consolas"/>
                          <w:color w:val="2A00FF"/>
                          <w:sz w:val="20"/>
                          <w:szCs w:val="20"/>
                        </w:rPr>
                        <w:t>/BDDG/input/</w:t>
                      </w:r>
                      <w:proofErr w:type="gramStart"/>
                      <w:r w:rsidRPr="006E7EE8">
                        <w:rPr>
                          <w:rFonts w:ascii="Consolas" w:eastAsiaTheme="minorHAnsi" w:hAnsi="Consolas" w:cs="Consolas"/>
                          <w:color w:val="2A00FF"/>
                          <w:sz w:val="20"/>
                          <w:szCs w:val="20"/>
                        </w:rPr>
                        <w:t>";</w:t>
                      </w:r>
                      <w:proofErr w:type="gramEnd"/>
                    </w:p>
                    <w:p w14:paraId="2F90DCEC" w14:textId="711A9BFB"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String </w:t>
                      </w:r>
                      <w:proofErr w:type="spellStart"/>
                      <w:r w:rsidRPr="006E7EE8">
                        <w:rPr>
                          <w:rFonts w:ascii="Consolas" w:eastAsiaTheme="minorHAnsi" w:hAnsi="Consolas" w:cs="Consolas"/>
                          <w:color w:val="000000"/>
                          <w:sz w:val="20"/>
                          <w:szCs w:val="20"/>
                        </w:rPr>
                        <w:t>outputDir</w:t>
                      </w:r>
                      <w:proofErr w:type="spellEnd"/>
                      <w:r w:rsidRPr="006E7EE8">
                        <w:rPr>
                          <w:rFonts w:ascii="Consolas" w:eastAsiaTheme="minorHAnsi" w:hAnsi="Consolas" w:cs="Consolas"/>
                          <w:color w:val="000000"/>
                          <w:sz w:val="20"/>
                          <w:szCs w:val="20"/>
                        </w:rPr>
                        <w:t xml:space="preserve"> = "</w:t>
                      </w:r>
                      <w:r w:rsidRPr="006E7EE8">
                        <w:rPr>
                          <w:rFonts w:ascii="Consolas" w:eastAsiaTheme="minorHAnsi" w:hAnsi="Consolas" w:cs="Consolas"/>
                          <w:color w:val="2A00FF"/>
                          <w:sz w:val="20"/>
                          <w:szCs w:val="20"/>
                        </w:rPr>
                        <w:t>/home/</w:t>
                      </w:r>
                      <w:proofErr w:type="spellStart"/>
                      <w:r w:rsidR="00954599">
                        <w:rPr>
                          <w:rFonts w:ascii="Consolas" w:eastAsiaTheme="minorHAnsi" w:hAnsi="Consolas" w:cs="Consolas"/>
                          <w:color w:val="2A00FF"/>
                          <w:sz w:val="20"/>
                          <w:szCs w:val="20"/>
                        </w:rPr>
                        <w:t>sanjivsingh</w:t>
                      </w:r>
                      <w:proofErr w:type="spellEnd"/>
                      <w:r w:rsidRPr="006E7EE8">
                        <w:rPr>
                          <w:rFonts w:ascii="Consolas" w:eastAsiaTheme="minorHAnsi" w:hAnsi="Consolas" w:cs="Consolas"/>
                          <w:color w:val="2A00FF"/>
                          <w:sz w:val="20"/>
                          <w:szCs w:val="20"/>
                        </w:rPr>
                        <w:t>/BDDG/output/</w:t>
                      </w:r>
                      <w:proofErr w:type="gramStart"/>
                      <w:r w:rsidRPr="006E7EE8">
                        <w:rPr>
                          <w:rFonts w:ascii="Consolas" w:eastAsiaTheme="minorHAnsi" w:hAnsi="Consolas" w:cs="Consolas"/>
                          <w:color w:val="000000"/>
                          <w:sz w:val="20"/>
                          <w:szCs w:val="20"/>
                        </w:rPr>
                        <w:t>";</w:t>
                      </w:r>
                      <w:proofErr w:type="gramEnd"/>
                    </w:p>
                    <w:p w14:paraId="63781AE1"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p>
                    <w:p w14:paraId="11AC1F14"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String seperator = "</w:t>
                      </w:r>
                      <w:r w:rsidRPr="006E7EE8">
                        <w:rPr>
                          <w:rFonts w:ascii="Consolas" w:eastAsiaTheme="minorHAnsi" w:hAnsi="Consolas" w:cs="Consolas"/>
                          <w:color w:val="2A00FF"/>
                          <w:sz w:val="20"/>
                          <w:szCs w:val="20"/>
                        </w:rPr>
                        <w:t>\n</w:t>
                      </w:r>
                      <w:r w:rsidRPr="006E7EE8">
                        <w:rPr>
                          <w:rFonts w:ascii="Consolas" w:eastAsiaTheme="minorHAnsi" w:hAnsi="Consolas" w:cs="Consolas"/>
                          <w:color w:val="000000"/>
                          <w:sz w:val="20"/>
                          <w:szCs w:val="20"/>
                        </w:rPr>
                        <w:t>";</w:t>
                      </w:r>
                    </w:p>
                    <w:p w14:paraId="133106FA" w14:textId="77777777" w:rsidR="00996B2A" w:rsidRPr="006E7EE8" w:rsidRDefault="00996B2A" w:rsidP="00ED2E07">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 xml:space="preserve">GeneratorOutputComponent foc = </w:t>
                      </w:r>
                      <w:r w:rsidRPr="006E7EE8">
                        <w:rPr>
                          <w:rFonts w:ascii="Consolas" w:eastAsiaTheme="minorHAnsi" w:hAnsi="Consolas" w:cs="Consolas"/>
                          <w:bCs/>
                          <w:color w:val="7F0055"/>
                          <w:sz w:val="20"/>
                          <w:szCs w:val="20"/>
                        </w:rPr>
                        <w:t>new</w:t>
                      </w:r>
                      <w:r w:rsidRPr="006E7EE8">
                        <w:rPr>
                          <w:rFonts w:ascii="Consolas" w:eastAsiaTheme="minorHAnsi" w:hAnsi="Consolas" w:cs="Consolas"/>
                          <w:color w:val="000000"/>
                          <w:sz w:val="20"/>
                          <w:szCs w:val="20"/>
                        </w:rPr>
                        <w:t xml:space="preserve"> FileOutputComponent(inputDir,</w:t>
                      </w:r>
                    </w:p>
                    <w:p w14:paraId="5AE56DF3" w14:textId="77777777" w:rsidR="00996B2A" w:rsidRPr="006E7EE8" w:rsidRDefault="00996B2A" w:rsidP="00ED2E07">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r>
                      <w:r w:rsidRPr="006E7EE8">
                        <w:rPr>
                          <w:rFonts w:ascii="Consolas" w:eastAsiaTheme="minorHAnsi" w:hAnsi="Consolas" w:cs="Consolas"/>
                          <w:color w:val="000000"/>
                          <w:sz w:val="20"/>
                          <w:szCs w:val="20"/>
                        </w:rPr>
                        <w:tab/>
                        <w:t>outputDir, seperator);</w:t>
                      </w:r>
                    </w:p>
                  </w:txbxContent>
                </v:textbox>
              </v:rect>
            </w:pict>
          </mc:Fallback>
        </mc:AlternateContent>
      </w:r>
    </w:p>
    <w:p w14:paraId="126A1ABE" w14:textId="77777777" w:rsidR="00ED2E07" w:rsidRDefault="00ED2E07" w:rsidP="00ED2E07">
      <w:pPr>
        <w:pStyle w:val="ListParagraph"/>
        <w:autoSpaceDE w:val="0"/>
        <w:autoSpaceDN w:val="0"/>
        <w:adjustRightInd w:val="0"/>
        <w:rPr>
          <w:rFonts w:ascii="Consolas" w:eastAsiaTheme="minorHAnsi" w:hAnsi="Consolas" w:cs="Consolas"/>
          <w:i/>
          <w:color w:val="000000"/>
          <w:sz w:val="24"/>
          <w:szCs w:val="24"/>
          <w:u w:val="single"/>
        </w:rPr>
      </w:pPr>
    </w:p>
    <w:p w14:paraId="0B909523" w14:textId="77777777" w:rsidR="00ED2E07" w:rsidRDefault="00ED2E07" w:rsidP="00ED2E07">
      <w:pPr>
        <w:pStyle w:val="ListParagraph"/>
        <w:autoSpaceDE w:val="0"/>
        <w:autoSpaceDN w:val="0"/>
        <w:adjustRightInd w:val="0"/>
        <w:rPr>
          <w:rFonts w:ascii="Consolas" w:eastAsiaTheme="minorHAnsi" w:hAnsi="Consolas" w:cs="Consolas"/>
          <w:i/>
          <w:color w:val="000000"/>
          <w:sz w:val="24"/>
          <w:szCs w:val="24"/>
          <w:u w:val="single"/>
        </w:rPr>
      </w:pPr>
    </w:p>
    <w:p w14:paraId="44B61656" w14:textId="77777777" w:rsidR="00ED2E07" w:rsidRDefault="00ED2E07" w:rsidP="00ED2E07">
      <w:pPr>
        <w:pStyle w:val="ListParagraph"/>
        <w:autoSpaceDE w:val="0"/>
        <w:autoSpaceDN w:val="0"/>
        <w:adjustRightInd w:val="0"/>
        <w:rPr>
          <w:rFonts w:ascii="Consolas" w:eastAsiaTheme="minorHAnsi" w:hAnsi="Consolas" w:cs="Consolas"/>
          <w:i/>
          <w:color w:val="000000"/>
          <w:sz w:val="24"/>
          <w:szCs w:val="24"/>
          <w:u w:val="single"/>
        </w:rPr>
      </w:pPr>
    </w:p>
    <w:p w14:paraId="1883CB0B" w14:textId="77777777" w:rsidR="00ED2E07" w:rsidRDefault="00ED2E07" w:rsidP="00ED2E07">
      <w:pPr>
        <w:pStyle w:val="ListParagraph"/>
        <w:autoSpaceDE w:val="0"/>
        <w:autoSpaceDN w:val="0"/>
        <w:adjustRightInd w:val="0"/>
        <w:rPr>
          <w:rFonts w:ascii="Consolas" w:eastAsiaTheme="minorHAnsi" w:hAnsi="Consolas" w:cs="Consolas"/>
          <w:i/>
          <w:color w:val="000000"/>
          <w:sz w:val="24"/>
          <w:szCs w:val="24"/>
          <w:u w:val="single"/>
        </w:rPr>
      </w:pPr>
    </w:p>
    <w:p w14:paraId="13112AC2" w14:textId="77777777" w:rsidR="00E766C0" w:rsidRPr="006E7EE8" w:rsidRDefault="00E766C0" w:rsidP="006E7EE8">
      <w:pPr>
        <w:autoSpaceDE w:val="0"/>
        <w:autoSpaceDN w:val="0"/>
        <w:adjustRightInd w:val="0"/>
        <w:rPr>
          <w:rFonts w:ascii="Consolas" w:eastAsiaTheme="minorHAnsi" w:hAnsi="Consolas" w:cs="Consolas"/>
          <w:i/>
          <w:color w:val="000000"/>
        </w:rPr>
      </w:pPr>
    </w:p>
    <w:p w14:paraId="14A20C14" w14:textId="77777777" w:rsidR="00E766C0" w:rsidRPr="00E766C0" w:rsidRDefault="00E766C0" w:rsidP="00E766C0">
      <w:pPr>
        <w:autoSpaceDE w:val="0"/>
        <w:autoSpaceDN w:val="0"/>
        <w:adjustRightInd w:val="0"/>
        <w:ind w:left="1080"/>
        <w:rPr>
          <w:rFonts w:ascii="Consolas" w:eastAsiaTheme="minorHAnsi" w:hAnsi="Consolas" w:cs="Consolas"/>
          <w:i/>
          <w:color w:val="000000"/>
        </w:rPr>
      </w:pPr>
    </w:p>
    <w:p w14:paraId="27B60634" w14:textId="77777777" w:rsidR="00ED2E07" w:rsidRPr="0067283A" w:rsidRDefault="008D23B5" w:rsidP="004B50A3">
      <w:pPr>
        <w:pStyle w:val="ListParagraph"/>
        <w:numPr>
          <w:ilvl w:val="1"/>
          <w:numId w:val="6"/>
        </w:numPr>
        <w:autoSpaceDE w:val="0"/>
        <w:autoSpaceDN w:val="0"/>
        <w:adjustRightInd w:val="0"/>
        <w:rPr>
          <w:rFonts w:eastAsiaTheme="minorHAnsi" w:cstheme="minorBidi"/>
          <w:sz w:val="24"/>
          <w:szCs w:val="24"/>
        </w:rPr>
      </w:pPr>
      <w:proofErr w:type="spellStart"/>
      <w:r w:rsidRPr="0067283A">
        <w:rPr>
          <w:rFonts w:eastAsiaTheme="minorHAnsi" w:cstheme="minorBidi"/>
          <w:b/>
          <w:sz w:val="24"/>
          <w:szCs w:val="24"/>
        </w:rPr>
        <w:t>ListOutputComponent</w:t>
      </w:r>
      <w:proofErr w:type="spellEnd"/>
      <w:r w:rsidRPr="0067283A">
        <w:rPr>
          <w:rFonts w:eastAsiaTheme="minorHAnsi" w:cstheme="minorBidi"/>
          <w:sz w:val="24"/>
          <w:szCs w:val="24"/>
        </w:rPr>
        <w:t xml:space="preserve"> - Class</w:t>
      </w:r>
      <w:r w:rsidR="004B50A3" w:rsidRPr="0067283A">
        <w:rPr>
          <w:rFonts w:eastAsiaTheme="minorHAnsi" w:cstheme="minorBidi"/>
          <w:sz w:val="24"/>
          <w:szCs w:val="24"/>
        </w:rPr>
        <w:t xml:space="preserve"> populate in-memory list with randomly generated records that user can use programmatically </w:t>
      </w:r>
      <w:r w:rsidR="00D725BB" w:rsidRPr="0067283A">
        <w:rPr>
          <w:rFonts w:eastAsiaTheme="minorHAnsi" w:cstheme="minorBidi"/>
          <w:sz w:val="24"/>
          <w:szCs w:val="24"/>
        </w:rPr>
        <w:t>anywhere</w:t>
      </w:r>
      <w:r w:rsidR="004B50A3" w:rsidRPr="0067283A">
        <w:rPr>
          <w:rFonts w:eastAsiaTheme="minorHAnsi" w:cstheme="minorBidi"/>
          <w:sz w:val="24"/>
          <w:szCs w:val="24"/>
        </w:rPr>
        <w:t xml:space="preserve"> for processing / persisting. </w:t>
      </w:r>
    </w:p>
    <w:p w14:paraId="0D18AF71" w14:textId="77777777" w:rsidR="00ED2E07" w:rsidRDefault="006E7EE8" w:rsidP="00ED2E07">
      <w:pPr>
        <w:autoSpaceDE w:val="0"/>
        <w:autoSpaceDN w:val="0"/>
        <w:adjustRightInd w:val="0"/>
        <w:rPr>
          <w:rFonts w:ascii="Consolas" w:eastAsiaTheme="minorHAnsi" w:hAnsi="Consolas" w:cs="Consolas"/>
          <w:i/>
          <w:color w:val="000000"/>
        </w:rPr>
      </w:pPr>
      <w:r w:rsidRPr="00E766C0">
        <w:rPr>
          <w:rFonts w:ascii="Consolas" w:eastAsiaTheme="minorHAnsi" w:hAnsi="Consolas" w:cs="Consolas"/>
          <w:b/>
          <w:noProof/>
          <w:color w:val="000000"/>
          <w:sz w:val="20"/>
          <w:szCs w:val="20"/>
        </w:rPr>
        <mc:AlternateContent>
          <mc:Choice Requires="wps">
            <w:drawing>
              <wp:anchor distT="0" distB="0" distL="114300" distR="114300" simplePos="0" relativeHeight="251663360" behindDoc="0" locked="0" layoutInCell="1" allowOverlap="1" wp14:anchorId="4484F155" wp14:editId="3B2B1316">
                <wp:simplePos x="0" y="0"/>
                <wp:positionH relativeFrom="column">
                  <wp:posOffset>838200</wp:posOffset>
                </wp:positionH>
                <wp:positionV relativeFrom="paragraph">
                  <wp:posOffset>21590</wp:posOffset>
                </wp:positionV>
                <wp:extent cx="5512231" cy="438150"/>
                <wp:effectExtent l="0" t="0" r="12700" b="19050"/>
                <wp:wrapNone/>
                <wp:docPr id="4" name="Rectangle 8"/>
                <wp:cNvGraphicFramePr/>
                <a:graphic xmlns:a="http://schemas.openxmlformats.org/drawingml/2006/main">
                  <a:graphicData uri="http://schemas.microsoft.com/office/word/2010/wordprocessingShape">
                    <wps:wsp>
                      <wps:cNvSpPr/>
                      <wps:spPr>
                        <a:xfrm>
                          <a:off x="0" y="0"/>
                          <a:ext cx="5512231" cy="438150"/>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604886F2" w14:textId="77777777" w:rsidR="00996B2A" w:rsidRPr="006E7EE8" w:rsidRDefault="00996B2A" w:rsidP="007738B4">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ab/>
                              <w:t xml:space="preserve">GeneratorOutputComponent foc = </w:t>
                            </w:r>
                            <w:r w:rsidRPr="006E7EE8">
                              <w:rPr>
                                <w:rFonts w:ascii="Consolas" w:eastAsiaTheme="minorHAnsi" w:hAnsi="Consolas" w:cs="Consolas"/>
                                <w:b/>
                                <w:bCs/>
                                <w:color w:val="7F0055"/>
                                <w:sz w:val="20"/>
                                <w:szCs w:val="20"/>
                              </w:rPr>
                              <w:t>new</w:t>
                            </w:r>
                            <w:r w:rsidRPr="006E7EE8">
                              <w:rPr>
                                <w:rFonts w:ascii="Consolas" w:eastAsiaTheme="minorHAnsi" w:hAnsi="Consolas" w:cs="Consolas"/>
                                <w:color w:val="000000"/>
                                <w:sz w:val="20"/>
                                <w:szCs w:val="20"/>
                              </w:rPr>
                              <w:t xml:space="preserve"> ListOutputComponent();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4F155" id="_x0000_s1028" style="position:absolute;margin-left:66pt;margin-top:1.7pt;width:434.0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" fillcolor="#dbd9d9 [3054]" strokecolor="#a5a5a5 [3206]" strokeweight=".5pt">
                <v:textbox>
                  <w:txbxContent>
                    <w:p w14:paraId="604886F2" w14:textId="77777777" w:rsidR="00996B2A" w:rsidRPr="006E7EE8" w:rsidRDefault="00996B2A" w:rsidP="007738B4">
                      <w:pPr>
                        <w:autoSpaceDE w:val="0"/>
                        <w:autoSpaceDN w:val="0"/>
                        <w:adjustRightInd w:val="0"/>
                        <w:rPr>
                          <w:rFonts w:ascii="Consolas" w:eastAsiaTheme="minorHAnsi" w:hAnsi="Consolas" w:cs="Consolas"/>
                          <w:color w:val="000000"/>
                          <w:sz w:val="20"/>
                          <w:szCs w:val="20"/>
                        </w:rPr>
                      </w:pPr>
                      <w:r w:rsidRPr="006E7EE8">
                        <w:rPr>
                          <w:rFonts w:ascii="Consolas" w:eastAsiaTheme="minorHAnsi" w:hAnsi="Consolas" w:cs="Consolas"/>
                          <w:color w:val="000000"/>
                          <w:sz w:val="20"/>
                          <w:szCs w:val="20"/>
                        </w:rPr>
                        <w:tab/>
                        <w:t xml:space="preserve">GeneratorOutputComponent foc = </w:t>
                      </w:r>
                      <w:r w:rsidRPr="006E7EE8">
                        <w:rPr>
                          <w:rFonts w:ascii="Consolas" w:eastAsiaTheme="minorHAnsi" w:hAnsi="Consolas" w:cs="Consolas"/>
                          <w:b/>
                          <w:bCs/>
                          <w:color w:val="7F0055"/>
                          <w:sz w:val="20"/>
                          <w:szCs w:val="20"/>
                        </w:rPr>
                        <w:t>new</w:t>
                      </w:r>
                      <w:r w:rsidRPr="006E7EE8">
                        <w:rPr>
                          <w:rFonts w:ascii="Consolas" w:eastAsiaTheme="minorHAnsi" w:hAnsi="Consolas" w:cs="Consolas"/>
                          <w:color w:val="000000"/>
                          <w:sz w:val="20"/>
                          <w:szCs w:val="20"/>
                        </w:rPr>
                        <w:t xml:space="preserve"> ListOutputComponent();</w:t>
                      </w:r>
                    </w:p>
                  </w:txbxContent>
                </v:textbox>
              </v:rect>
            </w:pict>
          </mc:Fallback>
        </mc:AlternateContent>
      </w:r>
    </w:p>
    <w:p w14:paraId="070F3E86" w14:textId="77777777" w:rsidR="00ED2E07" w:rsidRDefault="00ED2E07" w:rsidP="00ED2E07">
      <w:pPr>
        <w:autoSpaceDE w:val="0"/>
        <w:autoSpaceDN w:val="0"/>
        <w:adjustRightInd w:val="0"/>
        <w:rPr>
          <w:rFonts w:ascii="Consolas" w:eastAsiaTheme="minorHAnsi" w:hAnsi="Consolas" w:cs="Consolas"/>
          <w:i/>
          <w:color w:val="000000"/>
        </w:rPr>
      </w:pPr>
    </w:p>
    <w:p w14:paraId="6EDE3E31" w14:textId="77777777" w:rsidR="00ED2E07" w:rsidRDefault="00ED2E07" w:rsidP="00ED2E07">
      <w:pPr>
        <w:autoSpaceDE w:val="0"/>
        <w:autoSpaceDN w:val="0"/>
        <w:adjustRightInd w:val="0"/>
        <w:rPr>
          <w:rFonts w:ascii="Consolas" w:eastAsiaTheme="minorHAnsi" w:hAnsi="Consolas" w:cs="Consolas"/>
          <w:i/>
          <w:color w:val="000000"/>
        </w:rPr>
      </w:pPr>
    </w:p>
    <w:p w14:paraId="5F04E1BF" w14:textId="77777777" w:rsidR="00ED2E07" w:rsidRPr="00ED2E07" w:rsidRDefault="00ED2E07" w:rsidP="00ED2E07">
      <w:pPr>
        <w:autoSpaceDE w:val="0"/>
        <w:autoSpaceDN w:val="0"/>
        <w:adjustRightInd w:val="0"/>
        <w:rPr>
          <w:rFonts w:ascii="Consolas" w:eastAsiaTheme="minorHAnsi" w:hAnsi="Consolas" w:cs="Consolas"/>
          <w:i/>
          <w:color w:val="000000"/>
        </w:rPr>
      </w:pPr>
    </w:p>
    <w:p w14:paraId="595557A4" w14:textId="1939809A" w:rsidR="00C34FD2" w:rsidRPr="00D410EF" w:rsidRDefault="00ED2E07" w:rsidP="00C34FD2">
      <w:pPr>
        <w:pStyle w:val="ListParagraph"/>
        <w:numPr>
          <w:ilvl w:val="1"/>
          <w:numId w:val="6"/>
        </w:numPr>
        <w:autoSpaceDE w:val="0"/>
        <w:autoSpaceDN w:val="0"/>
        <w:adjustRightInd w:val="0"/>
        <w:rPr>
          <w:rFonts w:eastAsiaTheme="minorHAnsi" w:cstheme="minorBidi"/>
          <w:sz w:val="24"/>
          <w:szCs w:val="24"/>
        </w:rPr>
      </w:pPr>
      <w:proofErr w:type="spellStart"/>
      <w:r w:rsidRPr="00D410EF">
        <w:rPr>
          <w:rFonts w:eastAsiaTheme="minorHAnsi" w:cstheme="minorBidi"/>
          <w:b/>
          <w:sz w:val="24"/>
          <w:szCs w:val="24"/>
        </w:rPr>
        <w:t>RabbitMqOutputComponent</w:t>
      </w:r>
      <w:proofErr w:type="spellEnd"/>
      <w:r w:rsidR="00C34FD2" w:rsidRPr="00D410EF">
        <w:rPr>
          <w:rFonts w:eastAsiaTheme="minorHAnsi" w:cstheme="minorBidi"/>
          <w:sz w:val="24"/>
          <w:szCs w:val="24"/>
        </w:rPr>
        <w:t xml:space="preserve"> - Class </w:t>
      </w:r>
      <w:r w:rsidR="009E3394" w:rsidRPr="00D410EF">
        <w:rPr>
          <w:rFonts w:eastAsiaTheme="minorHAnsi" w:cstheme="minorBidi"/>
          <w:sz w:val="24"/>
          <w:szCs w:val="24"/>
        </w:rPr>
        <w:t>pushes generated</w:t>
      </w:r>
      <w:r w:rsidR="00C34FD2" w:rsidRPr="00D410EF">
        <w:rPr>
          <w:rFonts w:eastAsiaTheme="minorHAnsi" w:cstheme="minorBidi"/>
          <w:sz w:val="24"/>
          <w:szCs w:val="24"/>
        </w:rPr>
        <w:t xml:space="preserve"> records in </w:t>
      </w:r>
      <w:proofErr w:type="spellStart"/>
      <w:r w:rsidR="00C34FD2" w:rsidRPr="00D410EF">
        <w:rPr>
          <w:rFonts w:eastAsiaTheme="minorHAnsi" w:cstheme="minorBidi"/>
          <w:sz w:val="24"/>
          <w:szCs w:val="24"/>
        </w:rPr>
        <w:t>rabbitMq</w:t>
      </w:r>
      <w:proofErr w:type="spellEnd"/>
      <w:r w:rsidR="00C34FD2" w:rsidRPr="00D410EF">
        <w:rPr>
          <w:rFonts w:eastAsiaTheme="minorHAnsi" w:cstheme="minorBidi"/>
          <w:sz w:val="24"/>
          <w:szCs w:val="24"/>
        </w:rPr>
        <w:t xml:space="preserve"> queue. It takes </w:t>
      </w:r>
      <w:r w:rsidR="00776126" w:rsidRPr="00D410EF">
        <w:rPr>
          <w:rFonts w:eastAsiaTheme="minorHAnsi" w:cstheme="minorBidi"/>
          <w:sz w:val="24"/>
          <w:szCs w:val="24"/>
        </w:rPr>
        <w:t>parameters.</w:t>
      </w:r>
      <w:r w:rsidR="00C34FD2" w:rsidRPr="00D410EF">
        <w:rPr>
          <w:rFonts w:eastAsiaTheme="minorHAnsi" w:cstheme="minorBidi"/>
          <w:sz w:val="24"/>
          <w:szCs w:val="24"/>
        </w:rPr>
        <w:t xml:space="preserve"> </w:t>
      </w:r>
    </w:p>
    <w:p w14:paraId="3A102710" w14:textId="77777777" w:rsidR="00C34FD2" w:rsidRPr="00D410EF" w:rsidRDefault="00C34FD2" w:rsidP="00C34FD2">
      <w:pPr>
        <w:pStyle w:val="ListParagraph"/>
        <w:numPr>
          <w:ilvl w:val="2"/>
          <w:numId w:val="6"/>
        </w:numPr>
        <w:autoSpaceDE w:val="0"/>
        <w:autoSpaceDN w:val="0"/>
        <w:adjustRightInd w:val="0"/>
        <w:rPr>
          <w:rFonts w:eastAsiaTheme="minorHAnsi" w:cstheme="minorBidi"/>
          <w:sz w:val="24"/>
          <w:szCs w:val="24"/>
        </w:rPr>
      </w:pPr>
      <w:r w:rsidRPr="00D410EF">
        <w:rPr>
          <w:rFonts w:eastAsiaTheme="minorHAnsi" w:cstheme="minorBidi"/>
          <w:b/>
          <w:sz w:val="24"/>
          <w:szCs w:val="24"/>
        </w:rPr>
        <w:t xml:space="preserve">String </w:t>
      </w:r>
      <w:proofErr w:type="spellStart"/>
      <w:proofErr w:type="gramStart"/>
      <w:r w:rsidR="00B45B80" w:rsidRPr="00D410EF">
        <w:rPr>
          <w:rFonts w:eastAsiaTheme="minorHAnsi" w:cstheme="minorBidi"/>
          <w:b/>
          <w:sz w:val="24"/>
          <w:szCs w:val="24"/>
        </w:rPr>
        <w:t>queueIp</w:t>
      </w:r>
      <w:proofErr w:type="spellEnd"/>
      <w:r w:rsidRPr="00D410EF">
        <w:rPr>
          <w:rFonts w:eastAsiaTheme="minorHAnsi" w:cstheme="minorBidi"/>
          <w:sz w:val="24"/>
          <w:szCs w:val="24"/>
        </w:rPr>
        <w:t xml:space="preserve"> :</w:t>
      </w:r>
      <w:proofErr w:type="gramEnd"/>
      <w:r w:rsidRPr="00D410EF">
        <w:rPr>
          <w:rFonts w:eastAsiaTheme="minorHAnsi" w:cstheme="minorBidi"/>
          <w:sz w:val="24"/>
          <w:szCs w:val="24"/>
        </w:rPr>
        <w:t xml:space="preserve"> </w:t>
      </w:r>
      <w:r w:rsidR="00B45B80" w:rsidRPr="00D410EF">
        <w:rPr>
          <w:rFonts w:eastAsiaTheme="minorHAnsi" w:cstheme="minorBidi"/>
          <w:sz w:val="24"/>
          <w:szCs w:val="24"/>
        </w:rPr>
        <w:t xml:space="preserve">IP of </w:t>
      </w:r>
      <w:proofErr w:type="spellStart"/>
      <w:r w:rsidR="00B45B80" w:rsidRPr="00D410EF">
        <w:rPr>
          <w:rFonts w:eastAsiaTheme="minorHAnsi" w:cstheme="minorBidi"/>
          <w:sz w:val="24"/>
          <w:szCs w:val="24"/>
        </w:rPr>
        <w:t>RabbitMq</w:t>
      </w:r>
      <w:proofErr w:type="spellEnd"/>
      <w:r w:rsidR="00B45B80" w:rsidRPr="00D410EF">
        <w:rPr>
          <w:rFonts w:eastAsiaTheme="minorHAnsi" w:cstheme="minorBidi"/>
          <w:sz w:val="24"/>
          <w:szCs w:val="24"/>
        </w:rPr>
        <w:t xml:space="preserve"> Server</w:t>
      </w:r>
    </w:p>
    <w:p w14:paraId="18B76DA7" w14:textId="2A747F7C" w:rsidR="00C34FD2" w:rsidRPr="00D410EF" w:rsidRDefault="00B45B80" w:rsidP="00C34FD2">
      <w:pPr>
        <w:pStyle w:val="ListParagraph"/>
        <w:numPr>
          <w:ilvl w:val="2"/>
          <w:numId w:val="6"/>
        </w:numPr>
        <w:autoSpaceDE w:val="0"/>
        <w:autoSpaceDN w:val="0"/>
        <w:adjustRightInd w:val="0"/>
        <w:rPr>
          <w:rFonts w:eastAsiaTheme="minorHAnsi" w:cstheme="minorBidi"/>
          <w:sz w:val="24"/>
          <w:szCs w:val="24"/>
        </w:rPr>
      </w:pPr>
      <w:r w:rsidRPr="00D410EF">
        <w:rPr>
          <w:rFonts w:eastAsiaTheme="minorHAnsi" w:cstheme="minorBidi"/>
          <w:b/>
          <w:sz w:val="24"/>
          <w:szCs w:val="24"/>
        </w:rPr>
        <w:t xml:space="preserve">int </w:t>
      </w:r>
      <w:proofErr w:type="gramStart"/>
      <w:r w:rsidRPr="00D410EF">
        <w:rPr>
          <w:rFonts w:eastAsiaTheme="minorHAnsi" w:cstheme="minorBidi"/>
          <w:b/>
          <w:sz w:val="24"/>
          <w:szCs w:val="24"/>
        </w:rPr>
        <w:t>port</w:t>
      </w:r>
      <w:r w:rsidR="00C34FD2" w:rsidRPr="00D410EF">
        <w:rPr>
          <w:rFonts w:eastAsiaTheme="minorHAnsi" w:cstheme="minorBidi"/>
          <w:sz w:val="24"/>
          <w:szCs w:val="24"/>
        </w:rPr>
        <w:t xml:space="preserve"> :</w:t>
      </w:r>
      <w:proofErr w:type="gramEnd"/>
      <w:r w:rsidR="00C34FD2" w:rsidRPr="00D410EF">
        <w:rPr>
          <w:rFonts w:eastAsiaTheme="minorHAnsi" w:cstheme="minorBidi"/>
          <w:sz w:val="24"/>
          <w:szCs w:val="24"/>
        </w:rPr>
        <w:t xml:space="preserve"> </w:t>
      </w:r>
      <w:r w:rsidRPr="00D410EF">
        <w:rPr>
          <w:rFonts w:eastAsiaTheme="minorHAnsi" w:cstheme="minorBidi"/>
          <w:sz w:val="24"/>
          <w:szCs w:val="24"/>
        </w:rPr>
        <w:t xml:space="preserve">port of </w:t>
      </w:r>
      <w:proofErr w:type="spellStart"/>
      <w:r w:rsidRPr="00D410EF">
        <w:rPr>
          <w:rFonts w:eastAsiaTheme="minorHAnsi" w:cstheme="minorBidi"/>
          <w:sz w:val="24"/>
          <w:szCs w:val="24"/>
        </w:rPr>
        <w:t>rabbitMq</w:t>
      </w:r>
      <w:proofErr w:type="spellEnd"/>
      <w:r w:rsidRPr="00D410EF">
        <w:rPr>
          <w:rFonts w:eastAsiaTheme="minorHAnsi" w:cstheme="minorBidi"/>
          <w:sz w:val="24"/>
          <w:szCs w:val="24"/>
        </w:rPr>
        <w:t xml:space="preserve"> on which services listening to user </w:t>
      </w:r>
      <w:r w:rsidR="00776126" w:rsidRPr="00D410EF">
        <w:rPr>
          <w:rFonts w:eastAsiaTheme="minorHAnsi" w:cstheme="minorBidi"/>
          <w:sz w:val="24"/>
          <w:szCs w:val="24"/>
        </w:rPr>
        <w:t>connection</w:t>
      </w:r>
      <w:r w:rsidRPr="00D410EF">
        <w:rPr>
          <w:rFonts w:eastAsiaTheme="minorHAnsi" w:cstheme="minorBidi"/>
          <w:sz w:val="24"/>
          <w:szCs w:val="24"/>
        </w:rPr>
        <w:t>.</w:t>
      </w:r>
    </w:p>
    <w:p w14:paraId="4FF6552B" w14:textId="77777777" w:rsidR="00C34FD2" w:rsidRPr="00D410EF" w:rsidRDefault="002C0972" w:rsidP="00C34FD2">
      <w:pPr>
        <w:pStyle w:val="ListParagraph"/>
        <w:numPr>
          <w:ilvl w:val="2"/>
          <w:numId w:val="6"/>
        </w:numPr>
        <w:autoSpaceDE w:val="0"/>
        <w:autoSpaceDN w:val="0"/>
        <w:adjustRightInd w:val="0"/>
        <w:rPr>
          <w:rFonts w:eastAsiaTheme="minorHAnsi" w:cstheme="minorBidi"/>
          <w:sz w:val="24"/>
          <w:szCs w:val="24"/>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65408" behindDoc="0" locked="0" layoutInCell="1" allowOverlap="1" wp14:anchorId="7E87F839" wp14:editId="414A9C9E">
                <wp:simplePos x="0" y="0"/>
                <wp:positionH relativeFrom="column">
                  <wp:posOffset>773142</wp:posOffset>
                </wp:positionH>
                <wp:positionV relativeFrom="paragraph">
                  <wp:posOffset>425869</wp:posOffset>
                </wp:positionV>
                <wp:extent cx="5473101" cy="1043797"/>
                <wp:effectExtent l="0" t="0" r="13335" b="23495"/>
                <wp:wrapNone/>
                <wp:docPr id="5" name="Rectangle 8"/>
                <wp:cNvGraphicFramePr/>
                <a:graphic xmlns:a="http://schemas.openxmlformats.org/drawingml/2006/main">
                  <a:graphicData uri="http://schemas.microsoft.com/office/word/2010/wordprocessingShape">
                    <wps:wsp>
                      <wps:cNvSpPr/>
                      <wps:spPr>
                        <a:xfrm>
                          <a:off x="0" y="0"/>
                          <a:ext cx="5473101" cy="1043797"/>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672B1A6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String queueIp = "</w:t>
                            </w:r>
                            <w:r w:rsidRPr="005E76A6">
                              <w:rPr>
                                <w:rFonts w:ascii="Consolas" w:eastAsiaTheme="minorHAnsi" w:hAnsi="Consolas" w:cs="Consolas"/>
                                <w:color w:val="2A00FF"/>
                                <w:sz w:val="20"/>
                                <w:szCs w:val="20"/>
                              </w:rPr>
                              <w:t>192.168.145.53</w:t>
                            </w:r>
                            <w:r w:rsidRPr="005E76A6">
                              <w:rPr>
                                <w:rFonts w:ascii="Consolas" w:eastAsiaTheme="minorHAnsi" w:hAnsi="Consolas" w:cs="Consolas"/>
                                <w:color w:val="000000"/>
                                <w:sz w:val="20"/>
                                <w:szCs w:val="20"/>
                              </w:rPr>
                              <w:t>";</w:t>
                            </w:r>
                          </w:p>
                          <w:p w14:paraId="7BA00B5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b/>
                                <w:bCs/>
                                <w:color w:val="7F0055"/>
                                <w:sz w:val="20"/>
                                <w:szCs w:val="20"/>
                              </w:rPr>
                              <w:t>int</w:t>
                            </w:r>
                            <w:r w:rsidRPr="005E76A6">
                              <w:rPr>
                                <w:rFonts w:ascii="Consolas" w:eastAsiaTheme="minorHAnsi" w:hAnsi="Consolas" w:cs="Consolas"/>
                                <w:color w:val="000000"/>
                                <w:sz w:val="20"/>
                                <w:szCs w:val="20"/>
                              </w:rPr>
                              <w:t xml:space="preserve"> port = 3099;</w:t>
                            </w:r>
                          </w:p>
                          <w:p w14:paraId="45DF544E"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String queueName = "</w:t>
                            </w:r>
                            <w:r w:rsidRPr="005E76A6">
                              <w:rPr>
                                <w:rFonts w:ascii="Consolas" w:eastAsiaTheme="minorHAnsi" w:hAnsi="Consolas" w:cs="Consolas"/>
                                <w:color w:val="2A00FF"/>
                                <w:sz w:val="20"/>
                                <w:szCs w:val="20"/>
                              </w:rPr>
                              <w:t>myQueue</w:t>
                            </w:r>
                            <w:r w:rsidRPr="005E76A6">
                              <w:rPr>
                                <w:rFonts w:ascii="Consolas" w:eastAsiaTheme="minorHAnsi" w:hAnsi="Consolas" w:cs="Consolas"/>
                                <w:color w:val="000000"/>
                                <w:sz w:val="20"/>
                                <w:szCs w:val="20"/>
                              </w:rPr>
                              <w:t>";</w:t>
                            </w:r>
                          </w:p>
                          <w:p w14:paraId="23B2169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 xml:space="preserve">GeneratorOutputComponent foc = </w:t>
                            </w:r>
                            <w:r w:rsidRPr="005E76A6">
                              <w:rPr>
                                <w:rFonts w:ascii="Consolas" w:eastAsiaTheme="minorHAnsi" w:hAnsi="Consolas" w:cs="Consolas"/>
                                <w:b/>
                                <w:bCs/>
                                <w:color w:val="7F0055"/>
                                <w:sz w:val="20"/>
                                <w:szCs w:val="20"/>
                              </w:rPr>
                              <w:t>new</w:t>
                            </w:r>
                            <w:r w:rsidRPr="005E76A6">
                              <w:rPr>
                                <w:rFonts w:ascii="Consolas" w:eastAsiaTheme="minorHAnsi" w:hAnsi="Consolas" w:cs="Consolas"/>
                                <w:color w:val="000000"/>
                                <w:sz w:val="20"/>
                                <w:szCs w:val="20"/>
                              </w:rPr>
                              <w:t xml:space="preserve"> RabbitMqOutputComponent(queueIp,</w:t>
                            </w:r>
                          </w:p>
                          <w:p w14:paraId="0218978A" w14:textId="77777777" w:rsidR="00996B2A" w:rsidRPr="005E76A6" w:rsidRDefault="00996B2A" w:rsidP="007738B4">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1440"/>
                              <w:textAlignment w:val="baseline"/>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t>port, queueName);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7F839" id="_x0000_s1029" style="position:absolute;left:0;text-align:left;margin-left:60.9pt;margin-top:33.55pt;width:430.95pt;height:8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" fillcolor="#dbd9d9 [3054]" strokecolor="#a5a5a5 [3206]" strokeweight=".5pt">
                <v:textbox>
                  <w:txbxContent>
                    <w:p w14:paraId="672B1A6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String queueIp = "</w:t>
                      </w:r>
                      <w:r w:rsidRPr="005E76A6">
                        <w:rPr>
                          <w:rFonts w:ascii="Consolas" w:eastAsiaTheme="minorHAnsi" w:hAnsi="Consolas" w:cs="Consolas"/>
                          <w:color w:val="2A00FF"/>
                          <w:sz w:val="20"/>
                          <w:szCs w:val="20"/>
                        </w:rPr>
                        <w:t>192.168.145.53</w:t>
                      </w:r>
                      <w:r w:rsidRPr="005E76A6">
                        <w:rPr>
                          <w:rFonts w:ascii="Consolas" w:eastAsiaTheme="minorHAnsi" w:hAnsi="Consolas" w:cs="Consolas"/>
                          <w:color w:val="000000"/>
                          <w:sz w:val="20"/>
                          <w:szCs w:val="20"/>
                        </w:rPr>
                        <w:t>";</w:t>
                      </w:r>
                    </w:p>
                    <w:p w14:paraId="7BA00B5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b/>
                          <w:bCs/>
                          <w:color w:val="7F0055"/>
                          <w:sz w:val="20"/>
                          <w:szCs w:val="20"/>
                        </w:rPr>
                        <w:t>int</w:t>
                      </w:r>
                      <w:r w:rsidRPr="005E76A6">
                        <w:rPr>
                          <w:rFonts w:ascii="Consolas" w:eastAsiaTheme="minorHAnsi" w:hAnsi="Consolas" w:cs="Consolas"/>
                          <w:color w:val="000000"/>
                          <w:sz w:val="20"/>
                          <w:szCs w:val="20"/>
                        </w:rPr>
                        <w:t xml:space="preserve"> port = 3099;</w:t>
                      </w:r>
                    </w:p>
                    <w:p w14:paraId="45DF544E"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String queueName = "</w:t>
                      </w:r>
                      <w:r w:rsidRPr="005E76A6">
                        <w:rPr>
                          <w:rFonts w:ascii="Consolas" w:eastAsiaTheme="minorHAnsi" w:hAnsi="Consolas" w:cs="Consolas"/>
                          <w:color w:val="2A00FF"/>
                          <w:sz w:val="20"/>
                          <w:szCs w:val="20"/>
                        </w:rPr>
                        <w:t>myQueue</w:t>
                      </w:r>
                      <w:r w:rsidRPr="005E76A6">
                        <w:rPr>
                          <w:rFonts w:ascii="Consolas" w:eastAsiaTheme="minorHAnsi" w:hAnsi="Consolas" w:cs="Consolas"/>
                          <w:color w:val="000000"/>
                          <w:sz w:val="20"/>
                          <w:szCs w:val="20"/>
                        </w:rPr>
                        <w:t>";</w:t>
                      </w:r>
                    </w:p>
                    <w:p w14:paraId="23B21692" w14:textId="77777777" w:rsidR="00996B2A" w:rsidRPr="005E76A6" w:rsidRDefault="00996B2A" w:rsidP="007738B4">
                      <w:pPr>
                        <w:autoSpaceDE w:val="0"/>
                        <w:autoSpaceDN w:val="0"/>
                        <w:adjustRightInd w:val="0"/>
                        <w:ind w:left="720"/>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 xml:space="preserve">GeneratorOutputComponent foc = </w:t>
                      </w:r>
                      <w:r w:rsidRPr="005E76A6">
                        <w:rPr>
                          <w:rFonts w:ascii="Consolas" w:eastAsiaTheme="minorHAnsi" w:hAnsi="Consolas" w:cs="Consolas"/>
                          <w:b/>
                          <w:bCs/>
                          <w:color w:val="7F0055"/>
                          <w:sz w:val="20"/>
                          <w:szCs w:val="20"/>
                        </w:rPr>
                        <w:t>new</w:t>
                      </w:r>
                      <w:r w:rsidRPr="005E76A6">
                        <w:rPr>
                          <w:rFonts w:ascii="Consolas" w:eastAsiaTheme="minorHAnsi" w:hAnsi="Consolas" w:cs="Consolas"/>
                          <w:color w:val="000000"/>
                          <w:sz w:val="20"/>
                          <w:szCs w:val="20"/>
                        </w:rPr>
                        <w:t xml:space="preserve"> RabbitMqOutputComponent(queueIp,</w:t>
                      </w:r>
                    </w:p>
                    <w:p w14:paraId="0218978A" w14:textId="77777777" w:rsidR="00996B2A" w:rsidRPr="005E76A6" w:rsidRDefault="00996B2A" w:rsidP="007738B4">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1440"/>
                        <w:textAlignment w:val="baseline"/>
                        <w:rPr>
                          <w:rFonts w:ascii="Consolas" w:eastAsiaTheme="minorHAnsi" w:hAnsi="Consolas" w:cs="Consolas"/>
                          <w:color w:val="000000"/>
                          <w:sz w:val="20"/>
                          <w:szCs w:val="20"/>
                        </w:rPr>
                      </w:pP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r>
                      <w:r w:rsidRPr="005E76A6">
                        <w:rPr>
                          <w:rFonts w:ascii="Consolas" w:eastAsiaTheme="minorHAnsi" w:hAnsi="Consolas" w:cs="Consolas"/>
                          <w:color w:val="000000"/>
                          <w:sz w:val="20"/>
                          <w:szCs w:val="20"/>
                        </w:rPr>
                        <w:tab/>
                        <w:t>port, queueName);</w:t>
                      </w:r>
                    </w:p>
                  </w:txbxContent>
                </v:textbox>
              </v:rect>
            </w:pict>
          </mc:Fallback>
        </mc:AlternateContent>
      </w:r>
      <w:r w:rsidR="00C34FD2" w:rsidRPr="00D410EF">
        <w:rPr>
          <w:rFonts w:eastAsiaTheme="minorHAnsi" w:cstheme="minorBidi"/>
          <w:b/>
          <w:sz w:val="24"/>
          <w:szCs w:val="24"/>
        </w:rPr>
        <w:t xml:space="preserve">String </w:t>
      </w:r>
      <w:proofErr w:type="spellStart"/>
      <w:r w:rsidR="00B83413" w:rsidRPr="00D410EF">
        <w:rPr>
          <w:rFonts w:eastAsiaTheme="minorHAnsi" w:cstheme="minorBidi"/>
          <w:b/>
          <w:sz w:val="24"/>
          <w:szCs w:val="24"/>
        </w:rPr>
        <w:t>queueName</w:t>
      </w:r>
      <w:proofErr w:type="spellEnd"/>
      <w:r w:rsidR="00C34FD2" w:rsidRPr="00D410EF">
        <w:rPr>
          <w:rFonts w:eastAsiaTheme="minorHAnsi" w:cstheme="minorBidi"/>
          <w:sz w:val="24"/>
          <w:szCs w:val="24"/>
        </w:rPr>
        <w:t xml:space="preserve">: </w:t>
      </w:r>
      <w:r w:rsidR="00B83413" w:rsidRPr="00D410EF">
        <w:rPr>
          <w:rFonts w:eastAsiaTheme="minorHAnsi" w:cstheme="minorBidi"/>
          <w:sz w:val="24"/>
          <w:szCs w:val="24"/>
        </w:rPr>
        <w:t>name of the queue in which you want to push generated records.</w:t>
      </w:r>
    </w:p>
    <w:p w14:paraId="382E209F" w14:textId="77777777" w:rsidR="00AE3F70" w:rsidRDefault="00AE3F70" w:rsidP="00973DEC">
      <w:pPr>
        <w:pStyle w:val="Heading1"/>
      </w:pPr>
    </w:p>
    <w:p w14:paraId="5CA650F9" w14:textId="77777777" w:rsidR="007738B4" w:rsidRDefault="007738B4" w:rsidP="007738B4">
      <w:pPr>
        <w:pStyle w:val="Heading1"/>
        <w:ind w:left="720"/>
        <w:rPr>
          <w:rFonts w:ascii="Calibri" w:eastAsiaTheme="minorHAnsi" w:hAnsi="Calibri" w:cstheme="minorBidi"/>
          <w:color w:val="1F4E79" w:themeColor="accent1" w:themeShade="80"/>
          <w:sz w:val="28"/>
          <w:szCs w:val="28"/>
        </w:rPr>
      </w:pPr>
    </w:p>
    <w:p w14:paraId="737D38CB" w14:textId="77777777" w:rsidR="007738B4" w:rsidRDefault="007738B4" w:rsidP="007738B4">
      <w:pPr>
        <w:pStyle w:val="Heading1"/>
        <w:ind w:left="720"/>
        <w:rPr>
          <w:rFonts w:ascii="Calibri" w:eastAsiaTheme="minorHAnsi" w:hAnsi="Calibri" w:cstheme="minorBidi"/>
          <w:color w:val="1F4E79" w:themeColor="accent1" w:themeShade="80"/>
          <w:sz w:val="28"/>
          <w:szCs w:val="28"/>
        </w:rPr>
      </w:pPr>
    </w:p>
    <w:p w14:paraId="25F8C9DF" w14:textId="77777777" w:rsidR="00973DEC" w:rsidRPr="006411D8" w:rsidRDefault="002A6AC2" w:rsidP="00AE3F70">
      <w:pPr>
        <w:pStyle w:val="Heading1"/>
        <w:numPr>
          <w:ilvl w:val="0"/>
          <w:numId w:val="12"/>
        </w:numPr>
        <w:rPr>
          <w:rFonts w:ascii="Calibri" w:eastAsiaTheme="minorHAnsi" w:hAnsi="Calibri" w:cstheme="minorBidi"/>
          <w:color w:val="1F4E79" w:themeColor="accent1" w:themeShade="80"/>
          <w:sz w:val="28"/>
          <w:szCs w:val="28"/>
        </w:rPr>
      </w:pPr>
      <w:bookmarkStart w:id="55" w:name="_Toc160549515"/>
      <w:r w:rsidRPr="006411D8">
        <w:rPr>
          <w:rFonts w:ascii="Calibri" w:eastAsiaTheme="minorHAnsi" w:hAnsi="Calibri" w:cstheme="minorBidi"/>
          <w:color w:val="1F4E79" w:themeColor="accent1" w:themeShade="80"/>
          <w:sz w:val="28"/>
          <w:szCs w:val="28"/>
        </w:rPr>
        <w:t xml:space="preserve">Trigger data </w:t>
      </w:r>
      <w:proofErr w:type="gramStart"/>
      <w:r w:rsidRPr="006411D8">
        <w:rPr>
          <w:rFonts w:ascii="Calibri" w:eastAsiaTheme="minorHAnsi" w:hAnsi="Calibri" w:cstheme="minorBidi"/>
          <w:color w:val="1F4E79" w:themeColor="accent1" w:themeShade="80"/>
          <w:sz w:val="28"/>
          <w:szCs w:val="28"/>
        </w:rPr>
        <w:t>generation</w:t>
      </w:r>
      <w:bookmarkEnd w:id="55"/>
      <w:proofErr w:type="gramEnd"/>
    </w:p>
    <w:p w14:paraId="546528E2" w14:textId="77777777" w:rsidR="00BA4CAB" w:rsidRDefault="00BA4CAB" w:rsidP="00BA4CAB"/>
    <w:p w14:paraId="47DE3AC5" w14:textId="77777777" w:rsidR="00BA4CAB" w:rsidRDefault="00BA4CAB" w:rsidP="00BA4CAB"/>
    <w:p w14:paraId="33817B26" w14:textId="77777777" w:rsidR="00BA4CAB" w:rsidRPr="009C2FDA" w:rsidRDefault="00BA4CAB" w:rsidP="008E0FFD">
      <w:pPr>
        <w:pStyle w:val="ListParagraph"/>
        <w:numPr>
          <w:ilvl w:val="1"/>
          <w:numId w:val="6"/>
        </w:numPr>
        <w:autoSpaceDE w:val="0"/>
        <w:autoSpaceDN w:val="0"/>
        <w:adjustRightInd w:val="0"/>
        <w:rPr>
          <w:b/>
          <w:color w:val="000000"/>
          <w:sz w:val="24"/>
          <w:szCs w:val="24"/>
        </w:rPr>
      </w:pPr>
      <w:r w:rsidRPr="009C2FDA">
        <w:rPr>
          <w:rFonts w:ascii="Consolas" w:eastAsiaTheme="minorHAnsi" w:hAnsi="Consolas" w:cs="Consolas"/>
          <w:b/>
          <w:bCs/>
          <w:color w:val="7F0055"/>
          <w:sz w:val="24"/>
          <w:szCs w:val="24"/>
        </w:rPr>
        <w:t>public</w:t>
      </w:r>
      <w:r w:rsidRPr="009C2FDA">
        <w:rPr>
          <w:b/>
          <w:color w:val="000000"/>
          <w:sz w:val="24"/>
          <w:szCs w:val="24"/>
        </w:rPr>
        <w:t xml:space="preserve"> void </w:t>
      </w:r>
      <w:proofErr w:type="spellStart"/>
      <w:proofErr w:type="gramStart"/>
      <w:r w:rsidRPr="009C2FDA">
        <w:rPr>
          <w:b/>
          <w:color w:val="000000"/>
          <w:sz w:val="24"/>
          <w:szCs w:val="24"/>
        </w:rPr>
        <w:t>generateData</w:t>
      </w:r>
      <w:proofErr w:type="spellEnd"/>
      <w:r w:rsidRPr="009C2FDA">
        <w:rPr>
          <w:b/>
          <w:color w:val="000000"/>
          <w:sz w:val="24"/>
          <w:szCs w:val="24"/>
        </w:rPr>
        <w:t>(</w:t>
      </w:r>
      <w:proofErr w:type="gramEnd"/>
      <w:r w:rsidRPr="009C2FDA">
        <w:rPr>
          <w:rFonts w:ascii="Consolas" w:eastAsiaTheme="minorHAnsi" w:hAnsi="Consolas" w:cs="Consolas"/>
          <w:b/>
          <w:bCs/>
          <w:color w:val="7F0055"/>
          <w:sz w:val="24"/>
          <w:szCs w:val="24"/>
        </w:rPr>
        <w:t>final int</w:t>
      </w:r>
      <w:r w:rsidR="00661211" w:rsidRPr="009C2FDA">
        <w:rPr>
          <w:b/>
          <w:color w:val="000000"/>
          <w:sz w:val="24"/>
          <w:szCs w:val="24"/>
        </w:rPr>
        <w:t xml:space="preserve"> </w:t>
      </w:r>
      <w:proofErr w:type="spellStart"/>
      <w:r w:rsidR="00661211" w:rsidRPr="009C2FDA">
        <w:rPr>
          <w:b/>
          <w:color w:val="000000"/>
          <w:sz w:val="24"/>
          <w:szCs w:val="24"/>
        </w:rPr>
        <w:t>num</w:t>
      </w:r>
      <w:r w:rsidRPr="009C2FDA">
        <w:rPr>
          <w:b/>
          <w:color w:val="000000"/>
          <w:sz w:val="24"/>
          <w:szCs w:val="24"/>
        </w:rPr>
        <w:t>OfRecords</w:t>
      </w:r>
      <w:proofErr w:type="spellEnd"/>
      <w:r w:rsidRPr="009C2FDA">
        <w:rPr>
          <w:b/>
          <w:color w:val="000000"/>
          <w:sz w:val="24"/>
          <w:szCs w:val="24"/>
        </w:rPr>
        <w:t>,</w:t>
      </w:r>
    </w:p>
    <w:p w14:paraId="095E23A5" w14:textId="77777777" w:rsidR="00BA4CAB" w:rsidRPr="009C2FDA" w:rsidRDefault="008E0FFD" w:rsidP="007078D4">
      <w:pPr>
        <w:pStyle w:val="HTMLPreformatted"/>
        <w:ind w:left="720"/>
        <w:rPr>
          <w:rFonts w:ascii="Calibri" w:hAnsi="Calibri" w:cs="Times New Roman"/>
          <w:b/>
          <w:color w:val="000000"/>
          <w:sz w:val="24"/>
          <w:szCs w:val="24"/>
        </w:rPr>
      </w:pPr>
      <w:r w:rsidRPr="009C2FDA">
        <w:rPr>
          <w:rFonts w:ascii="Calibri" w:hAnsi="Calibri" w:cs="Times New Roman"/>
          <w:b/>
          <w:color w:val="000000"/>
          <w:sz w:val="24"/>
          <w:szCs w:val="24"/>
        </w:rPr>
        <w:lastRenderedPageBreak/>
        <w:tab/>
      </w:r>
      <w:r w:rsidRPr="009C2FDA">
        <w:rPr>
          <w:rFonts w:ascii="Calibri" w:hAnsi="Calibri" w:cs="Times New Roman"/>
          <w:b/>
          <w:color w:val="000000"/>
          <w:sz w:val="24"/>
          <w:szCs w:val="24"/>
        </w:rPr>
        <w:tab/>
      </w:r>
      <w:proofErr w:type="spellStart"/>
      <w:r w:rsidR="00BA4CAB" w:rsidRPr="009C2FDA">
        <w:rPr>
          <w:rFonts w:ascii="Calibri" w:hAnsi="Calibri" w:cs="Times New Roman"/>
          <w:b/>
          <w:color w:val="000000"/>
          <w:sz w:val="24"/>
          <w:szCs w:val="24"/>
        </w:rPr>
        <w:t>Ge</w:t>
      </w:r>
      <w:r w:rsidR="00661211" w:rsidRPr="009C2FDA">
        <w:rPr>
          <w:rFonts w:ascii="Calibri" w:hAnsi="Calibri" w:cs="Times New Roman"/>
          <w:b/>
          <w:color w:val="000000"/>
          <w:sz w:val="24"/>
          <w:szCs w:val="24"/>
        </w:rPr>
        <w:t>neratorOutputComponent</w:t>
      </w:r>
      <w:proofErr w:type="spellEnd"/>
      <w:r w:rsidR="00661211" w:rsidRPr="009C2FDA">
        <w:rPr>
          <w:rFonts w:ascii="Calibri" w:hAnsi="Calibri" w:cs="Times New Roman"/>
          <w:b/>
          <w:color w:val="000000"/>
          <w:sz w:val="24"/>
          <w:szCs w:val="24"/>
        </w:rPr>
        <w:t xml:space="preserve"> </w:t>
      </w:r>
      <w:proofErr w:type="spellStart"/>
      <w:r w:rsidR="00661211" w:rsidRPr="009C2FDA">
        <w:rPr>
          <w:rFonts w:ascii="Calibri" w:hAnsi="Calibri" w:cs="Times New Roman"/>
          <w:b/>
          <w:color w:val="000000"/>
          <w:sz w:val="24"/>
          <w:szCs w:val="24"/>
        </w:rPr>
        <w:t>genOutComp</w:t>
      </w:r>
      <w:proofErr w:type="spellEnd"/>
      <w:r w:rsidR="00BA4CAB" w:rsidRPr="009C2FDA">
        <w:rPr>
          <w:rFonts w:ascii="Calibri" w:hAnsi="Calibri" w:cs="Times New Roman"/>
          <w:b/>
          <w:color w:val="000000"/>
          <w:sz w:val="24"/>
          <w:szCs w:val="24"/>
        </w:rPr>
        <w:t>)</w:t>
      </w:r>
    </w:p>
    <w:p w14:paraId="7B8A2550" w14:textId="77777777" w:rsidR="00443E4F" w:rsidRPr="00443E4F" w:rsidRDefault="00443E4F" w:rsidP="007078D4">
      <w:pPr>
        <w:pStyle w:val="HTMLPreformatted"/>
        <w:ind w:left="720"/>
        <w:rPr>
          <w:rFonts w:ascii="Calibri" w:hAnsi="Calibri" w:cs="Times New Roman"/>
          <w:b/>
          <w:color w:val="000000"/>
          <w:sz w:val="28"/>
          <w:szCs w:val="28"/>
        </w:rPr>
      </w:pPr>
    </w:p>
    <w:p w14:paraId="7DC66CFD" w14:textId="77777777" w:rsidR="00BA4CAB" w:rsidRDefault="00BA4CAB" w:rsidP="00BA4CAB">
      <w:pPr>
        <w:pStyle w:val="HTMLPreformatted"/>
        <w:rPr>
          <w:color w:val="000000"/>
        </w:rPr>
      </w:pPr>
    </w:p>
    <w:p w14:paraId="40501AB9" w14:textId="77777777" w:rsidR="00BA4CAB" w:rsidRPr="00E26E83" w:rsidRDefault="00D32C84" w:rsidP="008E0FFD">
      <w:pPr>
        <w:ind w:left="1440"/>
        <w:rPr>
          <w:rFonts w:eastAsiaTheme="minorHAnsi" w:cstheme="minorBidi"/>
        </w:rPr>
      </w:pPr>
      <w:r w:rsidRPr="00E26E83">
        <w:rPr>
          <w:rFonts w:eastAsiaTheme="minorHAnsi" w:cstheme="minorBidi"/>
        </w:rPr>
        <w:t>Method generates</w:t>
      </w:r>
      <w:r w:rsidR="00840BF8" w:rsidRPr="00E26E83">
        <w:rPr>
          <w:rFonts w:eastAsiaTheme="minorHAnsi" w:cstheme="minorBidi"/>
        </w:rPr>
        <w:t xml:space="preserve"> records and store record </w:t>
      </w:r>
      <w:r w:rsidRPr="00E26E83">
        <w:rPr>
          <w:rFonts w:eastAsiaTheme="minorHAnsi" w:cstheme="minorBidi"/>
        </w:rPr>
        <w:t xml:space="preserve">as per </w:t>
      </w:r>
      <w:proofErr w:type="spellStart"/>
      <w:r w:rsidRPr="00E26E83">
        <w:rPr>
          <w:rFonts w:eastAsiaTheme="minorHAnsi" w:cstheme="minorBidi"/>
          <w:b/>
        </w:rPr>
        <w:t>GeneratorOutputComponent</w:t>
      </w:r>
      <w:proofErr w:type="spellEnd"/>
      <w:r w:rsidRPr="00E26E83">
        <w:rPr>
          <w:rFonts w:eastAsiaTheme="minorHAnsi" w:cstheme="minorBidi"/>
        </w:rPr>
        <w:t xml:space="preserve"> implementation provided as argument.</w:t>
      </w:r>
    </w:p>
    <w:p w14:paraId="5C1E0BF0" w14:textId="77777777" w:rsidR="00BA4CAB" w:rsidRPr="00E26E83" w:rsidRDefault="00BA4CAB" w:rsidP="008E0FFD">
      <w:pPr>
        <w:ind w:left="1440"/>
        <w:rPr>
          <w:rFonts w:eastAsiaTheme="minorHAnsi" w:cstheme="minorBidi"/>
        </w:rPr>
      </w:pPr>
    </w:p>
    <w:p w14:paraId="07BCE323" w14:textId="77777777" w:rsidR="00BA4CAB" w:rsidRPr="00E26E83" w:rsidRDefault="00BA4CAB" w:rsidP="008E0FFD">
      <w:pPr>
        <w:ind w:left="1440"/>
        <w:rPr>
          <w:rFonts w:eastAsiaTheme="minorHAnsi" w:cstheme="minorBidi"/>
        </w:rPr>
      </w:pPr>
      <w:r w:rsidRPr="00E26E83">
        <w:rPr>
          <w:rFonts w:eastAsiaTheme="minorHAnsi" w:cstheme="minorBidi"/>
          <w:b/>
        </w:rPr>
        <w:t>Parameters</w:t>
      </w:r>
      <w:r w:rsidRPr="00E26E83">
        <w:rPr>
          <w:rFonts w:eastAsiaTheme="minorHAnsi" w:cstheme="minorBidi"/>
        </w:rPr>
        <w:t>:</w:t>
      </w:r>
    </w:p>
    <w:p w14:paraId="74626D3C" w14:textId="10B35EF0" w:rsidR="00BA4CAB" w:rsidRPr="00E26E83" w:rsidRDefault="00D32C84" w:rsidP="008E0FFD">
      <w:pPr>
        <w:pStyle w:val="ListParagraph"/>
        <w:numPr>
          <w:ilvl w:val="1"/>
          <w:numId w:val="6"/>
        </w:numPr>
        <w:ind w:left="2160"/>
        <w:rPr>
          <w:rFonts w:eastAsiaTheme="minorHAnsi" w:cstheme="minorBidi"/>
          <w:sz w:val="24"/>
          <w:szCs w:val="24"/>
        </w:rPr>
      </w:pPr>
      <w:r w:rsidRPr="00E26E83">
        <w:rPr>
          <w:rFonts w:eastAsiaTheme="minorHAnsi" w:cstheme="minorBidi"/>
          <w:b/>
          <w:sz w:val="24"/>
          <w:szCs w:val="24"/>
        </w:rPr>
        <w:t xml:space="preserve">Int </w:t>
      </w:r>
      <w:proofErr w:type="spellStart"/>
      <w:r w:rsidRPr="00E26E83">
        <w:rPr>
          <w:rFonts w:eastAsiaTheme="minorHAnsi" w:cstheme="minorBidi"/>
          <w:b/>
          <w:sz w:val="24"/>
          <w:szCs w:val="24"/>
        </w:rPr>
        <w:t>numOfRecords</w:t>
      </w:r>
      <w:proofErr w:type="spellEnd"/>
      <w:r w:rsidRPr="00E26E83">
        <w:rPr>
          <w:rFonts w:eastAsiaTheme="minorHAnsi" w:cstheme="minorBidi"/>
          <w:sz w:val="24"/>
          <w:szCs w:val="24"/>
        </w:rPr>
        <w:t xml:space="preserve"> </w:t>
      </w:r>
      <w:r w:rsidR="008873AB" w:rsidRPr="00E26E83">
        <w:rPr>
          <w:rFonts w:eastAsiaTheme="minorHAnsi" w:cstheme="minorBidi"/>
          <w:sz w:val="24"/>
          <w:szCs w:val="24"/>
        </w:rPr>
        <w:t>–</w:t>
      </w:r>
      <w:r w:rsidR="00BA4CAB" w:rsidRPr="00E26E83">
        <w:rPr>
          <w:rFonts w:eastAsiaTheme="minorHAnsi" w:cstheme="minorBidi"/>
          <w:sz w:val="24"/>
          <w:szCs w:val="24"/>
        </w:rPr>
        <w:t xml:space="preserve"> </w:t>
      </w:r>
      <w:del w:id="56" w:author="Sanjiv Singh" w:date="2024-03-05T16:27:00Z">
        <w:r w:rsidR="008873AB" w:rsidRPr="00E26E83">
          <w:rPr>
            <w:rFonts w:eastAsiaTheme="minorHAnsi" w:cstheme="minorBidi"/>
            <w:sz w:val="24"/>
            <w:szCs w:val="24"/>
          </w:rPr>
          <w:delText>Nnumber</w:delText>
        </w:r>
      </w:del>
      <w:ins w:id="57" w:author="Sanjiv Singh" w:date="2024-03-05T16:27:00Z">
        <w:r w:rsidR="0084273C">
          <w:rPr>
            <w:rFonts w:eastAsiaTheme="minorHAnsi" w:cstheme="minorBidi"/>
            <w:sz w:val="24"/>
            <w:szCs w:val="24"/>
          </w:rPr>
          <w:t>N</w:t>
        </w:r>
        <w:r w:rsidR="008873AB" w:rsidRPr="00E26E83">
          <w:rPr>
            <w:rFonts w:eastAsiaTheme="minorHAnsi" w:cstheme="minorBidi"/>
            <w:sz w:val="24"/>
            <w:szCs w:val="24"/>
          </w:rPr>
          <w:t>umber</w:t>
        </w:r>
      </w:ins>
      <w:r w:rsidR="008873AB" w:rsidRPr="00E26E83">
        <w:rPr>
          <w:rFonts w:eastAsiaTheme="minorHAnsi" w:cstheme="minorBidi"/>
          <w:sz w:val="24"/>
          <w:szCs w:val="24"/>
        </w:rPr>
        <w:t xml:space="preserve"> of records to be </w:t>
      </w:r>
      <w:proofErr w:type="gramStart"/>
      <w:r w:rsidR="008873AB" w:rsidRPr="00E26E83">
        <w:rPr>
          <w:rFonts w:eastAsiaTheme="minorHAnsi" w:cstheme="minorBidi"/>
          <w:sz w:val="24"/>
          <w:szCs w:val="24"/>
        </w:rPr>
        <w:t>generated</w:t>
      </w:r>
      <w:proofErr w:type="gramEnd"/>
    </w:p>
    <w:p w14:paraId="7F05877C" w14:textId="77777777" w:rsidR="00BA4CAB" w:rsidRPr="00E26E83" w:rsidRDefault="00D32C84" w:rsidP="008E0FFD">
      <w:pPr>
        <w:pStyle w:val="ListParagraph"/>
        <w:numPr>
          <w:ilvl w:val="1"/>
          <w:numId w:val="6"/>
        </w:numPr>
        <w:ind w:left="2160"/>
        <w:rPr>
          <w:rFonts w:eastAsiaTheme="minorHAnsi" w:cstheme="minorBidi"/>
          <w:sz w:val="24"/>
          <w:szCs w:val="24"/>
        </w:rPr>
      </w:pPr>
      <w:proofErr w:type="spellStart"/>
      <w:r w:rsidRPr="00E26E83">
        <w:rPr>
          <w:rFonts w:eastAsiaTheme="minorHAnsi" w:cstheme="minorBidi"/>
          <w:b/>
          <w:sz w:val="24"/>
          <w:szCs w:val="24"/>
        </w:rPr>
        <w:t>GeneratorOutputComponent</w:t>
      </w:r>
      <w:proofErr w:type="spellEnd"/>
      <w:r w:rsidRPr="00E26E83">
        <w:rPr>
          <w:rFonts w:eastAsiaTheme="minorHAnsi" w:cstheme="minorBidi"/>
          <w:b/>
          <w:sz w:val="24"/>
          <w:szCs w:val="24"/>
        </w:rPr>
        <w:t xml:space="preserve"> </w:t>
      </w:r>
      <w:proofErr w:type="spellStart"/>
      <w:r w:rsidRPr="00E26E83">
        <w:rPr>
          <w:rFonts w:eastAsiaTheme="minorHAnsi" w:cstheme="minorBidi"/>
          <w:b/>
          <w:sz w:val="24"/>
          <w:szCs w:val="24"/>
        </w:rPr>
        <w:t>genOutComp</w:t>
      </w:r>
      <w:proofErr w:type="spellEnd"/>
      <w:r w:rsidRPr="00E26E83">
        <w:rPr>
          <w:rFonts w:eastAsiaTheme="minorHAnsi" w:cstheme="minorBidi"/>
          <w:sz w:val="24"/>
          <w:szCs w:val="24"/>
        </w:rPr>
        <w:t xml:space="preserve"> </w:t>
      </w:r>
      <w:r w:rsidR="007A0305" w:rsidRPr="00E26E83">
        <w:rPr>
          <w:rFonts w:eastAsiaTheme="minorHAnsi" w:cstheme="minorBidi"/>
          <w:sz w:val="24"/>
          <w:szCs w:val="24"/>
        </w:rPr>
        <w:t>- instance</w:t>
      </w:r>
      <w:r w:rsidR="00113ACD" w:rsidRPr="00E26E83">
        <w:rPr>
          <w:rFonts w:eastAsiaTheme="minorHAnsi" w:cstheme="minorBidi"/>
          <w:sz w:val="24"/>
          <w:szCs w:val="24"/>
        </w:rPr>
        <w:t xml:space="preserve"> </w:t>
      </w:r>
      <w:r w:rsidR="007A0305" w:rsidRPr="00E26E83">
        <w:rPr>
          <w:rFonts w:eastAsiaTheme="minorHAnsi" w:cstheme="minorBidi"/>
          <w:sz w:val="24"/>
          <w:szCs w:val="24"/>
        </w:rPr>
        <w:t>of class</w:t>
      </w:r>
      <w:r w:rsidR="00113ACD" w:rsidRPr="00E26E83">
        <w:rPr>
          <w:rFonts w:eastAsiaTheme="minorHAnsi" w:cstheme="minorBidi"/>
          <w:sz w:val="24"/>
          <w:szCs w:val="24"/>
        </w:rPr>
        <w:t xml:space="preserve"> implementing interface </w:t>
      </w:r>
      <w:proofErr w:type="spellStart"/>
      <w:r w:rsidR="00113ACD" w:rsidRPr="00E26E83">
        <w:rPr>
          <w:rFonts w:eastAsiaTheme="minorHAnsi" w:cstheme="minorBidi"/>
          <w:sz w:val="24"/>
          <w:szCs w:val="24"/>
        </w:rPr>
        <w:t>GeneratorOutputComponent</w:t>
      </w:r>
      <w:proofErr w:type="spellEnd"/>
      <w:r w:rsidR="00113ACD" w:rsidRPr="00E26E83">
        <w:rPr>
          <w:rFonts w:eastAsiaTheme="minorHAnsi" w:cstheme="minorBidi"/>
          <w:sz w:val="24"/>
          <w:szCs w:val="24"/>
        </w:rPr>
        <w:t>.</w:t>
      </w:r>
    </w:p>
    <w:p w14:paraId="122BA772" w14:textId="77777777" w:rsidR="00141246" w:rsidRDefault="0044236D" w:rsidP="00973DEC">
      <w:pPr>
        <w:rPr>
          <w:rFonts w:ascii="Consolas" w:eastAsiaTheme="minorHAnsi" w:hAnsi="Consolas" w:cs="Consolas"/>
          <w:sz w:val="20"/>
          <w:szCs w:val="20"/>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67456" behindDoc="0" locked="0" layoutInCell="1" allowOverlap="1" wp14:anchorId="66672141" wp14:editId="1D739BDF">
                <wp:simplePos x="0" y="0"/>
                <wp:positionH relativeFrom="column">
                  <wp:posOffset>1066440</wp:posOffset>
                </wp:positionH>
                <wp:positionV relativeFrom="paragraph">
                  <wp:posOffset>27820</wp:posOffset>
                </wp:positionV>
                <wp:extent cx="5145297" cy="866775"/>
                <wp:effectExtent l="0" t="0" r="17780" b="28575"/>
                <wp:wrapNone/>
                <wp:docPr id="6" name="Rectangle 8"/>
                <wp:cNvGraphicFramePr/>
                <a:graphic xmlns:a="http://schemas.openxmlformats.org/drawingml/2006/main">
                  <a:graphicData uri="http://schemas.microsoft.com/office/word/2010/wordprocessingShape">
                    <wps:wsp>
                      <wps:cNvSpPr/>
                      <wps:spPr>
                        <a:xfrm>
                          <a:off x="0" y="0"/>
                          <a:ext cx="5145297" cy="866775"/>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6034C131" w14:textId="77777777" w:rsidR="00996B2A" w:rsidRPr="008E0FFD" w:rsidRDefault="00996B2A" w:rsidP="0014124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8E0FFD">
                              <w:rPr>
                                <w:rFonts w:ascii="Consolas" w:eastAsiaTheme="minorHAnsi" w:hAnsi="Consolas" w:cs="Consolas"/>
                                <w:b/>
                                <w:bCs/>
                                <w:color w:val="7F0055"/>
                                <w:sz w:val="20"/>
                                <w:szCs w:val="20"/>
                              </w:rPr>
                              <w:t>int</w:t>
                            </w:r>
                            <w:r w:rsidRPr="008E0FFD">
                              <w:rPr>
                                <w:rFonts w:ascii="Consolas" w:eastAsiaTheme="minorHAnsi" w:hAnsi="Consolas" w:cs="Consolas"/>
                                <w:color w:val="000000"/>
                                <w:sz w:val="20"/>
                                <w:szCs w:val="20"/>
                              </w:rPr>
                              <w:t xml:space="preserve"> numberOfRecords = 100;</w:t>
                            </w:r>
                            <w:r w:rsidRPr="008E0FFD">
                              <w:rPr>
                                <w:rFonts w:ascii="Consolas" w:eastAsiaTheme="minorHAnsi" w:hAnsi="Consolas" w:cs="Consolas"/>
                                <w:color w:val="000000"/>
                                <w:sz w:val="20"/>
                                <w:szCs w:val="20"/>
                              </w:rPr>
                              <w:tab/>
                            </w:r>
                          </w:p>
                          <w:p w14:paraId="62E44CC1" w14:textId="77777777" w:rsidR="00996B2A" w:rsidRPr="008E0FFD" w:rsidRDefault="00996B2A" w:rsidP="0014124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8E0FFD">
                              <w:rPr>
                                <w:rFonts w:ascii="Consolas" w:eastAsiaTheme="minorHAnsi" w:hAnsi="Consolas" w:cs="Consolas"/>
                                <w:color w:val="000000"/>
                                <w:sz w:val="20"/>
                                <w:szCs w:val="20"/>
                              </w:rPr>
                              <w:t>bdGenerator.generateData(numberOfRecords, foc);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72141" id="_x0000_s1030" style="position:absolute;margin-left:83.95pt;margin-top:2.2pt;width:405.15pt;height:6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" fillcolor="#dbd9d9 [3054]" strokecolor="#a5a5a5 [3206]" strokeweight=".5pt">
                <v:textbox>
                  <w:txbxContent>
                    <w:p w14:paraId="6034C131" w14:textId="77777777" w:rsidR="00996B2A" w:rsidRPr="008E0FFD" w:rsidRDefault="00996B2A" w:rsidP="0014124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8E0FFD">
                        <w:rPr>
                          <w:rFonts w:ascii="Consolas" w:eastAsiaTheme="minorHAnsi" w:hAnsi="Consolas" w:cs="Consolas"/>
                          <w:b/>
                          <w:bCs/>
                          <w:color w:val="7F0055"/>
                          <w:sz w:val="20"/>
                          <w:szCs w:val="20"/>
                        </w:rPr>
                        <w:t>int</w:t>
                      </w:r>
                      <w:r w:rsidRPr="008E0FFD">
                        <w:rPr>
                          <w:rFonts w:ascii="Consolas" w:eastAsiaTheme="minorHAnsi" w:hAnsi="Consolas" w:cs="Consolas"/>
                          <w:color w:val="000000"/>
                          <w:sz w:val="20"/>
                          <w:szCs w:val="20"/>
                        </w:rPr>
                        <w:t xml:space="preserve"> numberOfRecords = 100;</w:t>
                      </w:r>
                      <w:r w:rsidRPr="008E0FFD">
                        <w:rPr>
                          <w:rFonts w:ascii="Consolas" w:eastAsiaTheme="minorHAnsi" w:hAnsi="Consolas" w:cs="Consolas"/>
                          <w:color w:val="000000"/>
                          <w:sz w:val="20"/>
                          <w:szCs w:val="20"/>
                        </w:rPr>
                        <w:tab/>
                      </w:r>
                    </w:p>
                    <w:p w14:paraId="62E44CC1" w14:textId="77777777" w:rsidR="00996B2A" w:rsidRPr="008E0FFD" w:rsidRDefault="00996B2A" w:rsidP="00141246">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8E0FFD">
                        <w:rPr>
                          <w:rFonts w:ascii="Consolas" w:eastAsiaTheme="minorHAnsi" w:hAnsi="Consolas" w:cs="Consolas"/>
                          <w:color w:val="000000"/>
                          <w:sz w:val="20"/>
                          <w:szCs w:val="20"/>
                        </w:rPr>
                        <w:t>bdGenerator.generateData(numberOfRecords, foc);</w:t>
                      </w:r>
                    </w:p>
                  </w:txbxContent>
                </v:textbox>
              </v:rect>
            </w:pict>
          </mc:Fallback>
        </mc:AlternateContent>
      </w:r>
    </w:p>
    <w:p w14:paraId="2FC37C95" w14:textId="77777777" w:rsidR="0044236D" w:rsidRDefault="0044236D" w:rsidP="00973DEC">
      <w:pPr>
        <w:rPr>
          <w:rFonts w:ascii="Consolas" w:eastAsiaTheme="minorHAnsi" w:hAnsi="Consolas" w:cs="Consolas"/>
          <w:sz w:val="20"/>
          <w:szCs w:val="20"/>
        </w:rPr>
      </w:pPr>
    </w:p>
    <w:p w14:paraId="798F347F" w14:textId="77777777" w:rsidR="0044236D" w:rsidRDefault="0044236D" w:rsidP="00973DEC">
      <w:pPr>
        <w:rPr>
          <w:rFonts w:ascii="Consolas" w:eastAsiaTheme="minorHAnsi" w:hAnsi="Consolas" w:cs="Consolas"/>
          <w:sz w:val="20"/>
          <w:szCs w:val="20"/>
        </w:rPr>
      </w:pPr>
    </w:p>
    <w:p w14:paraId="05DDDA36" w14:textId="77777777" w:rsidR="0044236D" w:rsidRDefault="0044236D" w:rsidP="00973DEC">
      <w:pPr>
        <w:rPr>
          <w:rFonts w:ascii="Consolas" w:eastAsiaTheme="minorHAnsi" w:hAnsi="Consolas" w:cs="Consolas"/>
          <w:sz w:val="20"/>
          <w:szCs w:val="20"/>
        </w:rPr>
      </w:pPr>
    </w:p>
    <w:p w14:paraId="2B08F6A7" w14:textId="77777777" w:rsidR="0044236D" w:rsidRDefault="0044236D" w:rsidP="00973DEC">
      <w:pPr>
        <w:rPr>
          <w:rFonts w:ascii="Consolas" w:eastAsiaTheme="minorHAnsi" w:hAnsi="Consolas" w:cs="Consolas"/>
          <w:sz w:val="20"/>
          <w:szCs w:val="20"/>
        </w:rPr>
      </w:pPr>
    </w:p>
    <w:p w14:paraId="11EB1E84" w14:textId="77777777" w:rsidR="007738B4" w:rsidRDefault="007738B4" w:rsidP="007738B4">
      <w:pPr>
        <w:rPr>
          <w:rFonts w:ascii="Consolas" w:eastAsiaTheme="minorHAnsi" w:hAnsi="Consolas" w:cs="Consolas"/>
          <w:sz w:val="20"/>
          <w:szCs w:val="20"/>
        </w:rPr>
      </w:pPr>
    </w:p>
    <w:p w14:paraId="03FE6A20" w14:textId="77777777" w:rsidR="001A6BF5" w:rsidRPr="007738B4" w:rsidRDefault="007E3E1F" w:rsidP="007738B4">
      <w:pPr>
        <w:rPr>
          <w:color w:val="000000"/>
          <w:sz w:val="27"/>
          <w:szCs w:val="27"/>
          <w:highlight w:val="yellow"/>
        </w:rPr>
      </w:pPr>
      <w:r w:rsidRPr="007E3E1F">
        <w:rPr>
          <w:b/>
          <w:color w:val="000000"/>
          <w:sz w:val="27"/>
          <w:szCs w:val="27"/>
          <w:highlight w:val="yellow"/>
        </w:rPr>
        <w:t>Note</w:t>
      </w:r>
      <w:r w:rsidRPr="007E3E1F">
        <w:rPr>
          <w:color w:val="000000"/>
          <w:sz w:val="27"/>
          <w:szCs w:val="27"/>
          <w:highlight w:val="yellow"/>
        </w:rPr>
        <w:t xml:space="preserve">: </w:t>
      </w:r>
    </w:p>
    <w:p w14:paraId="5239FBA1" w14:textId="77777777" w:rsidR="0044236D" w:rsidRPr="001A6BF5" w:rsidRDefault="007E3E1F" w:rsidP="006E7EE8">
      <w:pPr>
        <w:pStyle w:val="ListParagraph"/>
        <w:numPr>
          <w:ilvl w:val="0"/>
          <w:numId w:val="6"/>
        </w:numPr>
        <w:ind w:left="1800"/>
        <w:rPr>
          <w:rFonts w:eastAsia="Times New Roman"/>
          <w:color w:val="000000"/>
          <w:sz w:val="27"/>
          <w:szCs w:val="27"/>
          <w:highlight w:val="yellow"/>
        </w:rPr>
      </w:pPr>
      <w:r w:rsidRPr="001A6BF5">
        <w:rPr>
          <w:rFonts w:eastAsia="Times New Roman"/>
          <w:color w:val="000000"/>
          <w:sz w:val="27"/>
          <w:szCs w:val="27"/>
          <w:highlight w:val="yellow"/>
        </w:rPr>
        <w:t xml:space="preserve">You can have custom implementation by implementing interface </w:t>
      </w:r>
      <w:proofErr w:type="spellStart"/>
      <w:r w:rsidRPr="001A6BF5">
        <w:rPr>
          <w:rFonts w:eastAsia="Times New Roman"/>
          <w:color w:val="000000"/>
          <w:sz w:val="27"/>
          <w:szCs w:val="27"/>
          <w:highlight w:val="yellow"/>
        </w:rPr>
        <w:t>Ge</w:t>
      </w:r>
      <w:r w:rsidRPr="001A6BF5">
        <w:rPr>
          <w:color w:val="000000"/>
          <w:sz w:val="27"/>
          <w:szCs w:val="27"/>
          <w:highlight w:val="yellow"/>
        </w:rPr>
        <w:t>neratorOutputComponent</w:t>
      </w:r>
      <w:proofErr w:type="spellEnd"/>
      <w:r w:rsidR="002166F9" w:rsidRPr="001A6BF5">
        <w:rPr>
          <w:color w:val="000000"/>
          <w:sz w:val="27"/>
          <w:szCs w:val="27"/>
          <w:highlight w:val="yellow"/>
        </w:rPr>
        <w:t xml:space="preserve"> like for Writing g</w:t>
      </w:r>
      <w:r w:rsidR="00402021" w:rsidRPr="001A6BF5">
        <w:rPr>
          <w:color w:val="000000"/>
          <w:sz w:val="27"/>
          <w:szCs w:val="27"/>
          <w:highlight w:val="yellow"/>
        </w:rPr>
        <w:t xml:space="preserve">enerated data to </w:t>
      </w:r>
      <w:proofErr w:type="gramStart"/>
      <w:r w:rsidR="00402021" w:rsidRPr="001A6BF5">
        <w:rPr>
          <w:color w:val="000000"/>
          <w:sz w:val="27"/>
          <w:szCs w:val="27"/>
          <w:highlight w:val="yellow"/>
        </w:rPr>
        <w:t>HDFS ,</w:t>
      </w:r>
      <w:proofErr w:type="gramEnd"/>
      <w:r w:rsidR="00402021" w:rsidRPr="001A6BF5">
        <w:rPr>
          <w:color w:val="000000"/>
          <w:sz w:val="27"/>
          <w:szCs w:val="27"/>
          <w:highlight w:val="yellow"/>
        </w:rPr>
        <w:t xml:space="preserve"> Cassandr</w:t>
      </w:r>
      <w:r w:rsidR="002166F9" w:rsidRPr="001A6BF5">
        <w:rPr>
          <w:color w:val="000000"/>
          <w:sz w:val="27"/>
          <w:szCs w:val="27"/>
          <w:highlight w:val="yellow"/>
        </w:rPr>
        <w:t>a or other NoSQL , RDBMS system etc.</w:t>
      </w:r>
      <w:r w:rsidR="00402021" w:rsidRPr="001A6BF5">
        <w:rPr>
          <w:color w:val="000000"/>
          <w:sz w:val="27"/>
          <w:szCs w:val="27"/>
          <w:highlight w:val="yellow"/>
        </w:rPr>
        <w:t xml:space="preserve"> </w:t>
      </w:r>
    </w:p>
    <w:p w14:paraId="15773D90" w14:textId="77777777" w:rsidR="0044236D" w:rsidRPr="001A6BF5" w:rsidRDefault="0044236D" w:rsidP="006E7EE8">
      <w:pPr>
        <w:ind w:left="1080"/>
        <w:rPr>
          <w:color w:val="000000"/>
          <w:sz w:val="27"/>
          <w:szCs w:val="27"/>
          <w:highlight w:val="yellow"/>
        </w:rPr>
      </w:pPr>
    </w:p>
    <w:p w14:paraId="1A816A46" w14:textId="77777777" w:rsidR="00F814E8" w:rsidRPr="007738B4" w:rsidRDefault="001D78A9" w:rsidP="00F814E8">
      <w:pPr>
        <w:pStyle w:val="ListParagraph"/>
        <w:numPr>
          <w:ilvl w:val="0"/>
          <w:numId w:val="6"/>
        </w:numPr>
        <w:ind w:left="1800"/>
        <w:rPr>
          <w:color w:val="000000"/>
          <w:sz w:val="27"/>
          <w:szCs w:val="27"/>
          <w:highlight w:val="yellow"/>
        </w:rPr>
      </w:pPr>
      <w:r w:rsidRPr="001A6BF5">
        <w:rPr>
          <w:rFonts w:eastAsia="Times New Roman"/>
          <w:color w:val="000000"/>
          <w:sz w:val="27"/>
          <w:szCs w:val="27"/>
          <w:highlight w:val="yellow"/>
        </w:rPr>
        <w:t xml:space="preserve">Design is pluggable. You can </w:t>
      </w:r>
      <w:proofErr w:type="spellStart"/>
      <w:r w:rsidRPr="001A6BF5">
        <w:rPr>
          <w:rFonts w:eastAsia="Times New Roman"/>
          <w:color w:val="000000"/>
          <w:sz w:val="27"/>
          <w:szCs w:val="27"/>
          <w:highlight w:val="yellow"/>
        </w:rPr>
        <w:t>plugin</w:t>
      </w:r>
      <w:proofErr w:type="spellEnd"/>
      <w:r w:rsidRPr="001A6BF5">
        <w:rPr>
          <w:rFonts w:eastAsia="Times New Roman"/>
          <w:color w:val="000000"/>
          <w:sz w:val="27"/>
          <w:szCs w:val="27"/>
          <w:highlight w:val="yellow"/>
        </w:rPr>
        <w:t xml:space="preserve"> any </w:t>
      </w:r>
      <w:proofErr w:type="spellStart"/>
      <w:r w:rsidRPr="001A6BF5">
        <w:rPr>
          <w:rFonts w:eastAsia="Times New Roman"/>
          <w:color w:val="000000"/>
          <w:sz w:val="27"/>
          <w:szCs w:val="27"/>
          <w:highlight w:val="yellow"/>
        </w:rPr>
        <w:t>Ge</w:t>
      </w:r>
      <w:r w:rsidRPr="001A6BF5">
        <w:rPr>
          <w:color w:val="000000"/>
          <w:sz w:val="27"/>
          <w:szCs w:val="27"/>
          <w:highlight w:val="yellow"/>
        </w:rPr>
        <w:t>neratorOutputComponent</w:t>
      </w:r>
      <w:proofErr w:type="spellEnd"/>
      <w:r w:rsidRPr="001A6BF5">
        <w:rPr>
          <w:color w:val="000000"/>
          <w:sz w:val="27"/>
          <w:szCs w:val="27"/>
          <w:highlight w:val="yellow"/>
        </w:rPr>
        <w:t xml:space="preserve"> implementation to alter data generation and to change store anywhere or add few processing </w:t>
      </w:r>
      <w:proofErr w:type="gramStart"/>
      <w:r w:rsidRPr="001A6BF5">
        <w:rPr>
          <w:color w:val="000000"/>
          <w:sz w:val="27"/>
          <w:szCs w:val="27"/>
          <w:highlight w:val="yellow"/>
        </w:rPr>
        <w:t>login</w:t>
      </w:r>
      <w:proofErr w:type="gramEnd"/>
      <w:r w:rsidRPr="001A6BF5">
        <w:rPr>
          <w:color w:val="000000"/>
          <w:sz w:val="27"/>
          <w:szCs w:val="27"/>
          <w:highlight w:val="yellow"/>
        </w:rPr>
        <w:t xml:space="preserve"> before it will get consumed actually.</w:t>
      </w:r>
    </w:p>
    <w:p w14:paraId="71D6B24E" w14:textId="77777777" w:rsidR="00215CC3" w:rsidRPr="006411D8" w:rsidRDefault="00215CC3" w:rsidP="0051394E">
      <w:pPr>
        <w:pStyle w:val="Heading1"/>
        <w:numPr>
          <w:ilvl w:val="0"/>
          <w:numId w:val="12"/>
        </w:numPr>
        <w:rPr>
          <w:rFonts w:ascii="Calibri" w:eastAsiaTheme="minorHAnsi" w:hAnsi="Calibri" w:cstheme="minorBidi"/>
          <w:color w:val="1F4E79" w:themeColor="accent1" w:themeShade="80"/>
          <w:sz w:val="28"/>
          <w:szCs w:val="28"/>
        </w:rPr>
      </w:pPr>
      <w:bookmarkStart w:id="58" w:name="_Toc160549516"/>
      <w:r w:rsidRPr="006411D8">
        <w:rPr>
          <w:rFonts w:ascii="Calibri" w:eastAsiaTheme="minorHAnsi" w:hAnsi="Calibri" w:cstheme="minorBidi"/>
          <w:color w:val="1F4E79" w:themeColor="accent1" w:themeShade="80"/>
          <w:sz w:val="28"/>
          <w:szCs w:val="28"/>
        </w:rPr>
        <w:t>Complete Example</w:t>
      </w:r>
      <w:bookmarkEnd w:id="58"/>
    </w:p>
    <w:p w14:paraId="548340FD" w14:textId="77777777" w:rsidR="00DC17DF" w:rsidRDefault="00DC17DF" w:rsidP="00973DEC">
      <w:pPr>
        <w:rPr>
          <w:rFonts w:ascii="Consolas" w:eastAsiaTheme="minorHAnsi" w:hAnsi="Consolas" w:cs="Consolas"/>
          <w:sz w:val="20"/>
          <w:szCs w:val="20"/>
        </w:rPr>
      </w:pPr>
    </w:p>
    <w:p w14:paraId="4A60FE0E" w14:textId="77777777" w:rsidR="00DC17DF" w:rsidRPr="002C0972" w:rsidRDefault="00310F59" w:rsidP="006E7EE8">
      <w:pPr>
        <w:pStyle w:val="ListParagraph"/>
        <w:numPr>
          <w:ilvl w:val="2"/>
          <w:numId w:val="6"/>
        </w:numPr>
        <w:autoSpaceDE w:val="0"/>
        <w:autoSpaceDN w:val="0"/>
        <w:adjustRightInd w:val="0"/>
        <w:rPr>
          <w:b/>
          <w:color w:val="000000"/>
          <w:sz w:val="28"/>
          <w:szCs w:val="28"/>
        </w:rPr>
      </w:pPr>
      <w:r>
        <w:rPr>
          <w:b/>
          <w:color w:val="000000"/>
          <w:sz w:val="28"/>
          <w:szCs w:val="28"/>
        </w:rPr>
        <w:t xml:space="preserve">Generate and store in </w:t>
      </w:r>
      <w:proofErr w:type="gramStart"/>
      <w:r>
        <w:rPr>
          <w:b/>
          <w:color w:val="000000"/>
          <w:sz w:val="28"/>
          <w:szCs w:val="28"/>
        </w:rPr>
        <w:t>file</w:t>
      </w:r>
      <w:proofErr w:type="gramEnd"/>
    </w:p>
    <w:p w14:paraId="05FF3841" w14:textId="77777777" w:rsidR="00DC17DF" w:rsidRDefault="00F8541D" w:rsidP="00973DEC">
      <w:pPr>
        <w:rPr>
          <w:rFonts w:ascii="Consolas" w:eastAsiaTheme="minorHAnsi" w:hAnsi="Consolas" w:cs="Consolas"/>
          <w:sz w:val="20"/>
          <w:szCs w:val="20"/>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75648" behindDoc="0" locked="0" layoutInCell="1" allowOverlap="1" wp14:anchorId="772F8B02" wp14:editId="75F4B320">
                <wp:simplePos x="0" y="0"/>
                <wp:positionH relativeFrom="column">
                  <wp:posOffset>1009650</wp:posOffset>
                </wp:positionH>
                <wp:positionV relativeFrom="paragraph">
                  <wp:posOffset>40640</wp:posOffset>
                </wp:positionV>
                <wp:extent cx="5594350" cy="2171700"/>
                <wp:effectExtent l="0" t="0" r="25400" b="19050"/>
                <wp:wrapNone/>
                <wp:docPr id="7" name="Rectangle 8"/>
                <wp:cNvGraphicFramePr/>
                <a:graphic xmlns:a="http://schemas.openxmlformats.org/drawingml/2006/main">
                  <a:graphicData uri="http://schemas.microsoft.com/office/word/2010/wordprocessingShape">
                    <wps:wsp>
                      <wps:cNvSpPr/>
                      <wps:spPr>
                        <a:xfrm>
                          <a:off x="0" y="0"/>
                          <a:ext cx="5594350" cy="2171700"/>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16D72730" w14:textId="21E3D438" w:rsidR="00996B2A" w:rsidRPr="007738B4" w:rsidRDefault="00996B2A" w:rsidP="00DC17DF">
                            <w:pPr>
                              <w:autoSpaceDE w:val="0"/>
                              <w:autoSpaceDN w:val="0"/>
                              <w:adjustRightInd w:val="0"/>
                              <w:rPr>
                                <w:rFonts w:ascii="Consolas" w:eastAsiaTheme="minorHAnsi" w:hAnsi="Consolas" w:cs="Consolas"/>
                                <w:b/>
                                <w:bCs/>
                                <w:color w:val="7F0055"/>
                                <w:sz w:val="20"/>
                                <w:szCs w:val="20"/>
                              </w:rPr>
                            </w:pPr>
                            <w:r>
                              <w:rPr>
                                <w:rFonts w:ascii="Consolas" w:eastAsiaTheme="minorHAnsi" w:hAnsi="Consolas" w:cs="Consolas"/>
                                <w:color w:val="000000"/>
                                <w:sz w:val="22"/>
                                <w:szCs w:val="22"/>
                              </w:rPr>
                              <w:t xml:space="preserve">     </w:t>
                            </w:r>
                            <w:r w:rsidRPr="007738B4">
                              <w:rPr>
                                <w:rFonts w:ascii="Consolas" w:eastAsiaTheme="minorHAnsi" w:hAnsi="Consolas" w:cs="Consolas"/>
                                <w:color w:val="3F7F5F"/>
                                <w:sz w:val="20"/>
                                <w:szCs w:val="20"/>
                              </w:rPr>
                              <w:t>// create data generator instance</w:t>
                            </w:r>
                            <w:r w:rsidRPr="007738B4">
                              <w:rPr>
                                <w:rFonts w:ascii="Consolas" w:eastAsiaTheme="minorHAnsi" w:hAnsi="Consolas" w:cs="Consolas"/>
                                <w:b/>
                                <w:bCs/>
                                <w:color w:val="7F0055"/>
                                <w:sz w:val="20"/>
                                <w:szCs w:val="20"/>
                              </w:rPr>
                              <w:t xml:space="preserve"> </w:t>
                            </w:r>
                          </w:p>
                          <w:p w14:paraId="57071E00" w14:textId="1FCF909E"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b/>
                                <w:bCs/>
                                <w:color w:val="7F0055"/>
                                <w:sz w:val="20"/>
                                <w:szCs w:val="20"/>
                              </w:rPr>
                              <w:t xml:space="preserve">     final</w:t>
                            </w:r>
                            <w:r w:rsidRPr="007738B4">
                              <w:rPr>
                                <w:rFonts w:ascii="Consolas" w:eastAsiaTheme="minorHAnsi" w:hAnsi="Consolas" w:cs="Consolas"/>
                                <w:color w:val="000000"/>
                                <w:sz w:val="20"/>
                                <w:szCs w:val="20"/>
                              </w:rPr>
                              <w:t xml:space="preserve"> String </w:t>
                            </w:r>
                            <w:proofErr w:type="spellStart"/>
                            <w:r w:rsidRPr="007738B4">
                              <w:rPr>
                                <w:rFonts w:ascii="Consolas" w:eastAsiaTheme="minorHAnsi" w:hAnsi="Consolas" w:cs="Consolas"/>
                                <w:color w:val="000000"/>
                                <w:sz w:val="20"/>
                                <w:szCs w:val="20"/>
                              </w:rPr>
                              <w:t>inputDir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color w:val="2A00FF"/>
                                <w:sz w:val="20"/>
                                <w:szCs w:val="20"/>
                              </w:rPr>
                              <w:t>"/home/</w:t>
                            </w:r>
                            <w:proofErr w:type="spellStart"/>
                            <w:r w:rsidR="00721D17">
                              <w:rPr>
                                <w:rFonts w:ascii="Consolas" w:eastAsiaTheme="minorHAnsi" w:hAnsi="Consolas" w:cs="Consolas"/>
                                <w:color w:val="2A00FF"/>
                                <w:sz w:val="20"/>
                                <w:szCs w:val="20"/>
                              </w:rPr>
                              <w:t>sanjivsingh</w:t>
                            </w:r>
                            <w:proofErr w:type="spellEnd"/>
                            <w:r w:rsidRPr="007738B4">
                              <w:rPr>
                                <w:rFonts w:ascii="Consolas" w:eastAsiaTheme="minorHAnsi" w:hAnsi="Consolas" w:cs="Consolas"/>
                                <w:color w:val="2A00FF"/>
                                <w:sz w:val="20"/>
                                <w:szCs w:val="20"/>
                              </w:rPr>
                              <w:t>/BDDG/input/</w:t>
                            </w:r>
                            <w:proofErr w:type="gramStart"/>
                            <w:r w:rsidRPr="007738B4">
                              <w:rPr>
                                <w:rFonts w:ascii="Consolas" w:eastAsiaTheme="minorHAnsi" w:hAnsi="Consolas" w:cs="Consolas"/>
                                <w:color w:val="2A00FF"/>
                                <w:sz w:val="20"/>
                                <w:szCs w:val="20"/>
                              </w:rPr>
                              <w:t>"</w:t>
                            </w:r>
                            <w:r w:rsidRPr="007738B4">
                              <w:rPr>
                                <w:rFonts w:ascii="Consolas" w:eastAsiaTheme="minorHAnsi" w:hAnsi="Consolas" w:cs="Consolas"/>
                                <w:color w:val="000000"/>
                                <w:sz w:val="20"/>
                                <w:szCs w:val="20"/>
                              </w:rPr>
                              <w:t>;</w:t>
                            </w:r>
                            <w:proofErr w:type="gramEnd"/>
                          </w:p>
                          <w:p w14:paraId="4716BD5E" w14:textId="160E1CF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proofErr w:type="spellStart"/>
                            <w:r w:rsidR="002C381B">
                              <w:rPr>
                                <w:rFonts w:ascii="Consolas" w:eastAsiaTheme="minorHAnsi" w:hAnsi="Consolas" w:cs="Consolas"/>
                                <w:color w:val="000000"/>
                                <w:sz w:val="20"/>
                                <w:szCs w:val="20"/>
                              </w:rPr>
                              <w:t>Contextual</w:t>
                            </w:r>
                            <w:r w:rsidRPr="007738B4">
                              <w:rPr>
                                <w:rFonts w:ascii="Consolas" w:eastAsiaTheme="minorHAnsi" w:hAnsi="Consolas" w:cs="Consolas"/>
                                <w:color w:val="000000"/>
                                <w:sz w:val="20"/>
                                <w:szCs w:val="20"/>
                              </w:rPr>
                              <w:t>DataGenerator</w:t>
                            </w:r>
                            <w:proofErr w:type="spellEnd"/>
                            <w:r w:rsidRPr="007738B4">
                              <w:rPr>
                                <w:rFonts w:ascii="Consolas" w:eastAsiaTheme="minorHAnsi" w:hAnsi="Consolas" w:cs="Consolas"/>
                                <w:color w:val="000000"/>
                                <w:sz w:val="20"/>
                                <w:szCs w:val="20"/>
                              </w:rPr>
                              <w:t xml:space="preserve"> </w:t>
                            </w:r>
                            <w:proofErr w:type="spellStart"/>
                            <w:r w:rsidRPr="007738B4">
                              <w:rPr>
                                <w:rFonts w:ascii="Consolas" w:eastAsiaTheme="minorHAnsi" w:hAnsi="Consolas" w:cs="Consolas"/>
                                <w:color w:val="000000"/>
                                <w:sz w:val="20"/>
                                <w:szCs w:val="20"/>
                              </w:rPr>
                              <w:t>bdGenerator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b/>
                                <w:bCs/>
                                <w:color w:val="7F0055"/>
                                <w:sz w:val="20"/>
                                <w:szCs w:val="20"/>
                              </w:rPr>
                              <w:t>new</w:t>
                            </w:r>
                            <w:r w:rsidRPr="007738B4">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7738B4">
                              <w:rPr>
                                <w:rFonts w:ascii="Consolas" w:eastAsiaTheme="minorHAnsi" w:hAnsi="Consolas" w:cs="Consolas"/>
                                <w:color w:val="000000"/>
                                <w:sz w:val="20"/>
                                <w:szCs w:val="20"/>
                              </w:rPr>
                              <w:t>DataGenerator</w:t>
                            </w:r>
                            <w:proofErr w:type="spellEnd"/>
                            <w:r w:rsidRPr="007738B4">
                              <w:rPr>
                                <w:rFonts w:ascii="Consolas" w:eastAsiaTheme="minorHAnsi" w:hAnsi="Consolas" w:cs="Consolas"/>
                                <w:color w:val="000000"/>
                                <w:sz w:val="20"/>
                                <w:szCs w:val="20"/>
                              </w:rPr>
                              <w:t>(</w:t>
                            </w:r>
                            <w:proofErr w:type="spellStart"/>
                            <w:r w:rsidRPr="007738B4">
                              <w:rPr>
                                <w:rFonts w:ascii="Consolas" w:eastAsiaTheme="minorHAnsi" w:hAnsi="Consolas" w:cs="Consolas"/>
                                <w:color w:val="000000"/>
                                <w:sz w:val="20"/>
                                <w:szCs w:val="20"/>
                              </w:rPr>
                              <w:t>inputDir</w:t>
                            </w:r>
                            <w:proofErr w:type="spellEnd"/>
                            <w:proofErr w:type="gramStart"/>
                            <w:r w:rsidRPr="007738B4">
                              <w:rPr>
                                <w:rFonts w:ascii="Consolas" w:eastAsiaTheme="minorHAnsi" w:hAnsi="Consolas" w:cs="Consolas"/>
                                <w:color w:val="000000"/>
                                <w:sz w:val="20"/>
                                <w:szCs w:val="20"/>
                              </w:rPr>
                              <w:t>);</w:t>
                            </w:r>
                            <w:proofErr w:type="gramEnd"/>
                          </w:p>
                          <w:p w14:paraId="4E6B910B" w14:textId="77777777" w:rsidR="00996B2A" w:rsidRPr="007738B4" w:rsidRDefault="00996B2A" w:rsidP="00DC17DF">
                            <w:pPr>
                              <w:autoSpaceDE w:val="0"/>
                              <w:autoSpaceDN w:val="0"/>
                              <w:adjustRightInd w:val="0"/>
                              <w:rPr>
                                <w:rFonts w:ascii="Consolas" w:eastAsiaTheme="minorHAnsi" w:hAnsi="Consolas" w:cs="Consolas"/>
                                <w:sz w:val="20"/>
                                <w:szCs w:val="20"/>
                              </w:rPr>
                            </w:pPr>
                          </w:p>
                          <w:p w14:paraId="0FA8414B" w14:textId="77777777" w:rsidR="00996B2A" w:rsidRPr="007738B4" w:rsidRDefault="00996B2A" w:rsidP="00DC17DF">
                            <w:pPr>
                              <w:autoSpaceDE w:val="0"/>
                              <w:autoSpaceDN w:val="0"/>
                              <w:adjustRightInd w:val="0"/>
                              <w:rPr>
                                <w:rFonts w:ascii="Consolas" w:eastAsiaTheme="minorHAnsi" w:hAnsi="Consolas" w:cs="Consolas"/>
                                <w:sz w:val="20"/>
                                <w:szCs w:val="20"/>
                              </w:rPr>
                            </w:pPr>
                          </w:p>
                          <w:p w14:paraId="44DD9C1C"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r w:rsidRPr="007738B4">
                              <w:rPr>
                                <w:rFonts w:ascii="Consolas" w:eastAsiaTheme="minorHAnsi" w:hAnsi="Consolas" w:cs="Consolas"/>
                                <w:color w:val="3F7F5F"/>
                                <w:sz w:val="20"/>
                                <w:szCs w:val="20"/>
                              </w:rPr>
                              <w:t>// create instance of FileOutputComponent</w:t>
                            </w:r>
                          </w:p>
                          <w:p w14:paraId="04BAAB0D" w14:textId="2B6AE83A" w:rsidR="00996B2A" w:rsidRPr="007738B4" w:rsidRDefault="00996B2A" w:rsidP="00DC17DF">
                            <w:pPr>
                              <w:autoSpaceDE w:val="0"/>
                              <w:autoSpaceDN w:val="0"/>
                              <w:adjustRightInd w:val="0"/>
                              <w:ind w:firstLine="720"/>
                              <w:rPr>
                                <w:rFonts w:ascii="Consolas" w:eastAsiaTheme="minorHAnsi" w:hAnsi="Consolas" w:cs="Consolas"/>
                                <w:color w:val="000000"/>
                                <w:sz w:val="20"/>
                                <w:szCs w:val="20"/>
                              </w:rPr>
                            </w:pPr>
                            <w:r w:rsidRPr="007738B4">
                              <w:rPr>
                                <w:rFonts w:ascii="Consolas" w:eastAsiaTheme="minorHAnsi" w:hAnsi="Consolas" w:cs="Consolas"/>
                                <w:b/>
                                <w:bCs/>
                                <w:color w:val="7F0055"/>
                                <w:sz w:val="20"/>
                                <w:szCs w:val="20"/>
                              </w:rPr>
                              <w:t>final</w:t>
                            </w:r>
                            <w:r w:rsidRPr="007738B4">
                              <w:rPr>
                                <w:rFonts w:ascii="Consolas" w:eastAsiaTheme="minorHAnsi" w:hAnsi="Consolas" w:cs="Consolas"/>
                                <w:color w:val="000000"/>
                                <w:sz w:val="20"/>
                                <w:szCs w:val="20"/>
                              </w:rPr>
                              <w:t xml:space="preserve"> String </w:t>
                            </w:r>
                            <w:proofErr w:type="spellStart"/>
                            <w:r w:rsidRPr="007738B4">
                              <w:rPr>
                                <w:rFonts w:ascii="Consolas" w:eastAsiaTheme="minorHAnsi" w:hAnsi="Consolas" w:cs="Consolas"/>
                                <w:color w:val="000000"/>
                                <w:sz w:val="20"/>
                                <w:szCs w:val="20"/>
                              </w:rPr>
                              <w:t>outputDir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color w:val="2A00FF"/>
                                <w:sz w:val="20"/>
                                <w:szCs w:val="20"/>
                              </w:rPr>
                              <w:t>"/home/</w:t>
                            </w:r>
                            <w:proofErr w:type="spellStart"/>
                            <w:r w:rsidR="00721D17">
                              <w:rPr>
                                <w:rFonts w:ascii="Consolas" w:eastAsiaTheme="minorHAnsi" w:hAnsi="Consolas" w:cs="Consolas"/>
                                <w:color w:val="2A00FF"/>
                                <w:sz w:val="20"/>
                                <w:szCs w:val="20"/>
                              </w:rPr>
                              <w:t>sanjivsingh</w:t>
                            </w:r>
                            <w:proofErr w:type="spellEnd"/>
                            <w:r w:rsidRPr="007738B4">
                              <w:rPr>
                                <w:rFonts w:ascii="Consolas" w:eastAsiaTheme="minorHAnsi" w:hAnsi="Consolas" w:cs="Consolas"/>
                                <w:color w:val="2A00FF"/>
                                <w:sz w:val="20"/>
                                <w:szCs w:val="20"/>
                              </w:rPr>
                              <w:t>/BDDG/output/</w:t>
                            </w:r>
                            <w:proofErr w:type="gramStart"/>
                            <w:r w:rsidRPr="007738B4">
                              <w:rPr>
                                <w:rFonts w:ascii="Consolas" w:eastAsiaTheme="minorHAnsi" w:hAnsi="Consolas" w:cs="Consolas"/>
                                <w:color w:val="2A00FF"/>
                                <w:sz w:val="20"/>
                                <w:szCs w:val="20"/>
                              </w:rPr>
                              <w:t>"</w:t>
                            </w:r>
                            <w:r w:rsidRPr="007738B4">
                              <w:rPr>
                                <w:rFonts w:ascii="Consolas" w:eastAsiaTheme="minorHAnsi" w:hAnsi="Consolas" w:cs="Consolas"/>
                                <w:color w:val="000000"/>
                                <w:sz w:val="20"/>
                                <w:szCs w:val="20"/>
                              </w:rPr>
                              <w:t>;</w:t>
                            </w:r>
                            <w:proofErr w:type="gramEnd"/>
                          </w:p>
                          <w:p w14:paraId="0840D324" w14:textId="77777777"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color w:val="000000"/>
                                <w:sz w:val="20"/>
                                <w:szCs w:val="20"/>
                              </w:rPr>
                              <w:tab/>
                              <w:t xml:space="preserve">String seperator = </w:t>
                            </w:r>
                            <w:r w:rsidRPr="007738B4">
                              <w:rPr>
                                <w:rFonts w:ascii="Consolas" w:eastAsiaTheme="minorHAnsi" w:hAnsi="Consolas" w:cs="Consolas"/>
                                <w:color w:val="2A00FF"/>
                                <w:sz w:val="20"/>
                                <w:szCs w:val="20"/>
                              </w:rPr>
                              <w:t>"\n"</w:t>
                            </w:r>
                            <w:r w:rsidRPr="007738B4">
                              <w:rPr>
                                <w:rFonts w:ascii="Consolas" w:eastAsiaTheme="minorHAnsi" w:hAnsi="Consolas" w:cs="Consolas"/>
                                <w:color w:val="000000"/>
                                <w:sz w:val="20"/>
                                <w:szCs w:val="20"/>
                              </w:rPr>
                              <w:t>;</w:t>
                            </w:r>
                          </w:p>
                          <w:p w14:paraId="39F0AF25" w14:textId="77777777"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color w:val="000000"/>
                                <w:sz w:val="20"/>
                                <w:szCs w:val="20"/>
                              </w:rPr>
                              <w:tab/>
                              <w:t xml:space="preserve">GeneratorOutputComponent foc = </w:t>
                            </w:r>
                            <w:r w:rsidRPr="007738B4">
                              <w:rPr>
                                <w:rFonts w:ascii="Consolas" w:eastAsiaTheme="minorHAnsi" w:hAnsi="Consolas" w:cs="Consolas"/>
                                <w:b/>
                                <w:bCs/>
                                <w:color w:val="7F0055"/>
                                <w:sz w:val="20"/>
                                <w:szCs w:val="20"/>
                              </w:rPr>
                              <w:t>new</w:t>
                            </w:r>
                            <w:r w:rsidRPr="007738B4">
                              <w:rPr>
                                <w:rFonts w:ascii="Consolas" w:eastAsiaTheme="minorHAnsi" w:hAnsi="Consolas" w:cs="Consolas"/>
                                <w:color w:val="000000"/>
                                <w:sz w:val="20"/>
                                <w:szCs w:val="20"/>
                              </w:rPr>
                              <w:t xml:space="preserve"> FileOutputComponent(inputDir,</w:t>
                            </w:r>
                          </w:p>
                          <w:p w14:paraId="617BF894"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t>outputDir, seperator);</w:t>
                            </w:r>
                          </w:p>
                          <w:p w14:paraId="6BFC334F"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 xml:space="preserve">      </w:t>
                            </w:r>
                          </w:p>
                          <w:p w14:paraId="45494CF8"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 xml:space="preserve">      </w:t>
                            </w:r>
                            <w:r w:rsidRPr="007738B4">
                              <w:rPr>
                                <w:rFonts w:ascii="Consolas" w:eastAsiaTheme="minorHAnsi" w:hAnsi="Consolas" w:cs="Consolas"/>
                                <w:color w:val="3F7F5F"/>
                                <w:sz w:val="20"/>
                                <w:szCs w:val="20"/>
                              </w:rPr>
                              <w:t>// generate data and save in file</w:t>
                            </w:r>
                          </w:p>
                          <w:p w14:paraId="281A95E5" w14:textId="77777777" w:rsidR="00996B2A" w:rsidRPr="007738B4" w:rsidRDefault="00996B2A" w:rsidP="00DC17DF">
                            <w:pPr>
                              <w:autoSpaceDE w:val="0"/>
                              <w:autoSpaceDN w:val="0"/>
                              <w:adjustRightInd w:val="0"/>
                              <w:ind w:firstLine="720"/>
                              <w:rPr>
                                <w:rFonts w:ascii="Consolas" w:eastAsiaTheme="minorHAnsi" w:hAnsi="Consolas" w:cs="Consolas"/>
                                <w:sz w:val="20"/>
                                <w:szCs w:val="20"/>
                              </w:rPr>
                            </w:pPr>
                            <w:r w:rsidRPr="007738B4">
                              <w:rPr>
                                <w:rFonts w:ascii="Consolas" w:eastAsiaTheme="minorHAnsi" w:hAnsi="Consolas" w:cs="Consolas"/>
                                <w:b/>
                                <w:bCs/>
                                <w:color w:val="7F0055"/>
                                <w:sz w:val="20"/>
                                <w:szCs w:val="20"/>
                              </w:rPr>
                              <w:t>int</w:t>
                            </w:r>
                            <w:r w:rsidRPr="007738B4">
                              <w:rPr>
                                <w:rFonts w:ascii="Consolas" w:eastAsiaTheme="minorHAnsi" w:hAnsi="Consolas" w:cs="Consolas"/>
                                <w:color w:val="000000"/>
                                <w:sz w:val="20"/>
                                <w:szCs w:val="20"/>
                              </w:rPr>
                              <w:t xml:space="preserve"> numberOfRecords = 100;</w:t>
                            </w:r>
                          </w:p>
                          <w:p w14:paraId="1EF536D4" w14:textId="77777777" w:rsidR="00996B2A" w:rsidRPr="007738B4"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bdGenerator.generateData(numberOfRecords, foc);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F8B02" id="_x0000_s1031" style="position:absolute;margin-left:79.5pt;margin-top:3.2pt;width:440.5pt;height:1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" fillcolor="#dbd9d9 [3054]" strokecolor="#a5a5a5 [3206]" strokeweight=".5pt">
                <v:textbox>
                  <w:txbxContent>
                    <w:p w14:paraId="16D72730" w14:textId="21E3D438" w:rsidR="00996B2A" w:rsidRPr="007738B4" w:rsidRDefault="00996B2A" w:rsidP="00DC17DF">
                      <w:pPr>
                        <w:autoSpaceDE w:val="0"/>
                        <w:autoSpaceDN w:val="0"/>
                        <w:adjustRightInd w:val="0"/>
                        <w:rPr>
                          <w:rFonts w:ascii="Consolas" w:eastAsiaTheme="minorHAnsi" w:hAnsi="Consolas" w:cs="Consolas"/>
                          <w:b/>
                          <w:bCs/>
                          <w:color w:val="7F0055"/>
                          <w:sz w:val="20"/>
                          <w:szCs w:val="20"/>
                        </w:rPr>
                      </w:pPr>
                      <w:r>
                        <w:rPr>
                          <w:rFonts w:ascii="Consolas" w:eastAsiaTheme="minorHAnsi" w:hAnsi="Consolas" w:cs="Consolas"/>
                          <w:color w:val="000000"/>
                          <w:sz w:val="22"/>
                          <w:szCs w:val="22"/>
                        </w:rPr>
                        <w:t xml:space="preserve">     </w:t>
                      </w:r>
                      <w:r w:rsidRPr="007738B4">
                        <w:rPr>
                          <w:rFonts w:ascii="Consolas" w:eastAsiaTheme="minorHAnsi" w:hAnsi="Consolas" w:cs="Consolas"/>
                          <w:color w:val="3F7F5F"/>
                          <w:sz w:val="20"/>
                          <w:szCs w:val="20"/>
                        </w:rPr>
                        <w:t>// create data generator instance</w:t>
                      </w:r>
                      <w:r w:rsidRPr="007738B4">
                        <w:rPr>
                          <w:rFonts w:ascii="Consolas" w:eastAsiaTheme="minorHAnsi" w:hAnsi="Consolas" w:cs="Consolas"/>
                          <w:b/>
                          <w:bCs/>
                          <w:color w:val="7F0055"/>
                          <w:sz w:val="20"/>
                          <w:szCs w:val="20"/>
                        </w:rPr>
                        <w:t xml:space="preserve"> </w:t>
                      </w:r>
                    </w:p>
                    <w:p w14:paraId="57071E00" w14:textId="1FCF909E"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b/>
                          <w:bCs/>
                          <w:color w:val="7F0055"/>
                          <w:sz w:val="20"/>
                          <w:szCs w:val="20"/>
                        </w:rPr>
                        <w:t xml:space="preserve">     final</w:t>
                      </w:r>
                      <w:r w:rsidRPr="007738B4">
                        <w:rPr>
                          <w:rFonts w:ascii="Consolas" w:eastAsiaTheme="minorHAnsi" w:hAnsi="Consolas" w:cs="Consolas"/>
                          <w:color w:val="000000"/>
                          <w:sz w:val="20"/>
                          <w:szCs w:val="20"/>
                        </w:rPr>
                        <w:t xml:space="preserve"> String </w:t>
                      </w:r>
                      <w:proofErr w:type="spellStart"/>
                      <w:r w:rsidRPr="007738B4">
                        <w:rPr>
                          <w:rFonts w:ascii="Consolas" w:eastAsiaTheme="minorHAnsi" w:hAnsi="Consolas" w:cs="Consolas"/>
                          <w:color w:val="000000"/>
                          <w:sz w:val="20"/>
                          <w:szCs w:val="20"/>
                        </w:rPr>
                        <w:t>inputDir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color w:val="2A00FF"/>
                          <w:sz w:val="20"/>
                          <w:szCs w:val="20"/>
                        </w:rPr>
                        <w:t>"/home/</w:t>
                      </w:r>
                      <w:proofErr w:type="spellStart"/>
                      <w:r w:rsidR="00721D17">
                        <w:rPr>
                          <w:rFonts w:ascii="Consolas" w:eastAsiaTheme="minorHAnsi" w:hAnsi="Consolas" w:cs="Consolas"/>
                          <w:color w:val="2A00FF"/>
                          <w:sz w:val="20"/>
                          <w:szCs w:val="20"/>
                        </w:rPr>
                        <w:t>sanjivsingh</w:t>
                      </w:r>
                      <w:proofErr w:type="spellEnd"/>
                      <w:r w:rsidRPr="007738B4">
                        <w:rPr>
                          <w:rFonts w:ascii="Consolas" w:eastAsiaTheme="minorHAnsi" w:hAnsi="Consolas" w:cs="Consolas"/>
                          <w:color w:val="2A00FF"/>
                          <w:sz w:val="20"/>
                          <w:szCs w:val="20"/>
                        </w:rPr>
                        <w:t>/BDDG/input/</w:t>
                      </w:r>
                      <w:proofErr w:type="gramStart"/>
                      <w:r w:rsidRPr="007738B4">
                        <w:rPr>
                          <w:rFonts w:ascii="Consolas" w:eastAsiaTheme="minorHAnsi" w:hAnsi="Consolas" w:cs="Consolas"/>
                          <w:color w:val="2A00FF"/>
                          <w:sz w:val="20"/>
                          <w:szCs w:val="20"/>
                        </w:rPr>
                        <w:t>"</w:t>
                      </w:r>
                      <w:r w:rsidRPr="007738B4">
                        <w:rPr>
                          <w:rFonts w:ascii="Consolas" w:eastAsiaTheme="minorHAnsi" w:hAnsi="Consolas" w:cs="Consolas"/>
                          <w:color w:val="000000"/>
                          <w:sz w:val="20"/>
                          <w:szCs w:val="20"/>
                        </w:rPr>
                        <w:t>;</w:t>
                      </w:r>
                      <w:proofErr w:type="gramEnd"/>
                    </w:p>
                    <w:p w14:paraId="4716BD5E" w14:textId="160E1CF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proofErr w:type="spellStart"/>
                      <w:r w:rsidR="002C381B">
                        <w:rPr>
                          <w:rFonts w:ascii="Consolas" w:eastAsiaTheme="minorHAnsi" w:hAnsi="Consolas" w:cs="Consolas"/>
                          <w:color w:val="000000"/>
                          <w:sz w:val="20"/>
                          <w:szCs w:val="20"/>
                        </w:rPr>
                        <w:t>Contextual</w:t>
                      </w:r>
                      <w:r w:rsidRPr="007738B4">
                        <w:rPr>
                          <w:rFonts w:ascii="Consolas" w:eastAsiaTheme="minorHAnsi" w:hAnsi="Consolas" w:cs="Consolas"/>
                          <w:color w:val="000000"/>
                          <w:sz w:val="20"/>
                          <w:szCs w:val="20"/>
                        </w:rPr>
                        <w:t>DataGenerator</w:t>
                      </w:r>
                      <w:proofErr w:type="spellEnd"/>
                      <w:r w:rsidRPr="007738B4">
                        <w:rPr>
                          <w:rFonts w:ascii="Consolas" w:eastAsiaTheme="minorHAnsi" w:hAnsi="Consolas" w:cs="Consolas"/>
                          <w:color w:val="000000"/>
                          <w:sz w:val="20"/>
                          <w:szCs w:val="20"/>
                        </w:rPr>
                        <w:t xml:space="preserve"> </w:t>
                      </w:r>
                      <w:proofErr w:type="spellStart"/>
                      <w:r w:rsidRPr="007738B4">
                        <w:rPr>
                          <w:rFonts w:ascii="Consolas" w:eastAsiaTheme="minorHAnsi" w:hAnsi="Consolas" w:cs="Consolas"/>
                          <w:color w:val="000000"/>
                          <w:sz w:val="20"/>
                          <w:szCs w:val="20"/>
                        </w:rPr>
                        <w:t>bdGenerator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b/>
                          <w:bCs/>
                          <w:color w:val="7F0055"/>
                          <w:sz w:val="20"/>
                          <w:szCs w:val="20"/>
                        </w:rPr>
                        <w:t>new</w:t>
                      </w:r>
                      <w:r w:rsidRPr="007738B4">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7738B4">
                        <w:rPr>
                          <w:rFonts w:ascii="Consolas" w:eastAsiaTheme="minorHAnsi" w:hAnsi="Consolas" w:cs="Consolas"/>
                          <w:color w:val="000000"/>
                          <w:sz w:val="20"/>
                          <w:szCs w:val="20"/>
                        </w:rPr>
                        <w:t>DataGenerator</w:t>
                      </w:r>
                      <w:proofErr w:type="spellEnd"/>
                      <w:r w:rsidRPr="007738B4">
                        <w:rPr>
                          <w:rFonts w:ascii="Consolas" w:eastAsiaTheme="minorHAnsi" w:hAnsi="Consolas" w:cs="Consolas"/>
                          <w:color w:val="000000"/>
                          <w:sz w:val="20"/>
                          <w:szCs w:val="20"/>
                        </w:rPr>
                        <w:t>(</w:t>
                      </w:r>
                      <w:proofErr w:type="spellStart"/>
                      <w:r w:rsidRPr="007738B4">
                        <w:rPr>
                          <w:rFonts w:ascii="Consolas" w:eastAsiaTheme="minorHAnsi" w:hAnsi="Consolas" w:cs="Consolas"/>
                          <w:color w:val="000000"/>
                          <w:sz w:val="20"/>
                          <w:szCs w:val="20"/>
                        </w:rPr>
                        <w:t>inputDir</w:t>
                      </w:r>
                      <w:proofErr w:type="spellEnd"/>
                      <w:proofErr w:type="gramStart"/>
                      <w:r w:rsidRPr="007738B4">
                        <w:rPr>
                          <w:rFonts w:ascii="Consolas" w:eastAsiaTheme="minorHAnsi" w:hAnsi="Consolas" w:cs="Consolas"/>
                          <w:color w:val="000000"/>
                          <w:sz w:val="20"/>
                          <w:szCs w:val="20"/>
                        </w:rPr>
                        <w:t>);</w:t>
                      </w:r>
                      <w:proofErr w:type="gramEnd"/>
                    </w:p>
                    <w:p w14:paraId="4E6B910B" w14:textId="77777777" w:rsidR="00996B2A" w:rsidRPr="007738B4" w:rsidRDefault="00996B2A" w:rsidP="00DC17DF">
                      <w:pPr>
                        <w:autoSpaceDE w:val="0"/>
                        <w:autoSpaceDN w:val="0"/>
                        <w:adjustRightInd w:val="0"/>
                        <w:rPr>
                          <w:rFonts w:ascii="Consolas" w:eastAsiaTheme="minorHAnsi" w:hAnsi="Consolas" w:cs="Consolas"/>
                          <w:sz w:val="20"/>
                          <w:szCs w:val="20"/>
                        </w:rPr>
                      </w:pPr>
                    </w:p>
                    <w:p w14:paraId="0FA8414B" w14:textId="77777777" w:rsidR="00996B2A" w:rsidRPr="007738B4" w:rsidRDefault="00996B2A" w:rsidP="00DC17DF">
                      <w:pPr>
                        <w:autoSpaceDE w:val="0"/>
                        <w:autoSpaceDN w:val="0"/>
                        <w:adjustRightInd w:val="0"/>
                        <w:rPr>
                          <w:rFonts w:ascii="Consolas" w:eastAsiaTheme="minorHAnsi" w:hAnsi="Consolas" w:cs="Consolas"/>
                          <w:sz w:val="20"/>
                          <w:szCs w:val="20"/>
                        </w:rPr>
                      </w:pPr>
                    </w:p>
                    <w:p w14:paraId="44DD9C1C"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r w:rsidRPr="007738B4">
                        <w:rPr>
                          <w:rFonts w:ascii="Consolas" w:eastAsiaTheme="minorHAnsi" w:hAnsi="Consolas" w:cs="Consolas"/>
                          <w:color w:val="3F7F5F"/>
                          <w:sz w:val="20"/>
                          <w:szCs w:val="20"/>
                        </w:rPr>
                        <w:t>// create instance of FileOutputComponent</w:t>
                      </w:r>
                    </w:p>
                    <w:p w14:paraId="04BAAB0D" w14:textId="2B6AE83A" w:rsidR="00996B2A" w:rsidRPr="007738B4" w:rsidRDefault="00996B2A" w:rsidP="00DC17DF">
                      <w:pPr>
                        <w:autoSpaceDE w:val="0"/>
                        <w:autoSpaceDN w:val="0"/>
                        <w:adjustRightInd w:val="0"/>
                        <w:ind w:firstLine="720"/>
                        <w:rPr>
                          <w:rFonts w:ascii="Consolas" w:eastAsiaTheme="minorHAnsi" w:hAnsi="Consolas" w:cs="Consolas"/>
                          <w:color w:val="000000"/>
                          <w:sz w:val="20"/>
                          <w:szCs w:val="20"/>
                        </w:rPr>
                      </w:pPr>
                      <w:r w:rsidRPr="007738B4">
                        <w:rPr>
                          <w:rFonts w:ascii="Consolas" w:eastAsiaTheme="minorHAnsi" w:hAnsi="Consolas" w:cs="Consolas"/>
                          <w:b/>
                          <w:bCs/>
                          <w:color w:val="7F0055"/>
                          <w:sz w:val="20"/>
                          <w:szCs w:val="20"/>
                        </w:rPr>
                        <w:t>final</w:t>
                      </w:r>
                      <w:r w:rsidRPr="007738B4">
                        <w:rPr>
                          <w:rFonts w:ascii="Consolas" w:eastAsiaTheme="minorHAnsi" w:hAnsi="Consolas" w:cs="Consolas"/>
                          <w:color w:val="000000"/>
                          <w:sz w:val="20"/>
                          <w:szCs w:val="20"/>
                        </w:rPr>
                        <w:t xml:space="preserve"> String </w:t>
                      </w:r>
                      <w:proofErr w:type="spellStart"/>
                      <w:r w:rsidRPr="007738B4">
                        <w:rPr>
                          <w:rFonts w:ascii="Consolas" w:eastAsiaTheme="minorHAnsi" w:hAnsi="Consolas" w:cs="Consolas"/>
                          <w:color w:val="000000"/>
                          <w:sz w:val="20"/>
                          <w:szCs w:val="20"/>
                        </w:rPr>
                        <w:t>outputDir</w:t>
                      </w:r>
                      <w:proofErr w:type="spellEnd"/>
                      <w:r w:rsidRPr="007738B4">
                        <w:rPr>
                          <w:rFonts w:ascii="Consolas" w:eastAsiaTheme="minorHAnsi" w:hAnsi="Consolas" w:cs="Consolas"/>
                          <w:color w:val="000000"/>
                          <w:sz w:val="20"/>
                          <w:szCs w:val="20"/>
                        </w:rPr>
                        <w:t xml:space="preserve"> = </w:t>
                      </w:r>
                      <w:r w:rsidRPr="007738B4">
                        <w:rPr>
                          <w:rFonts w:ascii="Consolas" w:eastAsiaTheme="minorHAnsi" w:hAnsi="Consolas" w:cs="Consolas"/>
                          <w:color w:val="2A00FF"/>
                          <w:sz w:val="20"/>
                          <w:szCs w:val="20"/>
                        </w:rPr>
                        <w:t>"/home/</w:t>
                      </w:r>
                      <w:proofErr w:type="spellStart"/>
                      <w:r w:rsidR="00721D17">
                        <w:rPr>
                          <w:rFonts w:ascii="Consolas" w:eastAsiaTheme="minorHAnsi" w:hAnsi="Consolas" w:cs="Consolas"/>
                          <w:color w:val="2A00FF"/>
                          <w:sz w:val="20"/>
                          <w:szCs w:val="20"/>
                        </w:rPr>
                        <w:t>sanjivsingh</w:t>
                      </w:r>
                      <w:proofErr w:type="spellEnd"/>
                      <w:r w:rsidRPr="007738B4">
                        <w:rPr>
                          <w:rFonts w:ascii="Consolas" w:eastAsiaTheme="minorHAnsi" w:hAnsi="Consolas" w:cs="Consolas"/>
                          <w:color w:val="2A00FF"/>
                          <w:sz w:val="20"/>
                          <w:szCs w:val="20"/>
                        </w:rPr>
                        <w:t>/BDDG/output/</w:t>
                      </w:r>
                      <w:proofErr w:type="gramStart"/>
                      <w:r w:rsidRPr="007738B4">
                        <w:rPr>
                          <w:rFonts w:ascii="Consolas" w:eastAsiaTheme="minorHAnsi" w:hAnsi="Consolas" w:cs="Consolas"/>
                          <w:color w:val="2A00FF"/>
                          <w:sz w:val="20"/>
                          <w:szCs w:val="20"/>
                        </w:rPr>
                        <w:t>"</w:t>
                      </w:r>
                      <w:r w:rsidRPr="007738B4">
                        <w:rPr>
                          <w:rFonts w:ascii="Consolas" w:eastAsiaTheme="minorHAnsi" w:hAnsi="Consolas" w:cs="Consolas"/>
                          <w:color w:val="000000"/>
                          <w:sz w:val="20"/>
                          <w:szCs w:val="20"/>
                        </w:rPr>
                        <w:t>;</w:t>
                      </w:r>
                      <w:proofErr w:type="gramEnd"/>
                    </w:p>
                    <w:p w14:paraId="0840D324" w14:textId="77777777"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color w:val="000000"/>
                          <w:sz w:val="20"/>
                          <w:szCs w:val="20"/>
                        </w:rPr>
                        <w:tab/>
                        <w:t xml:space="preserve">String seperator = </w:t>
                      </w:r>
                      <w:r w:rsidRPr="007738B4">
                        <w:rPr>
                          <w:rFonts w:ascii="Consolas" w:eastAsiaTheme="minorHAnsi" w:hAnsi="Consolas" w:cs="Consolas"/>
                          <w:color w:val="2A00FF"/>
                          <w:sz w:val="20"/>
                          <w:szCs w:val="20"/>
                        </w:rPr>
                        <w:t>"\n"</w:t>
                      </w:r>
                      <w:r w:rsidRPr="007738B4">
                        <w:rPr>
                          <w:rFonts w:ascii="Consolas" w:eastAsiaTheme="minorHAnsi" w:hAnsi="Consolas" w:cs="Consolas"/>
                          <w:color w:val="000000"/>
                          <w:sz w:val="20"/>
                          <w:szCs w:val="20"/>
                        </w:rPr>
                        <w:t>;</w:t>
                      </w:r>
                    </w:p>
                    <w:p w14:paraId="39F0AF25" w14:textId="77777777" w:rsidR="00996B2A" w:rsidRPr="007738B4" w:rsidRDefault="00996B2A" w:rsidP="00DC17DF">
                      <w:pPr>
                        <w:autoSpaceDE w:val="0"/>
                        <w:autoSpaceDN w:val="0"/>
                        <w:adjustRightInd w:val="0"/>
                        <w:rPr>
                          <w:rFonts w:ascii="Consolas" w:eastAsiaTheme="minorHAnsi" w:hAnsi="Consolas" w:cs="Consolas"/>
                          <w:sz w:val="20"/>
                          <w:szCs w:val="20"/>
                        </w:rPr>
                      </w:pPr>
                      <w:r w:rsidRPr="007738B4">
                        <w:rPr>
                          <w:rFonts w:ascii="Consolas" w:eastAsiaTheme="minorHAnsi" w:hAnsi="Consolas" w:cs="Consolas"/>
                          <w:color w:val="000000"/>
                          <w:sz w:val="20"/>
                          <w:szCs w:val="20"/>
                        </w:rPr>
                        <w:tab/>
                        <w:t xml:space="preserve">GeneratorOutputComponent foc = </w:t>
                      </w:r>
                      <w:r w:rsidRPr="007738B4">
                        <w:rPr>
                          <w:rFonts w:ascii="Consolas" w:eastAsiaTheme="minorHAnsi" w:hAnsi="Consolas" w:cs="Consolas"/>
                          <w:b/>
                          <w:bCs/>
                          <w:color w:val="7F0055"/>
                          <w:sz w:val="20"/>
                          <w:szCs w:val="20"/>
                        </w:rPr>
                        <w:t>new</w:t>
                      </w:r>
                      <w:r w:rsidRPr="007738B4">
                        <w:rPr>
                          <w:rFonts w:ascii="Consolas" w:eastAsiaTheme="minorHAnsi" w:hAnsi="Consolas" w:cs="Consolas"/>
                          <w:color w:val="000000"/>
                          <w:sz w:val="20"/>
                          <w:szCs w:val="20"/>
                        </w:rPr>
                        <w:t xml:space="preserve"> FileOutputComponent(inputDir,</w:t>
                      </w:r>
                    </w:p>
                    <w:p w14:paraId="617BF894"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r>
                      <w:r w:rsidRPr="007738B4">
                        <w:rPr>
                          <w:rFonts w:ascii="Consolas" w:eastAsiaTheme="minorHAnsi" w:hAnsi="Consolas" w:cs="Consolas"/>
                          <w:color w:val="000000"/>
                          <w:sz w:val="20"/>
                          <w:szCs w:val="20"/>
                        </w:rPr>
                        <w:tab/>
                        <w:t>outputDir, seperator);</w:t>
                      </w:r>
                    </w:p>
                    <w:p w14:paraId="6BFC334F"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 xml:space="preserve">      </w:t>
                      </w:r>
                    </w:p>
                    <w:p w14:paraId="45494CF8" w14:textId="77777777" w:rsidR="00996B2A" w:rsidRPr="007738B4" w:rsidRDefault="00996B2A" w:rsidP="00DC17DF">
                      <w:pPr>
                        <w:autoSpaceDE w:val="0"/>
                        <w:autoSpaceDN w:val="0"/>
                        <w:adjustRightInd w:val="0"/>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 xml:space="preserve">      </w:t>
                      </w:r>
                      <w:r w:rsidRPr="007738B4">
                        <w:rPr>
                          <w:rFonts w:ascii="Consolas" w:eastAsiaTheme="minorHAnsi" w:hAnsi="Consolas" w:cs="Consolas"/>
                          <w:color w:val="3F7F5F"/>
                          <w:sz w:val="20"/>
                          <w:szCs w:val="20"/>
                        </w:rPr>
                        <w:t>// generate data and save in file</w:t>
                      </w:r>
                    </w:p>
                    <w:p w14:paraId="281A95E5" w14:textId="77777777" w:rsidR="00996B2A" w:rsidRPr="007738B4" w:rsidRDefault="00996B2A" w:rsidP="00DC17DF">
                      <w:pPr>
                        <w:autoSpaceDE w:val="0"/>
                        <w:autoSpaceDN w:val="0"/>
                        <w:adjustRightInd w:val="0"/>
                        <w:ind w:firstLine="720"/>
                        <w:rPr>
                          <w:rFonts w:ascii="Consolas" w:eastAsiaTheme="minorHAnsi" w:hAnsi="Consolas" w:cs="Consolas"/>
                          <w:sz w:val="20"/>
                          <w:szCs w:val="20"/>
                        </w:rPr>
                      </w:pPr>
                      <w:r w:rsidRPr="007738B4">
                        <w:rPr>
                          <w:rFonts w:ascii="Consolas" w:eastAsiaTheme="minorHAnsi" w:hAnsi="Consolas" w:cs="Consolas"/>
                          <w:b/>
                          <w:bCs/>
                          <w:color w:val="7F0055"/>
                          <w:sz w:val="20"/>
                          <w:szCs w:val="20"/>
                        </w:rPr>
                        <w:t>int</w:t>
                      </w:r>
                      <w:r w:rsidRPr="007738B4">
                        <w:rPr>
                          <w:rFonts w:ascii="Consolas" w:eastAsiaTheme="minorHAnsi" w:hAnsi="Consolas" w:cs="Consolas"/>
                          <w:color w:val="000000"/>
                          <w:sz w:val="20"/>
                          <w:szCs w:val="20"/>
                        </w:rPr>
                        <w:t xml:space="preserve"> numberOfRecords = 100;</w:t>
                      </w:r>
                    </w:p>
                    <w:p w14:paraId="1EF536D4" w14:textId="77777777" w:rsidR="00996B2A" w:rsidRPr="007738B4"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7738B4">
                        <w:rPr>
                          <w:rFonts w:ascii="Consolas" w:eastAsiaTheme="minorHAnsi" w:hAnsi="Consolas" w:cs="Consolas"/>
                          <w:color w:val="000000"/>
                          <w:sz w:val="20"/>
                          <w:szCs w:val="20"/>
                        </w:rPr>
                        <w:t>bdGenerator.generateData(numberOfRecords, foc);</w:t>
                      </w:r>
                    </w:p>
                  </w:txbxContent>
                </v:textbox>
              </v:rect>
            </w:pict>
          </mc:Fallback>
        </mc:AlternateContent>
      </w:r>
    </w:p>
    <w:p w14:paraId="2B1DCEEF" w14:textId="77777777" w:rsidR="00DC17DF" w:rsidRDefault="00DC17DF" w:rsidP="00973DEC">
      <w:pPr>
        <w:rPr>
          <w:rFonts w:ascii="Consolas" w:eastAsiaTheme="minorHAnsi" w:hAnsi="Consolas" w:cs="Consolas"/>
          <w:sz w:val="20"/>
          <w:szCs w:val="20"/>
        </w:rPr>
      </w:pPr>
    </w:p>
    <w:p w14:paraId="31987EF1" w14:textId="77777777" w:rsidR="00DC17DF" w:rsidRDefault="00DC17DF" w:rsidP="00973DEC">
      <w:pPr>
        <w:rPr>
          <w:rFonts w:ascii="Consolas" w:eastAsiaTheme="minorHAnsi" w:hAnsi="Consolas" w:cs="Consolas"/>
          <w:sz w:val="20"/>
          <w:szCs w:val="20"/>
        </w:rPr>
      </w:pPr>
    </w:p>
    <w:p w14:paraId="424AAE68" w14:textId="77777777" w:rsidR="00DC17DF" w:rsidRDefault="00DC17DF" w:rsidP="00973DEC">
      <w:pPr>
        <w:rPr>
          <w:rFonts w:ascii="Consolas" w:eastAsiaTheme="minorHAnsi" w:hAnsi="Consolas" w:cs="Consolas"/>
          <w:sz w:val="20"/>
          <w:szCs w:val="20"/>
        </w:rPr>
      </w:pPr>
    </w:p>
    <w:p w14:paraId="461190DD" w14:textId="77777777" w:rsidR="00DC17DF" w:rsidRDefault="00DC17DF" w:rsidP="00973DEC">
      <w:pPr>
        <w:rPr>
          <w:rFonts w:ascii="Consolas" w:eastAsiaTheme="minorHAnsi" w:hAnsi="Consolas" w:cs="Consolas"/>
          <w:sz w:val="20"/>
          <w:szCs w:val="20"/>
        </w:rPr>
      </w:pPr>
    </w:p>
    <w:p w14:paraId="2AEF5A42" w14:textId="77777777" w:rsidR="00DC17DF" w:rsidRDefault="00DC17DF" w:rsidP="00973DEC">
      <w:pPr>
        <w:rPr>
          <w:rFonts w:ascii="Consolas" w:eastAsiaTheme="minorHAnsi" w:hAnsi="Consolas" w:cs="Consolas"/>
          <w:sz w:val="20"/>
          <w:szCs w:val="20"/>
        </w:rPr>
      </w:pPr>
    </w:p>
    <w:p w14:paraId="3B666600" w14:textId="77777777" w:rsidR="00DC17DF" w:rsidRDefault="00DC17DF" w:rsidP="00973DEC">
      <w:pPr>
        <w:rPr>
          <w:rFonts w:ascii="Consolas" w:eastAsiaTheme="minorHAnsi" w:hAnsi="Consolas" w:cs="Consolas"/>
          <w:sz w:val="20"/>
          <w:szCs w:val="20"/>
        </w:rPr>
      </w:pPr>
    </w:p>
    <w:p w14:paraId="6263E78A" w14:textId="77777777" w:rsidR="00DC17DF" w:rsidRDefault="00DC17DF" w:rsidP="00973DEC">
      <w:pPr>
        <w:rPr>
          <w:rFonts w:ascii="Consolas" w:eastAsiaTheme="minorHAnsi" w:hAnsi="Consolas" w:cs="Consolas"/>
          <w:sz w:val="20"/>
          <w:szCs w:val="20"/>
        </w:rPr>
      </w:pPr>
    </w:p>
    <w:p w14:paraId="2DB6754C" w14:textId="77777777" w:rsidR="00DC17DF" w:rsidRDefault="00DC17DF" w:rsidP="00973DEC">
      <w:pPr>
        <w:rPr>
          <w:rFonts w:ascii="Consolas" w:eastAsiaTheme="minorHAnsi" w:hAnsi="Consolas" w:cs="Consolas"/>
          <w:sz w:val="20"/>
          <w:szCs w:val="20"/>
        </w:rPr>
      </w:pPr>
    </w:p>
    <w:p w14:paraId="4BBEA81F" w14:textId="77777777" w:rsidR="00DC17DF" w:rsidRDefault="00DC17DF" w:rsidP="00973DEC">
      <w:pPr>
        <w:rPr>
          <w:rFonts w:ascii="Consolas" w:eastAsiaTheme="minorHAnsi" w:hAnsi="Consolas" w:cs="Consolas"/>
          <w:sz w:val="20"/>
          <w:szCs w:val="20"/>
        </w:rPr>
      </w:pPr>
    </w:p>
    <w:p w14:paraId="6C4479FC" w14:textId="77777777" w:rsidR="00DC17DF" w:rsidRDefault="00DC17DF" w:rsidP="00973DEC">
      <w:pPr>
        <w:rPr>
          <w:rFonts w:ascii="Consolas" w:eastAsiaTheme="minorHAnsi" w:hAnsi="Consolas" w:cs="Consolas"/>
          <w:sz w:val="20"/>
          <w:szCs w:val="20"/>
        </w:rPr>
      </w:pPr>
    </w:p>
    <w:p w14:paraId="1A08B8C0" w14:textId="77777777" w:rsidR="00DC17DF" w:rsidRDefault="00DC17DF" w:rsidP="00973DEC">
      <w:pPr>
        <w:rPr>
          <w:rFonts w:ascii="Consolas" w:eastAsiaTheme="minorHAnsi" w:hAnsi="Consolas" w:cs="Consolas"/>
          <w:sz w:val="20"/>
          <w:szCs w:val="20"/>
        </w:rPr>
      </w:pPr>
    </w:p>
    <w:p w14:paraId="5BA46F7F" w14:textId="77777777" w:rsidR="00DC17DF" w:rsidRDefault="00DC17DF" w:rsidP="00973DEC">
      <w:pPr>
        <w:rPr>
          <w:rFonts w:ascii="Consolas" w:eastAsiaTheme="minorHAnsi" w:hAnsi="Consolas" w:cs="Consolas"/>
          <w:sz w:val="20"/>
          <w:szCs w:val="20"/>
        </w:rPr>
      </w:pPr>
    </w:p>
    <w:p w14:paraId="4E563B7E" w14:textId="77777777" w:rsidR="00DC17DF" w:rsidRDefault="00DC17DF" w:rsidP="00973DEC">
      <w:pPr>
        <w:rPr>
          <w:rFonts w:ascii="Consolas" w:eastAsiaTheme="minorHAnsi" w:hAnsi="Consolas" w:cs="Consolas"/>
          <w:sz w:val="20"/>
          <w:szCs w:val="20"/>
        </w:rPr>
      </w:pPr>
    </w:p>
    <w:p w14:paraId="5D35413D" w14:textId="77777777" w:rsidR="00DC17DF" w:rsidRDefault="00DC17DF" w:rsidP="00973DEC">
      <w:pPr>
        <w:rPr>
          <w:rFonts w:ascii="Consolas" w:eastAsiaTheme="minorHAnsi" w:hAnsi="Consolas" w:cs="Consolas"/>
          <w:sz w:val="20"/>
          <w:szCs w:val="20"/>
        </w:rPr>
      </w:pPr>
    </w:p>
    <w:p w14:paraId="5F14B3A6" w14:textId="77777777" w:rsidR="00DC17DF" w:rsidRDefault="00DC17DF" w:rsidP="00973DEC">
      <w:pPr>
        <w:rPr>
          <w:rFonts w:ascii="Consolas" w:eastAsiaTheme="minorHAnsi" w:hAnsi="Consolas" w:cs="Consolas"/>
          <w:sz w:val="20"/>
          <w:szCs w:val="20"/>
        </w:rPr>
      </w:pPr>
    </w:p>
    <w:p w14:paraId="383CD620" w14:textId="77777777" w:rsidR="00DC17DF" w:rsidRPr="002C0972" w:rsidRDefault="00F8541D" w:rsidP="006E7EE8">
      <w:pPr>
        <w:pStyle w:val="ListParagraph"/>
        <w:numPr>
          <w:ilvl w:val="2"/>
          <w:numId w:val="6"/>
        </w:numPr>
        <w:autoSpaceDE w:val="0"/>
        <w:autoSpaceDN w:val="0"/>
        <w:adjustRightInd w:val="0"/>
        <w:rPr>
          <w:b/>
          <w:color w:val="000000"/>
          <w:sz w:val="28"/>
          <w:szCs w:val="28"/>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77696" behindDoc="0" locked="0" layoutInCell="1" allowOverlap="1" wp14:anchorId="4788C5F1" wp14:editId="651E7701">
                <wp:simplePos x="0" y="0"/>
                <wp:positionH relativeFrom="column">
                  <wp:posOffset>1009650</wp:posOffset>
                </wp:positionH>
                <wp:positionV relativeFrom="paragraph">
                  <wp:posOffset>280671</wp:posOffset>
                </wp:positionV>
                <wp:extent cx="5594973" cy="29527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594973" cy="2952750"/>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37B01819" w14:textId="5DB39EB3" w:rsidR="00996B2A" w:rsidRPr="00F8541D" w:rsidRDefault="00996B2A" w:rsidP="00DC17DF">
                            <w:pPr>
                              <w:autoSpaceDE w:val="0"/>
                              <w:autoSpaceDN w:val="0"/>
                              <w:adjustRightInd w:val="0"/>
                              <w:rPr>
                                <w:rFonts w:ascii="Consolas" w:eastAsiaTheme="minorHAnsi" w:hAnsi="Consolas" w:cs="Consolas"/>
                                <w:b/>
                                <w:bCs/>
                                <w:color w:val="7F0055"/>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3F7F5F"/>
                                <w:sz w:val="20"/>
                                <w:szCs w:val="20"/>
                              </w:rPr>
                              <w:t>// create data generator instance</w:t>
                            </w:r>
                            <w:r w:rsidRPr="00F8541D">
                              <w:rPr>
                                <w:rFonts w:ascii="Consolas" w:eastAsiaTheme="minorHAnsi" w:hAnsi="Consolas" w:cs="Consolas"/>
                                <w:b/>
                                <w:bCs/>
                                <w:color w:val="7F0055"/>
                                <w:sz w:val="20"/>
                                <w:szCs w:val="20"/>
                              </w:rPr>
                              <w:t xml:space="preserve"> </w:t>
                            </w:r>
                          </w:p>
                          <w:p w14:paraId="79994E5F" w14:textId="2C8E63D4"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b/>
                                <w:bCs/>
                                <w:color w:val="7F0055"/>
                                <w:sz w:val="20"/>
                                <w:szCs w:val="20"/>
                              </w:rPr>
                              <w:t xml:space="preserve">     </w:t>
                            </w:r>
                            <w:r>
                              <w:rPr>
                                <w:rFonts w:ascii="Consolas" w:eastAsiaTheme="minorHAnsi" w:hAnsi="Consolas" w:cs="Consolas"/>
                                <w:b/>
                                <w:bCs/>
                                <w:color w:val="7F0055"/>
                                <w:sz w:val="20"/>
                                <w:szCs w:val="20"/>
                              </w:rPr>
                              <w:t xml:space="preserve"> </w:t>
                            </w:r>
                            <w:r w:rsidRPr="00F8541D">
                              <w:rPr>
                                <w:rFonts w:ascii="Consolas" w:eastAsiaTheme="minorHAnsi" w:hAnsi="Consolas" w:cs="Consolas"/>
                                <w:b/>
                                <w:bCs/>
                                <w:color w:val="7F0055"/>
                                <w:sz w:val="20"/>
                                <w:szCs w:val="20"/>
                              </w:rPr>
                              <w:t>final</w:t>
                            </w:r>
                            <w:r w:rsidRPr="00F8541D">
                              <w:rPr>
                                <w:rFonts w:ascii="Consolas" w:eastAsiaTheme="minorHAnsi" w:hAnsi="Consolas" w:cs="Consolas"/>
                                <w:color w:val="000000"/>
                                <w:sz w:val="20"/>
                                <w:szCs w:val="20"/>
                              </w:rPr>
                              <w:t xml:space="preserve"> String </w:t>
                            </w:r>
                            <w:proofErr w:type="spellStart"/>
                            <w:r w:rsidRPr="00F8541D">
                              <w:rPr>
                                <w:rFonts w:ascii="Consolas" w:eastAsiaTheme="minorHAnsi" w:hAnsi="Consolas" w:cs="Consolas"/>
                                <w:color w:val="000000"/>
                                <w:sz w:val="20"/>
                                <w:szCs w:val="20"/>
                              </w:rPr>
                              <w:t>inputDir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"/home/</w:t>
                            </w:r>
                            <w:proofErr w:type="spellStart"/>
                            <w:r w:rsidR="002C381B">
                              <w:rPr>
                                <w:rFonts w:ascii="Consolas" w:eastAsiaTheme="minorHAnsi" w:hAnsi="Consolas" w:cs="Consolas"/>
                                <w:color w:val="2A00FF"/>
                                <w:sz w:val="20"/>
                                <w:szCs w:val="20"/>
                              </w:rPr>
                              <w:t>sanjivsingh</w:t>
                            </w:r>
                            <w:proofErr w:type="spellEnd"/>
                            <w:r w:rsidRPr="00F8541D">
                              <w:rPr>
                                <w:rFonts w:ascii="Consolas" w:eastAsiaTheme="minorHAnsi" w:hAnsi="Consolas" w:cs="Consolas"/>
                                <w:color w:val="2A00FF"/>
                                <w:sz w:val="20"/>
                                <w:szCs w:val="20"/>
                              </w:rPr>
                              <w:t>/BDDG/input/</w:t>
                            </w:r>
                            <w:proofErr w:type="gramStart"/>
                            <w:r w:rsidRPr="00F8541D">
                              <w:rPr>
                                <w:rFonts w:ascii="Consolas" w:eastAsiaTheme="minorHAnsi" w:hAnsi="Consolas" w:cs="Consolas"/>
                                <w:color w:val="2A00FF"/>
                                <w:sz w:val="20"/>
                                <w:szCs w:val="20"/>
                              </w:rPr>
                              <w:t>"</w:t>
                            </w:r>
                            <w:r w:rsidRPr="00F8541D">
                              <w:rPr>
                                <w:rFonts w:ascii="Consolas" w:eastAsiaTheme="minorHAnsi" w:hAnsi="Consolas" w:cs="Consolas"/>
                                <w:color w:val="000000"/>
                                <w:sz w:val="20"/>
                                <w:szCs w:val="20"/>
                              </w:rPr>
                              <w:t>;</w:t>
                            </w:r>
                            <w:proofErr w:type="gramEnd"/>
                          </w:p>
                          <w:p w14:paraId="096083CF" w14:textId="2E649AE6"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 xml:space="preserve"> </w:t>
                            </w:r>
                            <w:proofErr w:type="spellStart"/>
                            <w:r w:rsidRPr="00F8541D">
                              <w:rPr>
                                <w:rFonts w:ascii="Consolas" w:eastAsiaTheme="minorHAnsi" w:hAnsi="Consolas" w:cs="Consolas"/>
                                <w:color w:val="000000"/>
                                <w:sz w:val="20"/>
                                <w:szCs w:val="20"/>
                              </w:rPr>
                              <w:t>bdGenerator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w:t>
                            </w:r>
                            <w:proofErr w:type="spellStart"/>
                            <w:r w:rsidRPr="00F8541D">
                              <w:rPr>
                                <w:rFonts w:ascii="Consolas" w:eastAsiaTheme="minorHAnsi" w:hAnsi="Consolas" w:cs="Consolas"/>
                                <w:color w:val="000000"/>
                                <w:sz w:val="20"/>
                                <w:szCs w:val="20"/>
                              </w:rPr>
                              <w:t>inputDir</w:t>
                            </w:r>
                            <w:proofErr w:type="spellEnd"/>
                            <w:proofErr w:type="gramStart"/>
                            <w:r w:rsidRPr="00F8541D">
                              <w:rPr>
                                <w:rFonts w:ascii="Consolas" w:eastAsiaTheme="minorHAnsi" w:hAnsi="Consolas" w:cs="Consolas"/>
                                <w:color w:val="000000"/>
                                <w:sz w:val="20"/>
                                <w:szCs w:val="20"/>
                              </w:rPr>
                              <w:t>);</w:t>
                            </w:r>
                            <w:proofErr w:type="gramEnd"/>
                          </w:p>
                          <w:p w14:paraId="56AD41E3" w14:textId="77777777" w:rsidR="00996B2A" w:rsidRPr="00F8541D" w:rsidRDefault="00996B2A" w:rsidP="00DC17DF">
                            <w:pPr>
                              <w:autoSpaceDE w:val="0"/>
                              <w:autoSpaceDN w:val="0"/>
                              <w:adjustRightInd w:val="0"/>
                              <w:rPr>
                                <w:rFonts w:ascii="Consolas" w:eastAsiaTheme="minorHAnsi" w:hAnsi="Consolas" w:cs="Consolas"/>
                                <w:sz w:val="20"/>
                                <w:szCs w:val="20"/>
                              </w:rPr>
                            </w:pPr>
                          </w:p>
                          <w:p w14:paraId="4FC58951" w14:textId="77777777" w:rsidR="00996B2A" w:rsidRPr="00F8541D" w:rsidRDefault="00996B2A" w:rsidP="00DC17DF">
                            <w:pPr>
                              <w:autoSpaceDE w:val="0"/>
                              <w:autoSpaceDN w:val="0"/>
                              <w:adjustRightInd w:val="0"/>
                              <w:rPr>
                                <w:rFonts w:ascii="Consolas" w:eastAsiaTheme="minorHAnsi" w:hAnsi="Consolas" w:cs="Consolas"/>
                                <w:sz w:val="20"/>
                                <w:szCs w:val="20"/>
                              </w:rPr>
                            </w:pPr>
                          </w:p>
                          <w:p w14:paraId="6831B8D2"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3F7F5F"/>
                                <w:sz w:val="20"/>
                                <w:szCs w:val="20"/>
                              </w:rPr>
                              <w:t>// create instance of ListOutputComponent</w:t>
                            </w:r>
                          </w:p>
                          <w:p w14:paraId="568C4CAB"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r w:rsidRPr="00F8541D">
                              <w:rPr>
                                <w:rFonts w:ascii="Consolas" w:eastAsiaTheme="minorHAnsi" w:hAnsi="Consolas" w:cs="Consolas"/>
                                <w:color w:val="000000"/>
                                <w:sz w:val="20"/>
                                <w:szCs w:val="20"/>
                              </w:rPr>
                              <w:tab/>
                              <w:t xml:space="preserve">GeneratorOutputComponent foc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ListOutputComponent();     </w:t>
                            </w:r>
                          </w:p>
                          <w:p w14:paraId="5F662A0A"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p>
                          <w:p w14:paraId="6D67AD61"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r w:rsidRPr="00F8541D">
                              <w:rPr>
                                <w:rFonts w:ascii="Consolas" w:eastAsiaTheme="minorHAnsi" w:hAnsi="Consolas" w:cs="Consolas"/>
                                <w:color w:val="3F7F5F"/>
                                <w:sz w:val="20"/>
                                <w:szCs w:val="20"/>
                              </w:rPr>
                              <w:t>// generate data and save in file</w:t>
                            </w:r>
                          </w:p>
                          <w:p w14:paraId="3D7343B8" w14:textId="77777777" w:rsidR="00996B2A" w:rsidRPr="00F8541D" w:rsidRDefault="00996B2A" w:rsidP="00DC17DF">
                            <w:pPr>
                              <w:autoSpaceDE w:val="0"/>
                              <w:autoSpaceDN w:val="0"/>
                              <w:adjustRightInd w:val="0"/>
                              <w:ind w:firstLine="720"/>
                              <w:rPr>
                                <w:rFonts w:ascii="Consolas" w:eastAsiaTheme="minorHAnsi" w:hAnsi="Consolas" w:cs="Consolas"/>
                                <w:sz w:val="20"/>
                                <w:szCs w:val="20"/>
                              </w:rPr>
                            </w:pPr>
                            <w:r w:rsidRPr="00F8541D">
                              <w:rPr>
                                <w:rFonts w:ascii="Consolas" w:eastAsiaTheme="minorHAnsi" w:hAnsi="Consolas" w:cs="Consolas"/>
                                <w:b/>
                                <w:bCs/>
                                <w:color w:val="7F0055"/>
                                <w:sz w:val="20"/>
                                <w:szCs w:val="20"/>
                              </w:rPr>
                              <w:t>int</w:t>
                            </w:r>
                            <w:r w:rsidRPr="00F8541D">
                              <w:rPr>
                                <w:rFonts w:ascii="Consolas" w:eastAsiaTheme="minorHAnsi" w:hAnsi="Consolas" w:cs="Consolas"/>
                                <w:color w:val="000000"/>
                                <w:sz w:val="20"/>
                                <w:szCs w:val="20"/>
                              </w:rPr>
                              <w:t xml:space="preserve"> numberOfRecords = 100;</w:t>
                            </w:r>
                          </w:p>
                          <w:p w14:paraId="09F9CFD3"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bdGenerator.generateData(numberOfRecords, foc);</w:t>
                            </w:r>
                          </w:p>
                          <w:p w14:paraId="4FA68D4B"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p>
                          <w:p w14:paraId="43876690"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3F7F5F"/>
                                <w:sz w:val="20"/>
                                <w:szCs w:val="20"/>
                              </w:rPr>
                            </w:pPr>
                            <w:r w:rsidRPr="00F8541D">
                              <w:rPr>
                                <w:rFonts w:ascii="Consolas" w:eastAsiaTheme="minorHAnsi" w:hAnsi="Consolas" w:cs="Consolas"/>
                                <w:color w:val="3F7F5F"/>
                                <w:sz w:val="20"/>
                                <w:szCs w:val="20"/>
                              </w:rPr>
                              <w:t>// fetch generated records in-memory and process them</w:t>
                            </w:r>
                          </w:p>
                          <w:p w14:paraId="3C7686DE"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b/>
                                <w:bCs/>
                                <w:color w:val="7F0055"/>
                                <w:sz w:val="20"/>
                                <w:szCs w:val="20"/>
                              </w:rPr>
                              <w:t>if</w:t>
                            </w:r>
                            <w:r w:rsidRPr="00F8541D">
                              <w:rPr>
                                <w:rFonts w:ascii="Consolas" w:eastAsiaTheme="minorHAnsi" w:hAnsi="Consolas" w:cs="Consolas"/>
                                <w:color w:val="000000"/>
                                <w:sz w:val="20"/>
                                <w:szCs w:val="20"/>
                              </w:rPr>
                              <w:t xml:space="preserve"> (</w:t>
                            </w:r>
                            <w:r w:rsidRPr="00F8541D">
                              <w:rPr>
                                <w:rFonts w:ascii="Consolas" w:eastAsiaTheme="minorHAnsi" w:hAnsi="Consolas" w:cs="Consolas"/>
                                <w:b/>
                                <w:bCs/>
                                <w:color w:val="7F0055"/>
                                <w:sz w:val="20"/>
                                <w:szCs w:val="20"/>
                              </w:rPr>
                              <w:t>null</w:t>
                            </w:r>
                            <w:r w:rsidRPr="00F8541D">
                              <w:rPr>
                                <w:rFonts w:ascii="Consolas" w:eastAsiaTheme="minorHAnsi" w:hAnsi="Consolas" w:cs="Consolas"/>
                                <w:color w:val="000000"/>
                                <w:sz w:val="20"/>
                                <w:szCs w:val="20"/>
                              </w:rPr>
                              <w:t xml:space="preserve"> != foc2.</w:t>
                            </w:r>
                            <w:r w:rsidRPr="00F8541D">
                              <w:rPr>
                                <w:rFonts w:ascii="Consolas" w:eastAsiaTheme="minorHAnsi" w:hAnsi="Consolas" w:cs="Consolas"/>
                                <w:color w:val="000000"/>
                                <w:sz w:val="20"/>
                                <w:szCs w:val="20"/>
                                <w:u w:val="single"/>
                              </w:rPr>
                              <w:t>getRecords</w:t>
                            </w:r>
                            <w:r w:rsidRPr="00F8541D">
                              <w:rPr>
                                <w:rFonts w:ascii="Consolas" w:eastAsiaTheme="minorHAnsi" w:hAnsi="Consolas" w:cs="Consolas"/>
                                <w:color w:val="000000"/>
                                <w:sz w:val="20"/>
                                <w:szCs w:val="20"/>
                              </w:rPr>
                              <w:t>()) {</w:t>
                            </w:r>
                          </w:p>
                          <w:p w14:paraId="2A20C359"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u w:val="single"/>
                              </w:rPr>
                              <w:t>System</w:t>
                            </w:r>
                            <w:r w:rsidRPr="00F8541D">
                              <w:rPr>
                                <w:rFonts w:ascii="Consolas" w:eastAsiaTheme="minorHAnsi" w:hAnsi="Consolas" w:cs="Consolas"/>
                                <w:color w:val="000000"/>
                                <w:sz w:val="20"/>
                                <w:szCs w:val="20"/>
                              </w:rPr>
                              <w:t>.out.println(</w:t>
                            </w:r>
                            <w:r w:rsidRPr="00F8541D">
                              <w:rPr>
                                <w:rFonts w:ascii="Consolas" w:eastAsiaTheme="minorHAnsi" w:hAnsi="Consolas" w:cs="Consolas"/>
                                <w:color w:val="2A00FF"/>
                                <w:sz w:val="20"/>
                                <w:szCs w:val="20"/>
                              </w:rPr>
                              <w:t>"Data Generated data :"</w:t>
                            </w:r>
                            <w:r w:rsidRPr="00F8541D">
                              <w:rPr>
                                <w:rFonts w:ascii="Consolas" w:eastAsiaTheme="minorHAnsi" w:hAnsi="Consolas" w:cs="Consolas"/>
                                <w:color w:val="000000"/>
                                <w:sz w:val="20"/>
                                <w:szCs w:val="20"/>
                              </w:rPr>
                              <w:t>);</w:t>
                            </w:r>
                          </w:p>
                          <w:p w14:paraId="45F2F8DC"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b/>
                                <w:bCs/>
                                <w:color w:val="7F0055"/>
                                <w:sz w:val="20"/>
                                <w:szCs w:val="20"/>
                              </w:rPr>
                              <w:t>for</w:t>
                            </w:r>
                            <w:r w:rsidRPr="00F8541D">
                              <w:rPr>
                                <w:rFonts w:ascii="Consolas" w:eastAsiaTheme="minorHAnsi" w:hAnsi="Consolas" w:cs="Consolas"/>
                                <w:color w:val="000000"/>
                                <w:sz w:val="20"/>
                                <w:szCs w:val="20"/>
                              </w:rPr>
                              <w:t xml:space="preserve"> (String data : foc2.</w:t>
                            </w:r>
                            <w:r w:rsidRPr="00F8541D">
                              <w:rPr>
                                <w:rFonts w:ascii="Consolas" w:eastAsiaTheme="minorHAnsi" w:hAnsi="Consolas" w:cs="Consolas"/>
                                <w:color w:val="000000"/>
                                <w:sz w:val="20"/>
                                <w:szCs w:val="20"/>
                                <w:u w:val="single"/>
                              </w:rPr>
                              <w:t>getRecords</w:t>
                            </w:r>
                            <w:r w:rsidRPr="00F8541D">
                              <w:rPr>
                                <w:rFonts w:ascii="Consolas" w:eastAsiaTheme="minorHAnsi" w:hAnsi="Consolas" w:cs="Consolas"/>
                                <w:color w:val="000000"/>
                                <w:sz w:val="20"/>
                                <w:szCs w:val="20"/>
                              </w:rPr>
                              <w:t>()) {</w:t>
                            </w:r>
                          </w:p>
                          <w:p w14:paraId="1541ED5C"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u w:val="single"/>
                              </w:rPr>
                              <w:t>System</w:t>
                            </w:r>
                            <w:r w:rsidRPr="00F8541D">
                              <w:rPr>
                                <w:rFonts w:ascii="Consolas" w:eastAsiaTheme="minorHAnsi" w:hAnsi="Consolas" w:cs="Consolas"/>
                                <w:color w:val="000000"/>
                                <w:sz w:val="20"/>
                                <w:szCs w:val="20"/>
                              </w:rPr>
                              <w:t>.out.println(data);</w:t>
                            </w:r>
                          </w:p>
                          <w:p w14:paraId="1D3BA94E"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t>}</w:t>
                            </w:r>
                          </w:p>
                          <w:p w14:paraId="14DAE8BC"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8C5F1" id="_x0000_s1032" style="position:absolute;left:0;text-align:left;margin-left:79.5pt;margin-top:22.1pt;width:440.5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" fillcolor="#dbd9d9 [3054]" strokecolor="#a5a5a5 [3206]" strokeweight=".5pt">
                <v:textbox>
                  <w:txbxContent>
                    <w:p w14:paraId="37B01819" w14:textId="5DB39EB3" w:rsidR="00996B2A" w:rsidRPr="00F8541D" w:rsidRDefault="00996B2A" w:rsidP="00DC17DF">
                      <w:pPr>
                        <w:autoSpaceDE w:val="0"/>
                        <w:autoSpaceDN w:val="0"/>
                        <w:adjustRightInd w:val="0"/>
                        <w:rPr>
                          <w:rFonts w:ascii="Consolas" w:eastAsiaTheme="minorHAnsi" w:hAnsi="Consolas" w:cs="Consolas"/>
                          <w:b/>
                          <w:bCs/>
                          <w:color w:val="7F0055"/>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3F7F5F"/>
                          <w:sz w:val="20"/>
                          <w:szCs w:val="20"/>
                        </w:rPr>
                        <w:t>// create data generator instance</w:t>
                      </w:r>
                      <w:r w:rsidRPr="00F8541D">
                        <w:rPr>
                          <w:rFonts w:ascii="Consolas" w:eastAsiaTheme="minorHAnsi" w:hAnsi="Consolas" w:cs="Consolas"/>
                          <w:b/>
                          <w:bCs/>
                          <w:color w:val="7F0055"/>
                          <w:sz w:val="20"/>
                          <w:szCs w:val="20"/>
                        </w:rPr>
                        <w:t xml:space="preserve"> </w:t>
                      </w:r>
                    </w:p>
                    <w:p w14:paraId="79994E5F" w14:textId="2C8E63D4"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b/>
                          <w:bCs/>
                          <w:color w:val="7F0055"/>
                          <w:sz w:val="20"/>
                          <w:szCs w:val="20"/>
                        </w:rPr>
                        <w:t xml:space="preserve">     </w:t>
                      </w:r>
                      <w:r>
                        <w:rPr>
                          <w:rFonts w:ascii="Consolas" w:eastAsiaTheme="minorHAnsi" w:hAnsi="Consolas" w:cs="Consolas"/>
                          <w:b/>
                          <w:bCs/>
                          <w:color w:val="7F0055"/>
                          <w:sz w:val="20"/>
                          <w:szCs w:val="20"/>
                        </w:rPr>
                        <w:t xml:space="preserve"> </w:t>
                      </w:r>
                      <w:r w:rsidRPr="00F8541D">
                        <w:rPr>
                          <w:rFonts w:ascii="Consolas" w:eastAsiaTheme="minorHAnsi" w:hAnsi="Consolas" w:cs="Consolas"/>
                          <w:b/>
                          <w:bCs/>
                          <w:color w:val="7F0055"/>
                          <w:sz w:val="20"/>
                          <w:szCs w:val="20"/>
                        </w:rPr>
                        <w:t>final</w:t>
                      </w:r>
                      <w:r w:rsidRPr="00F8541D">
                        <w:rPr>
                          <w:rFonts w:ascii="Consolas" w:eastAsiaTheme="minorHAnsi" w:hAnsi="Consolas" w:cs="Consolas"/>
                          <w:color w:val="000000"/>
                          <w:sz w:val="20"/>
                          <w:szCs w:val="20"/>
                        </w:rPr>
                        <w:t xml:space="preserve"> String </w:t>
                      </w:r>
                      <w:proofErr w:type="spellStart"/>
                      <w:r w:rsidRPr="00F8541D">
                        <w:rPr>
                          <w:rFonts w:ascii="Consolas" w:eastAsiaTheme="minorHAnsi" w:hAnsi="Consolas" w:cs="Consolas"/>
                          <w:color w:val="000000"/>
                          <w:sz w:val="20"/>
                          <w:szCs w:val="20"/>
                        </w:rPr>
                        <w:t>inputDir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"/home/</w:t>
                      </w:r>
                      <w:proofErr w:type="spellStart"/>
                      <w:r w:rsidR="002C381B">
                        <w:rPr>
                          <w:rFonts w:ascii="Consolas" w:eastAsiaTheme="minorHAnsi" w:hAnsi="Consolas" w:cs="Consolas"/>
                          <w:color w:val="2A00FF"/>
                          <w:sz w:val="20"/>
                          <w:szCs w:val="20"/>
                        </w:rPr>
                        <w:t>sanjivsingh</w:t>
                      </w:r>
                      <w:proofErr w:type="spellEnd"/>
                      <w:r w:rsidRPr="00F8541D">
                        <w:rPr>
                          <w:rFonts w:ascii="Consolas" w:eastAsiaTheme="minorHAnsi" w:hAnsi="Consolas" w:cs="Consolas"/>
                          <w:color w:val="2A00FF"/>
                          <w:sz w:val="20"/>
                          <w:szCs w:val="20"/>
                        </w:rPr>
                        <w:t>/BDDG/input/</w:t>
                      </w:r>
                      <w:proofErr w:type="gramStart"/>
                      <w:r w:rsidRPr="00F8541D">
                        <w:rPr>
                          <w:rFonts w:ascii="Consolas" w:eastAsiaTheme="minorHAnsi" w:hAnsi="Consolas" w:cs="Consolas"/>
                          <w:color w:val="2A00FF"/>
                          <w:sz w:val="20"/>
                          <w:szCs w:val="20"/>
                        </w:rPr>
                        <w:t>"</w:t>
                      </w:r>
                      <w:r w:rsidRPr="00F8541D">
                        <w:rPr>
                          <w:rFonts w:ascii="Consolas" w:eastAsiaTheme="minorHAnsi" w:hAnsi="Consolas" w:cs="Consolas"/>
                          <w:color w:val="000000"/>
                          <w:sz w:val="20"/>
                          <w:szCs w:val="20"/>
                        </w:rPr>
                        <w:t>;</w:t>
                      </w:r>
                      <w:proofErr w:type="gramEnd"/>
                    </w:p>
                    <w:p w14:paraId="096083CF" w14:textId="2E649AE6"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 xml:space="preserve"> </w:t>
                      </w:r>
                      <w:proofErr w:type="spellStart"/>
                      <w:r w:rsidRPr="00F8541D">
                        <w:rPr>
                          <w:rFonts w:ascii="Consolas" w:eastAsiaTheme="minorHAnsi" w:hAnsi="Consolas" w:cs="Consolas"/>
                          <w:color w:val="000000"/>
                          <w:sz w:val="20"/>
                          <w:szCs w:val="20"/>
                        </w:rPr>
                        <w:t>bdGenerator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w:t>
                      </w:r>
                      <w:proofErr w:type="spellStart"/>
                      <w:r w:rsidRPr="00F8541D">
                        <w:rPr>
                          <w:rFonts w:ascii="Consolas" w:eastAsiaTheme="minorHAnsi" w:hAnsi="Consolas" w:cs="Consolas"/>
                          <w:color w:val="000000"/>
                          <w:sz w:val="20"/>
                          <w:szCs w:val="20"/>
                        </w:rPr>
                        <w:t>inputDir</w:t>
                      </w:r>
                      <w:proofErr w:type="spellEnd"/>
                      <w:proofErr w:type="gramStart"/>
                      <w:r w:rsidRPr="00F8541D">
                        <w:rPr>
                          <w:rFonts w:ascii="Consolas" w:eastAsiaTheme="minorHAnsi" w:hAnsi="Consolas" w:cs="Consolas"/>
                          <w:color w:val="000000"/>
                          <w:sz w:val="20"/>
                          <w:szCs w:val="20"/>
                        </w:rPr>
                        <w:t>);</w:t>
                      </w:r>
                      <w:proofErr w:type="gramEnd"/>
                    </w:p>
                    <w:p w14:paraId="56AD41E3" w14:textId="77777777" w:rsidR="00996B2A" w:rsidRPr="00F8541D" w:rsidRDefault="00996B2A" w:rsidP="00DC17DF">
                      <w:pPr>
                        <w:autoSpaceDE w:val="0"/>
                        <w:autoSpaceDN w:val="0"/>
                        <w:adjustRightInd w:val="0"/>
                        <w:rPr>
                          <w:rFonts w:ascii="Consolas" w:eastAsiaTheme="minorHAnsi" w:hAnsi="Consolas" w:cs="Consolas"/>
                          <w:sz w:val="20"/>
                          <w:szCs w:val="20"/>
                        </w:rPr>
                      </w:pPr>
                    </w:p>
                    <w:p w14:paraId="4FC58951" w14:textId="77777777" w:rsidR="00996B2A" w:rsidRPr="00F8541D" w:rsidRDefault="00996B2A" w:rsidP="00DC17DF">
                      <w:pPr>
                        <w:autoSpaceDE w:val="0"/>
                        <w:autoSpaceDN w:val="0"/>
                        <w:adjustRightInd w:val="0"/>
                        <w:rPr>
                          <w:rFonts w:ascii="Consolas" w:eastAsiaTheme="minorHAnsi" w:hAnsi="Consolas" w:cs="Consolas"/>
                          <w:sz w:val="20"/>
                          <w:szCs w:val="20"/>
                        </w:rPr>
                      </w:pPr>
                    </w:p>
                    <w:p w14:paraId="6831B8D2"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3F7F5F"/>
                          <w:sz w:val="20"/>
                          <w:szCs w:val="20"/>
                        </w:rPr>
                        <w:t>// create instance of ListOutputComponent</w:t>
                      </w:r>
                    </w:p>
                    <w:p w14:paraId="568C4CAB"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r w:rsidRPr="00F8541D">
                        <w:rPr>
                          <w:rFonts w:ascii="Consolas" w:eastAsiaTheme="minorHAnsi" w:hAnsi="Consolas" w:cs="Consolas"/>
                          <w:color w:val="000000"/>
                          <w:sz w:val="20"/>
                          <w:szCs w:val="20"/>
                        </w:rPr>
                        <w:tab/>
                        <w:t xml:space="preserve">GeneratorOutputComponent foc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ListOutputComponent();     </w:t>
                      </w:r>
                    </w:p>
                    <w:p w14:paraId="5F662A0A"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p>
                    <w:p w14:paraId="6D67AD61" w14:textId="77777777" w:rsidR="00996B2A" w:rsidRPr="00F8541D" w:rsidRDefault="00996B2A" w:rsidP="00DC17DF">
                      <w:pPr>
                        <w:autoSpaceDE w:val="0"/>
                        <w:autoSpaceDN w:val="0"/>
                        <w:adjustRightInd w:val="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r w:rsidRPr="00F8541D">
                        <w:rPr>
                          <w:rFonts w:ascii="Consolas" w:eastAsiaTheme="minorHAnsi" w:hAnsi="Consolas" w:cs="Consolas"/>
                          <w:color w:val="3F7F5F"/>
                          <w:sz w:val="20"/>
                          <w:szCs w:val="20"/>
                        </w:rPr>
                        <w:t>// generate data and save in file</w:t>
                      </w:r>
                    </w:p>
                    <w:p w14:paraId="3D7343B8" w14:textId="77777777" w:rsidR="00996B2A" w:rsidRPr="00F8541D" w:rsidRDefault="00996B2A" w:rsidP="00DC17DF">
                      <w:pPr>
                        <w:autoSpaceDE w:val="0"/>
                        <w:autoSpaceDN w:val="0"/>
                        <w:adjustRightInd w:val="0"/>
                        <w:ind w:firstLine="720"/>
                        <w:rPr>
                          <w:rFonts w:ascii="Consolas" w:eastAsiaTheme="minorHAnsi" w:hAnsi="Consolas" w:cs="Consolas"/>
                          <w:sz w:val="20"/>
                          <w:szCs w:val="20"/>
                        </w:rPr>
                      </w:pPr>
                      <w:r w:rsidRPr="00F8541D">
                        <w:rPr>
                          <w:rFonts w:ascii="Consolas" w:eastAsiaTheme="minorHAnsi" w:hAnsi="Consolas" w:cs="Consolas"/>
                          <w:b/>
                          <w:bCs/>
                          <w:color w:val="7F0055"/>
                          <w:sz w:val="20"/>
                          <w:szCs w:val="20"/>
                        </w:rPr>
                        <w:t>int</w:t>
                      </w:r>
                      <w:r w:rsidRPr="00F8541D">
                        <w:rPr>
                          <w:rFonts w:ascii="Consolas" w:eastAsiaTheme="minorHAnsi" w:hAnsi="Consolas" w:cs="Consolas"/>
                          <w:color w:val="000000"/>
                          <w:sz w:val="20"/>
                          <w:szCs w:val="20"/>
                        </w:rPr>
                        <w:t xml:space="preserve"> numberOfRecords = 100;</w:t>
                      </w:r>
                    </w:p>
                    <w:p w14:paraId="09F9CFD3"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bdGenerator.generateData(numberOfRecords, foc);</w:t>
                      </w:r>
                    </w:p>
                    <w:p w14:paraId="4FA68D4B"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p>
                    <w:p w14:paraId="43876690"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3F7F5F"/>
                          <w:sz w:val="20"/>
                          <w:szCs w:val="20"/>
                        </w:rPr>
                      </w:pPr>
                      <w:r w:rsidRPr="00F8541D">
                        <w:rPr>
                          <w:rFonts w:ascii="Consolas" w:eastAsiaTheme="minorHAnsi" w:hAnsi="Consolas" w:cs="Consolas"/>
                          <w:color w:val="3F7F5F"/>
                          <w:sz w:val="20"/>
                          <w:szCs w:val="20"/>
                        </w:rPr>
                        <w:t>// fetch generated records in-memory and process them</w:t>
                      </w:r>
                    </w:p>
                    <w:p w14:paraId="3C7686DE"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b/>
                          <w:bCs/>
                          <w:color w:val="7F0055"/>
                          <w:sz w:val="20"/>
                          <w:szCs w:val="20"/>
                        </w:rPr>
                        <w:t>if</w:t>
                      </w:r>
                      <w:r w:rsidRPr="00F8541D">
                        <w:rPr>
                          <w:rFonts w:ascii="Consolas" w:eastAsiaTheme="minorHAnsi" w:hAnsi="Consolas" w:cs="Consolas"/>
                          <w:color w:val="000000"/>
                          <w:sz w:val="20"/>
                          <w:szCs w:val="20"/>
                        </w:rPr>
                        <w:t xml:space="preserve"> (</w:t>
                      </w:r>
                      <w:r w:rsidRPr="00F8541D">
                        <w:rPr>
                          <w:rFonts w:ascii="Consolas" w:eastAsiaTheme="minorHAnsi" w:hAnsi="Consolas" w:cs="Consolas"/>
                          <w:b/>
                          <w:bCs/>
                          <w:color w:val="7F0055"/>
                          <w:sz w:val="20"/>
                          <w:szCs w:val="20"/>
                        </w:rPr>
                        <w:t>null</w:t>
                      </w:r>
                      <w:r w:rsidRPr="00F8541D">
                        <w:rPr>
                          <w:rFonts w:ascii="Consolas" w:eastAsiaTheme="minorHAnsi" w:hAnsi="Consolas" w:cs="Consolas"/>
                          <w:color w:val="000000"/>
                          <w:sz w:val="20"/>
                          <w:szCs w:val="20"/>
                        </w:rPr>
                        <w:t xml:space="preserve"> != foc2.</w:t>
                      </w:r>
                      <w:r w:rsidRPr="00F8541D">
                        <w:rPr>
                          <w:rFonts w:ascii="Consolas" w:eastAsiaTheme="minorHAnsi" w:hAnsi="Consolas" w:cs="Consolas"/>
                          <w:color w:val="000000"/>
                          <w:sz w:val="20"/>
                          <w:szCs w:val="20"/>
                          <w:u w:val="single"/>
                        </w:rPr>
                        <w:t>getRecords</w:t>
                      </w:r>
                      <w:r w:rsidRPr="00F8541D">
                        <w:rPr>
                          <w:rFonts w:ascii="Consolas" w:eastAsiaTheme="minorHAnsi" w:hAnsi="Consolas" w:cs="Consolas"/>
                          <w:color w:val="000000"/>
                          <w:sz w:val="20"/>
                          <w:szCs w:val="20"/>
                        </w:rPr>
                        <w:t>()) {</w:t>
                      </w:r>
                    </w:p>
                    <w:p w14:paraId="2A20C359"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u w:val="single"/>
                        </w:rPr>
                        <w:t>System</w:t>
                      </w:r>
                      <w:r w:rsidRPr="00F8541D">
                        <w:rPr>
                          <w:rFonts w:ascii="Consolas" w:eastAsiaTheme="minorHAnsi" w:hAnsi="Consolas" w:cs="Consolas"/>
                          <w:color w:val="000000"/>
                          <w:sz w:val="20"/>
                          <w:szCs w:val="20"/>
                        </w:rPr>
                        <w:t>.out.println(</w:t>
                      </w:r>
                      <w:r w:rsidRPr="00F8541D">
                        <w:rPr>
                          <w:rFonts w:ascii="Consolas" w:eastAsiaTheme="minorHAnsi" w:hAnsi="Consolas" w:cs="Consolas"/>
                          <w:color w:val="2A00FF"/>
                          <w:sz w:val="20"/>
                          <w:szCs w:val="20"/>
                        </w:rPr>
                        <w:t>"Data Generated data :"</w:t>
                      </w:r>
                      <w:r w:rsidRPr="00F8541D">
                        <w:rPr>
                          <w:rFonts w:ascii="Consolas" w:eastAsiaTheme="minorHAnsi" w:hAnsi="Consolas" w:cs="Consolas"/>
                          <w:color w:val="000000"/>
                          <w:sz w:val="20"/>
                          <w:szCs w:val="20"/>
                        </w:rPr>
                        <w:t>);</w:t>
                      </w:r>
                    </w:p>
                    <w:p w14:paraId="45F2F8DC"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b/>
                          <w:bCs/>
                          <w:color w:val="7F0055"/>
                          <w:sz w:val="20"/>
                          <w:szCs w:val="20"/>
                        </w:rPr>
                        <w:t>for</w:t>
                      </w:r>
                      <w:r w:rsidRPr="00F8541D">
                        <w:rPr>
                          <w:rFonts w:ascii="Consolas" w:eastAsiaTheme="minorHAnsi" w:hAnsi="Consolas" w:cs="Consolas"/>
                          <w:color w:val="000000"/>
                          <w:sz w:val="20"/>
                          <w:szCs w:val="20"/>
                        </w:rPr>
                        <w:t xml:space="preserve"> (String data : foc2.</w:t>
                      </w:r>
                      <w:r w:rsidRPr="00F8541D">
                        <w:rPr>
                          <w:rFonts w:ascii="Consolas" w:eastAsiaTheme="minorHAnsi" w:hAnsi="Consolas" w:cs="Consolas"/>
                          <w:color w:val="000000"/>
                          <w:sz w:val="20"/>
                          <w:szCs w:val="20"/>
                          <w:u w:val="single"/>
                        </w:rPr>
                        <w:t>getRecords</w:t>
                      </w:r>
                      <w:r w:rsidRPr="00F8541D">
                        <w:rPr>
                          <w:rFonts w:ascii="Consolas" w:eastAsiaTheme="minorHAnsi" w:hAnsi="Consolas" w:cs="Consolas"/>
                          <w:color w:val="000000"/>
                          <w:sz w:val="20"/>
                          <w:szCs w:val="20"/>
                        </w:rPr>
                        <w:t>()) {</w:t>
                      </w:r>
                    </w:p>
                    <w:p w14:paraId="1541ED5C"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u w:val="single"/>
                        </w:rPr>
                        <w:t>System</w:t>
                      </w:r>
                      <w:r w:rsidRPr="00F8541D">
                        <w:rPr>
                          <w:rFonts w:ascii="Consolas" w:eastAsiaTheme="minorHAnsi" w:hAnsi="Consolas" w:cs="Consolas"/>
                          <w:color w:val="000000"/>
                          <w:sz w:val="20"/>
                          <w:szCs w:val="20"/>
                        </w:rPr>
                        <w:t>.out.println(data);</w:t>
                      </w:r>
                    </w:p>
                    <w:p w14:paraId="1D3BA94E" w14:textId="77777777" w:rsidR="00996B2A" w:rsidRPr="00F8541D" w:rsidRDefault="00996B2A" w:rsidP="00DC17DF">
                      <w:pPr>
                        <w:autoSpaceDE w:val="0"/>
                        <w:autoSpaceDN w:val="0"/>
                        <w:adjustRightInd w:val="0"/>
                        <w:rPr>
                          <w:rFonts w:ascii="Consolas" w:eastAsiaTheme="minorHAnsi" w:hAnsi="Consolas" w:cs="Consolas"/>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t>}</w:t>
                      </w:r>
                    </w:p>
                    <w:p w14:paraId="14DAE8BC" w14:textId="77777777" w:rsidR="00996B2A" w:rsidRPr="00F8541D" w:rsidRDefault="00996B2A" w:rsidP="00DC17DF">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w:t>
                      </w:r>
                    </w:p>
                  </w:txbxContent>
                </v:textbox>
              </v:rect>
            </w:pict>
          </mc:Fallback>
        </mc:AlternateContent>
      </w:r>
      <w:r w:rsidR="00090C82">
        <w:rPr>
          <w:b/>
          <w:color w:val="000000"/>
          <w:sz w:val="28"/>
          <w:szCs w:val="28"/>
        </w:rPr>
        <w:t>Populate</w:t>
      </w:r>
      <w:r w:rsidR="00915C36">
        <w:rPr>
          <w:b/>
          <w:color w:val="000000"/>
          <w:sz w:val="28"/>
          <w:szCs w:val="28"/>
        </w:rPr>
        <w:t xml:space="preserve"> in-memory </w:t>
      </w:r>
      <w:proofErr w:type="gramStart"/>
      <w:r w:rsidR="00915C36">
        <w:rPr>
          <w:b/>
          <w:color w:val="000000"/>
          <w:sz w:val="28"/>
          <w:szCs w:val="28"/>
        </w:rPr>
        <w:t>list</w:t>
      </w:r>
      <w:proofErr w:type="gramEnd"/>
    </w:p>
    <w:p w14:paraId="10EF55E8" w14:textId="77777777" w:rsidR="00DC17DF" w:rsidRDefault="00DC17DF" w:rsidP="00973DEC">
      <w:pPr>
        <w:rPr>
          <w:rFonts w:ascii="Consolas" w:eastAsiaTheme="minorHAnsi" w:hAnsi="Consolas" w:cs="Consolas"/>
          <w:sz w:val="20"/>
          <w:szCs w:val="20"/>
        </w:rPr>
      </w:pPr>
    </w:p>
    <w:p w14:paraId="48BF554F" w14:textId="77777777" w:rsidR="00DC17DF" w:rsidRDefault="00DC17DF" w:rsidP="00973DEC">
      <w:pPr>
        <w:rPr>
          <w:rFonts w:ascii="Consolas" w:eastAsiaTheme="minorHAnsi" w:hAnsi="Consolas" w:cs="Consolas"/>
          <w:sz w:val="20"/>
          <w:szCs w:val="20"/>
        </w:rPr>
      </w:pPr>
    </w:p>
    <w:p w14:paraId="6F38A218" w14:textId="77777777" w:rsidR="00DC17DF" w:rsidRDefault="00DC17DF" w:rsidP="00973DEC">
      <w:pPr>
        <w:rPr>
          <w:rFonts w:ascii="Consolas" w:eastAsiaTheme="minorHAnsi" w:hAnsi="Consolas" w:cs="Consolas"/>
          <w:sz w:val="20"/>
          <w:szCs w:val="20"/>
        </w:rPr>
      </w:pPr>
    </w:p>
    <w:p w14:paraId="6AAF7039" w14:textId="77777777" w:rsidR="00DC17DF" w:rsidRDefault="00DC17DF" w:rsidP="00973DEC">
      <w:pPr>
        <w:rPr>
          <w:rFonts w:ascii="Consolas" w:eastAsiaTheme="minorHAnsi" w:hAnsi="Consolas" w:cs="Consolas"/>
          <w:sz w:val="20"/>
          <w:szCs w:val="20"/>
        </w:rPr>
      </w:pPr>
    </w:p>
    <w:p w14:paraId="67711E23" w14:textId="77777777" w:rsidR="00DC17DF" w:rsidRDefault="00DC17DF" w:rsidP="00973DEC">
      <w:pPr>
        <w:rPr>
          <w:rFonts w:ascii="Consolas" w:eastAsiaTheme="minorHAnsi" w:hAnsi="Consolas" w:cs="Consolas"/>
          <w:sz w:val="20"/>
          <w:szCs w:val="20"/>
        </w:rPr>
      </w:pPr>
    </w:p>
    <w:p w14:paraId="799DFFF9" w14:textId="77777777" w:rsidR="00DC17DF" w:rsidRDefault="00DC17DF" w:rsidP="00973DEC">
      <w:pPr>
        <w:rPr>
          <w:rFonts w:ascii="Consolas" w:eastAsiaTheme="minorHAnsi" w:hAnsi="Consolas" w:cs="Consolas"/>
          <w:sz w:val="20"/>
          <w:szCs w:val="20"/>
        </w:rPr>
      </w:pPr>
    </w:p>
    <w:p w14:paraId="3D71FCCD" w14:textId="77777777" w:rsidR="00DC17DF" w:rsidRDefault="00DC17DF" w:rsidP="00973DEC">
      <w:pPr>
        <w:rPr>
          <w:rFonts w:ascii="Consolas" w:eastAsiaTheme="minorHAnsi" w:hAnsi="Consolas" w:cs="Consolas"/>
          <w:sz w:val="20"/>
          <w:szCs w:val="20"/>
        </w:rPr>
      </w:pPr>
    </w:p>
    <w:p w14:paraId="58FC1C5D" w14:textId="77777777" w:rsidR="00DC17DF" w:rsidRDefault="00DC17DF" w:rsidP="00973DEC">
      <w:pPr>
        <w:rPr>
          <w:rFonts w:ascii="Consolas" w:eastAsiaTheme="minorHAnsi" w:hAnsi="Consolas" w:cs="Consolas"/>
          <w:sz w:val="20"/>
          <w:szCs w:val="20"/>
        </w:rPr>
      </w:pPr>
    </w:p>
    <w:p w14:paraId="5AD8F818" w14:textId="77777777" w:rsidR="00DC17DF" w:rsidRDefault="00DC17DF" w:rsidP="00973DEC">
      <w:pPr>
        <w:rPr>
          <w:rFonts w:ascii="Consolas" w:eastAsiaTheme="minorHAnsi" w:hAnsi="Consolas" w:cs="Consolas"/>
          <w:sz w:val="20"/>
          <w:szCs w:val="20"/>
        </w:rPr>
      </w:pPr>
    </w:p>
    <w:p w14:paraId="50B2A887" w14:textId="77777777" w:rsidR="00DC17DF" w:rsidRDefault="00DC17DF" w:rsidP="00973DEC">
      <w:pPr>
        <w:rPr>
          <w:rFonts w:ascii="Consolas" w:eastAsiaTheme="minorHAnsi" w:hAnsi="Consolas" w:cs="Consolas"/>
          <w:sz w:val="20"/>
          <w:szCs w:val="20"/>
        </w:rPr>
      </w:pPr>
    </w:p>
    <w:p w14:paraId="70F82DE3" w14:textId="77777777" w:rsidR="00DC17DF" w:rsidRDefault="00DC17DF" w:rsidP="00973DEC">
      <w:pPr>
        <w:rPr>
          <w:rFonts w:ascii="Consolas" w:eastAsiaTheme="minorHAnsi" w:hAnsi="Consolas" w:cs="Consolas"/>
          <w:sz w:val="20"/>
          <w:szCs w:val="20"/>
        </w:rPr>
      </w:pPr>
    </w:p>
    <w:p w14:paraId="7C055E6A" w14:textId="77777777" w:rsidR="00DC17DF" w:rsidRDefault="00DC17DF" w:rsidP="00973DEC">
      <w:pPr>
        <w:rPr>
          <w:rFonts w:ascii="Consolas" w:eastAsiaTheme="minorHAnsi" w:hAnsi="Consolas" w:cs="Consolas"/>
          <w:sz w:val="20"/>
          <w:szCs w:val="20"/>
        </w:rPr>
      </w:pPr>
    </w:p>
    <w:p w14:paraId="7503F992" w14:textId="77777777" w:rsidR="00DC17DF" w:rsidRDefault="00DC17DF" w:rsidP="00973DEC">
      <w:pPr>
        <w:rPr>
          <w:rFonts w:ascii="Consolas" w:eastAsiaTheme="minorHAnsi" w:hAnsi="Consolas" w:cs="Consolas"/>
          <w:sz w:val="20"/>
          <w:szCs w:val="20"/>
        </w:rPr>
      </w:pPr>
    </w:p>
    <w:p w14:paraId="348A59FD" w14:textId="77777777" w:rsidR="00DC17DF" w:rsidRDefault="00DC17DF" w:rsidP="00973DEC">
      <w:pPr>
        <w:rPr>
          <w:rFonts w:ascii="Consolas" w:eastAsiaTheme="minorHAnsi" w:hAnsi="Consolas" w:cs="Consolas"/>
          <w:sz w:val="20"/>
          <w:szCs w:val="20"/>
        </w:rPr>
      </w:pPr>
    </w:p>
    <w:p w14:paraId="3AAB13CE" w14:textId="77777777" w:rsidR="009C2FDA" w:rsidRDefault="009C2FDA" w:rsidP="009C2FDA">
      <w:pPr>
        <w:pStyle w:val="ListParagraph"/>
        <w:autoSpaceDE w:val="0"/>
        <w:autoSpaceDN w:val="0"/>
        <w:adjustRightInd w:val="0"/>
        <w:ind w:left="1440"/>
        <w:rPr>
          <w:b/>
          <w:color w:val="000000"/>
          <w:sz w:val="28"/>
          <w:szCs w:val="28"/>
        </w:rPr>
      </w:pPr>
    </w:p>
    <w:p w14:paraId="502397F5" w14:textId="77777777" w:rsidR="009C2FDA" w:rsidRPr="009C2FDA" w:rsidRDefault="009C2FDA" w:rsidP="009C2FDA">
      <w:pPr>
        <w:autoSpaceDE w:val="0"/>
        <w:autoSpaceDN w:val="0"/>
        <w:adjustRightInd w:val="0"/>
        <w:rPr>
          <w:b/>
          <w:color w:val="000000"/>
          <w:sz w:val="28"/>
          <w:szCs w:val="28"/>
        </w:rPr>
      </w:pPr>
    </w:p>
    <w:p w14:paraId="00896ED8" w14:textId="77777777" w:rsidR="00090C82" w:rsidRDefault="00090C82" w:rsidP="007738B4">
      <w:pPr>
        <w:pStyle w:val="ListParagraph"/>
        <w:numPr>
          <w:ilvl w:val="2"/>
          <w:numId w:val="6"/>
        </w:numPr>
        <w:autoSpaceDE w:val="0"/>
        <w:autoSpaceDN w:val="0"/>
        <w:adjustRightInd w:val="0"/>
        <w:rPr>
          <w:b/>
          <w:color w:val="000000"/>
          <w:sz w:val="28"/>
          <w:szCs w:val="28"/>
        </w:rPr>
      </w:pPr>
      <w:r w:rsidRPr="002C0972">
        <w:rPr>
          <w:b/>
          <w:color w:val="000000"/>
          <w:sz w:val="28"/>
          <w:szCs w:val="28"/>
        </w:rPr>
        <w:t xml:space="preserve">Generate and push records into </w:t>
      </w:r>
      <w:proofErr w:type="spellStart"/>
      <w:r w:rsidRPr="002C0972">
        <w:rPr>
          <w:b/>
          <w:color w:val="000000"/>
          <w:sz w:val="28"/>
          <w:szCs w:val="28"/>
        </w:rPr>
        <w:t>rabbitMQ</w:t>
      </w:r>
      <w:proofErr w:type="spellEnd"/>
      <w:r w:rsidRPr="002C0972">
        <w:rPr>
          <w:b/>
          <w:color w:val="000000"/>
          <w:sz w:val="28"/>
          <w:szCs w:val="28"/>
        </w:rPr>
        <w:t xml:space="preserve"> queue.</w:t>
      </w:r>
    </w:p>
    <w:p w14:paraId="336E09F8" w14:textId="77777777" w:rsidR="001823A0" w:rsidRDefault="001823A0" w:rsidP="001823A0">
      <w:pPr>
        <w:autoSpaceDE w:val="0"/>
        <w:autoSpaceDN w:val="0"/>
        <w:adjustRightInd w:val="0"/>
        <w:rPr>
          <w:b/>
          <w:color w:val="000000"/>
          <w:sz w:val="28"/>
          <w:szCs w:val="28"/>
        </w:rPr>
      </w:pPr>
      <w:r w:rsidRPr="00F25506">
        <w:rPr>
          <w:rFonts w:ascii="Consolas" w:eastAsiaTheme="minorHAnsi" w:hAnsi="Consolas" w:cs="Consolas"/>
          <w:noProof/>
          <w:color w:val="000000"/>
          <w:sz w:val="20"/>
          <w:szCs w:val="20"/>
        </w:rPr>
        <mc:AlternateContent>
          <mc:Choice Requires="wps">
            <w:drawing>
              <wp:anchor distT="0" distB="0" distL="114300" distR="114300" simplePos="0" relativeHeight="251673600" behindDoc="0" locked="0" layoutInCell="1" allowOverlap="1" wp14:anchorId="5CC85401" wp14:editId="0C4B80C2">
                <wp:simplePos x="0" y="0"/>
                <wp:positionH relativeFrom="column">
                  <wp:posOffset>1100946</wp:posOffset>
                </wp:positionH>
                <wp:positionV relativeFrom="paragraph">
                  <wp:posOffset>214774</wp:posOffset>
                </wp:positionV>
                <wp:extent cx="5291479" cy="2484407"/>
                <wp:effectExtent l="0" t="0" r="23495" b="11430"/>
                <wp:wrapNone/>
                <wp:docPr id="10" name="Rectangle 10"/>
                <wp:cNvGraphicFramePr/>
                <a:graphic xmlns:a="http://schemas.openxmlformats.org/drawingml/2006/main">
                  <a:graphicData uri="http://schemas.microsoft.com/office/word/2010/wordprocessingShape">
                    <wps:wsp>
                      <wps:cNvSpPr/>
                      <wps:spPr>
                        <a:xfrm>
                          <a:off x="0" y="0"/>
                          <a:ext cx="5291479" cy="2484407"/>
                        </a:xfrm>
                        <a:prstGeom prst="rect">
                          <a:avLst/>
                        </a:prstGeom>
                        <a:solidFill>
                          <a:schemeClr val="bg2">
                            <a:lumMod val="95000"/>
                          </a:schemeClr>
                        </a:solidFill>
                      </wps:spPr>
                      <wps:style>
                        <a:lnRef idx="1">
                          <a:schemeClr val="accent3"/>
                        </a:lnRef>
                        <a:fillRef idx="2">
                          <a:schemeClr val="accent3"/>
                        </a:fillRef>
                        <a:effectRef idx="1">
                          <a:schemeClr val="accent3"/>
                        </a:effectRef>
                        <a:fontRef idx="minor">
                          <a:schemeClr val="dk1"/>
                        </a:fontRef>
                      </wps:style>
                      <wps:txbx>
                        <w:txbxContent>
                          <w:p w14:paraId="2039FD9C" w14:textId="093FA858" w:rsidR="00996B2A" w:rsidRPr="00F8541D" w:rsidRDefault="00996B2A" w:rsidP="00080717">
                            <w:pPr>
                              <w:autoSpaceDE w:val="0"/>
                              <w:autoSpaceDN w:val="0"/>
                              <w:adjustRightInd w:val="0"/>
                              <w:ind w:left="720"/>
                              <w:rPr>
                                <w:rFonts w:ascii="Consolas" w:eastAsiaTheme="minorHAnsi" w:hAnsi="Consolas" w:cs="Consolas"/>
                                <w:b/>
                                <w:bCs/>
                                <w:color w:val="7F0055"/>
                                <w:sz w:val="20"/>
                                <w:szCs w:val="20"/>
                              </w:rPr>
                            </w:pPr>
                            <w:r w:rsidRPr="00F8541D">
                              <w:rPr>
                                <w:rFonts w:ascii="Consolas" w:eastAsiaTheme="minorHAnsi" w:hAnsi="Consolas" w:cs="Consolas"/>
                                <w:color w:val="3F7F5F"/>
                                <w:sz w:val="20"/>
                                <w:szCs w:val="20"/>
                              </w:rPr>
                              <w:t>// create data generator instance</w:t>
                            </w:r>
                            <w:r w:rsidRPr="00F8541D">
                              <w:rPr>
                                <w:rFonts w:ascii="Consolas" w:eastAsiaTheme="minorHAnsi" w:hAnsi="Consolas" w:cs="Consolas"/>
                                <w:b/>
                                <w:bCs/>
                                <w:color w:val="7F0055"/>
                                <w:sz w:val="20"/>
                                <w:szCs w:val="20"/>
                              </w:rPr>
                              <w:t xml:space="preserve"> </w:t>
                            </w:r>
                          </w:p>
                          <w:p w14:paraId="6BC31E0A" w14:textId="49796F3F"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
                                <w:bCs/>
                                <w:color w:val="7F0055"/>
                                <w:sz w:val="20"/>
                                <w:szCs w:val="20"/>
                              </w:rPr>
                              <w:t xml:space="preserve">  </w:t>
                            </w:r>
                            <w:r w:rsidRPr="00F8541D">
                              <w:rPr>
                                <w:rFonts w:ascii="Consolas" w:eastAsiaTheme="minorHAnsi" w:hAnsi="Consolas" w:cs="Consolas"/>
                                <w:color w:val="000000"/>
                                <w:sz w:val="20"/>
                                <w:szCs w:val="20"/>
                              </w:rPr>
                              <w:t xml:space="preserve">String </w:t>
                            </w:r>
                            <w:proofErr w:type="spellStart"/>
                            <w:r w:rsidRPr="00F8541D">
                              <w:rPr>
                                <w:rFonts w:ascii="Consolas" w:eastAsiaTheme="minorHAnsi" w:hAnsi="Consolas" w:cs="Consolas"/>
                                <w:color w:val="000000"/>
                                <w:sz w:val="20"/>
                                <w:szCs w:val="20"/>
                              </w:rPr>
                              <w:t>inputDir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"/home/</w:t>
                            </w:r>
                            <w:proofErr w:type="spellStart"/>
                            <w:r w:rsidR="002C381B">
                              <w:rPr>
                                <w:rFonts w:ascii="Consolas" w:eastAsiaTheme="minorHAnsi" w:hAnsi="Consolas" w:cs="Consolas"/>
                                <w:color w:val="2A00FF"/>
                                <w:sz w:val="20"/>
                                <w:szCs w:val="20"/>
                              </w:rPr>
                              <w:t>sanjivsingh</w:t>
                            </w:r>
                            <w:proofErr w:type="spellEnd"/>
                            <w:r w:rsidRPr="00F8541D">
                              <w:rPr>
                                <w:rFonts w:ascii="Consolas" w:eastAsiaTheme="minorHAnsi" w:hAnsi="Consolas" w:cs="Consolas"/>
                                <w:color w:val="2A00FF"/>
                                <w:sz w:val="20"/>
                                <w:szCs w:val="20"/>
                              </w:rPr>
                              <w:t>/BDDG/input/</w:t>
                            </w:r>
                            <w:proofErr w:type="gramStart"/>
                            <w:r w:rsidRPr="00F8541D">
                              <w:rPr>
                                <w:rFonts w:ascii="Consolas" w:eastAsiaTheme="minorHAnsi" w:hAnsi="Consolas" w:cs="Consolas"/>
                                <w:color w:val="2A00FF"/>
                                <w:sz w:val="20"/>
                                <w:szCs w:val="20"/>
                              </w:rPr>
                              <w:t>"</w:t>
                            </w:r>
                            <w:r w:rsidRPr="00F8541D">
                              <w:rPr>
                                <w:rFonts w:ascii="Consolas" w:eastAsiaTheme="minorHAnsi" w:hAnsi="Consolas" w:cs="Consolas"/>
                                <w:color w:val="000000"/>
                                <w:sz w:val="20"/>
                                <w:szCs w:val="20"/>
                              </w:rPr>
                              <w:t>;</w:t>
                            </w:r>
                            <w:proofErr w:type="gramEnd"/>
                          </w:p>
                          <w:p w14:paraId="376453B4" w14:textId="2423161E"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 xml:space="preserve"> </w:t>
                            </w:r>
                            <w:proofErr w:type="spellStart"/>
                            <w:r w:rsidRPr="00F8541D">
                              <w:rPr>
                                <w:rFonts w:ascii="Consolas" w:eastAsiaTheme="minorHAnsi" w:hAnsi="Consolas" w:cs="Consolas"/>
                                <w:color w:val="000000"/>
                                <w:sz w:val="20"/>
                                <w:szCs w:val="20"/>
                              </w:rPr>
                              <w:t>bdGenerator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w:t>
                            </w:r>
                            <w:proofErr w:type="spellStart"/>
                            <w:r w:rsidRPr="00F8541D">
                              <w:rPr>
                                <w:rFonts w:ascii="Consolas" w:eastAsiaTheme="minorHAnsi" w:hAnsi="Consolas" w:cs="Consolas"/>
                                <w:color w:val="000000"/>
                                <w:sz w:val="20"/>
                                <w:szCs w:val="20"/>
                              </w:rPr>
                              <w:t>inputDir</w:t>
                            </w:r>
                            <w:proofErr w:type="spellEnd"/>
                            <w:proofErr w:type="gramStart"/>
                            <w:r w:rsidRPr="00F8541D">
                              <w:rPr>
                                <w:rFonts w:ascii="Consolas" w:eastAsiaTheme="minorHAnsi" w:hAnsi="Consolas" w:cs="Consolas"/>
                                <w:color w:val="000000"/>
                                <w:sz w:val="20"/>
                                <w:szCs w:val="20"/>
                              </w:rPr>
                              <w:t>);</w:t>
                            </w:r>
                            <w:proofErr w:type="gramEnd"/>
                          </w:p>
                          <w:p w14:paraId="1EEBF3C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p>
                          <w:p w14:paraId="5CF4463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p>
                          <w:p w14:paraId="2237019A"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3F7F5F"/>
                                <w:sz w:val="20"/>
                                <w:szCs w:val="20"/>
                              </w:rPr>
                              <w:t>// create instance of RabbitMqOutputComponent</w:t>
                            </w:r>
                          </w:p>
                          <w:p w14:paraId="33454551"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String queueIp = </w:t>
                            </w:r>
                            <w:r w:rsidRPr="00F8541D">
                              <w:rPr>
                                <w:rFonts w:ascii="Consolas" w:eastAsiaTheme="minorHAnsi" w:hAnsi="Consolas" w:cs="Consolas"/>
                                <w:color w:val="2A00FF"/>
                                <w:sz w:val="20"/>
                                <w:szCs w:val="20"/>
                              </w:rPr>
                              <w:t>"192.168.145.53"</w:t>
                            </w:r>
                            <w:r w:rsidRPr="00F8541D">
                              <w:rPr>
                                <w:rFonts w:ascii="Consolas" w:eastAsiaTheme="minorHAnsi" w:hAnsi="Consolas" w:cs="Consolas"/>
                                <w:color w:val="000000"/>
                                <w:sz w:val="20"/>
                                <w:szCs w:val="20"/>
                              </w:rPr>
                              <w:t>;</w:t>
                            </w:r>
                          </w:p>
                          <w:p w14:paraId="0380FC23"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Cs/>
                                <w:color w:val="7F0055"/>
                                <w:sz w:val="20"/>
                                <w:szCs w:val="20"/>
                              </w:rPr>
                              <w:t xml:space="preserve"> int</w:t>
                            </w:r>
                            <w:r w:rsidRPr="00F8541D">
                              <w:rPr>
                                <w:rFonts w:ascii="Consolas" w:eastAsiaTheme="minorHAnsi" w:hAnsi="Consolas" w:cs="Consolas"/>
                                <w:color w:val="000000"/>
                                <w:sz w:val="20"/>
                                <w:szCs w:val="20"/>
                              </w:rPr>
                              <w:t xml:space="preserve"> port = 3009;</w:t>
                            </w:r>
                          </w:p>
                          <w:p w14:paraId="065577AD"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String </w:t>
                            </w:r>
                            <w:r w:rsidRPr="00F8541D">
                              <w:rPr>
                                <w:rFonts w:ascii="Consolas" w:eastAsiaTheme="minorHAnsi" w:hAnsi="Consolas" w:cs="Consolas"/>
                                <w:color w:val="000000"/>
                                <w:sz w:val="20"/>
                                <w:szCs w:val="20"/>
                                <w:highlight w:val="yellow"/>
                              </w:rPr>
                              <w:t>queueName</w:t>
                            </w:r>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"myQueue"</w:t>
                            </w:r>
                            <w:r w:rsidRPr="00F8541D">
                              <w:rPr>
                                <w:rFonts w:ascii="Consolas" w:eastAsiaTheme="minorHAnsi" w:hAnsi="Consolas" w:cs="Consolas"/>
                                <w:color w:val="000000"/>
                                <w:sz w:val="20"/>
                                <w:szCs w:val="20"/>
                              </w:rPr>
                              <w:t>;</w:t>
                            </w:r>
                          </w:p>
                          <w:p w14:paraId="17DCDAB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GeneratorOutputComponent foc = </w:t>
                            </w:r>
                            <w:r w:rsidRPr="00F8541D">
                              <w:rPr>
                                <w:rFonts w:ascii="Consolas" w:eastAsiaTheme="minorHAnsi" w:hAnsi="Consolas" w:cs="Consolas"/>
                                <w:bCs/>
                                <w:color w:val="7F0055"/>
                                <w:sz w:val="20"/>
                                <w:szCs w:val="20"/>
                              </w:rPr>
                              <w:t>new</w:t>
                            </w:r>
                            <w:r w:rsidRPr="00F8541D">
                              <w:rPr>
                                <w:rFonts w:ascii="Consolas" w:eastAsiaTheme="minorHAnsi" w:hAnsi="Consolas" w:cs="Consolas"/>
                                <w:color w:val="000000"/>
                                <w:sz w:val="20"/>
                                <w:szCs w:val="20"/>
                              </w:rPr>
                              <w:t xml:space="preserve"> RabbitMqOutputComponent(queueIp,</w:t>
                            </w:r>
                          </w:p>
                          <w:p w14:paraId="0EBFD1DD"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t xml:space="preserve">port, </w:t>
                            </w:r>
                            <w:r w:rsidRPr="00F8541D">
                              <w:rPr>
                                <w:rFonts w:ascii="Consolas" w:eastAsiaTheme="minorHAnsi" w:hAnsi="Consolas" w:cs="Consolas"/>
                                <w:color w:val="000000"/>
                                <w:sz w:val="20"/>
                                <w:szCs w:val="20"/>
                                <w:highlight w:val="lightGray"/>
                              </w:rPr>
                              <w:t>queueName</w:t>
                            </w:r>
                            <w:r w:rsidRPr="00F8541D">
                              <w:rPr>
                                <w:rFonts w:ascii="Consolas" w:eastAsiaTheme="minorHAnsi" w:hAnsi="Consolas" w:cs="Consolas"/>
                                <w:color w:val="000000"/>
                                <w:sz w:val="20"/>
                                <w:szCs w:val="20"/>
                              </w:rPr>
                              <w:t>);</w:t>
                            </w:r>
                          </w:p>
                          <w:p w14:paraId="6FE2B8EA"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p>
                          <w:p w14:paraId="67DCDA99"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3F7F5F"/>
                                <w:sz w:val="20"/>
                                <w:szCs w:val="20"/>
                              </w:rPr>
                              <w:t>// generate data and save in file</w:t>
                            </w:r>
                          </w:p>
                          <w:p w14:paraId="1EBB0783"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
                                <w:bCs/>
                                <w:color w:val="7F0055"/>
                                <w:sz w:val="20"/>
                                <w:szCs w:val="20"/>
                              </w:rPr>
                              <w:t>int</w:t>
                            </w:r>
                            <w:r w:rsidRPr="00F8541D">
                              <w:rPr>
                                <w:rFonts w:ascii="Consolas" w:eastAsiaTheme="minorHAnsi" w:hAnsi="Consolas" w:cs="Consolas"/>
                                <w:color w:val="000000"/>
                                <w:sz w:val="20"/>
                                <w:szCs w:val="20"/>
                              </w:rPr>
                              <w:t xml:space="preserve"> numberOfRecords = 100;</w:t>
                            </w:r>
                          </w:p>
                          <w:p w14:paraId="081BDD99" w14:textId="77777777" w:rsidR="00996B2A" w:rsidRPr="00F8541D" w:rsidRDefault="00996B2A" w:rsidP="00080717">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bdGenerator.generateData(numberOfRecords, foc);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85401" id="Rectangle 10" o:spid="_x0000_s1033" style="position:absolute;margin-left:86.7pt;margin-top:16.9pt;width:416.65pt;height:19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" fillcolor="#dbd9d9 [3054]" strokecolor="#a5a5a5 [3206]" strokeweight=".5pt">
                <v:textbox>
                  <w:txbxContent>
                    <w:p w14:paraId="2039FD9C" w14:textId="093FA858" w:rsidR="00996B2A" w:rsidRPr="00F8541D" w:rsidRDefault="00996B2A" w:rsidP="00080717">
                      <w:pPr>
                        <w:autoSpaceDE w:val="0"/>
                        <w:autoSpaceDN w:val="0"/>
                        <w:adjustRightInd w:val="0"/>
                        <w:ind w:left="720"/>
                        <w:rPr>
                          <w:rFonts w:ascii="Consolas" w:eastAsiaTheme="minorHAnsi" w:hAnsi="Consolas" w:cs="Consolas"/>
                          <w:b/>
                          <w:bCs/>
                          <w:color w:val="7F0055"/>
                          <w:sz w:val="20"/>
                          <w:szCs w:val="20"/>
                        </w:rPr>
                      </w:pPr>
                      <w:r w:rsidRPr="00F8541D">
                        <w:rPr>
                          <w:rFonts w:ascii="Consolas" w:eastAsiaTheme="minorHAnsi" w:hAnsi="Consolas" w:cs="Consolas"/>
                          <w:color w:val="3F7F5F"/>
                          <w:sz w:val="20"/>
                          <w:szCs w:val="20"/>
                        </w:rPr>
                        <w:t>// create data generator instance</w:t>
                      </w:r>
                      <w:r w:rsidRPr="00F8541D">
                        <w:rPr>
                          <w:rFonts w:ascii="Consolas" w:eastAsiaTheme="minorHAnsi" w:hAnsi="Consolas" w:cs="Consolas"/>
                          <w:b/>
                          <w:bCs/>
                          <w:color w:val="7F0055"/>
                          <w:sz w:val="20"/>
                          <w:szCs w:val="20"/>
                        </w:rPr>
                        <w:t xml:space="preserve"> </w:t>
                      </w:r>
                    </w:p>
                    <w:p w14:paraId="6BC31E0A" w14:textId="49796F3F"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
                          <w:bCs/>
                          <w:color w:val="7F0055"/>
                          <w:sz w:val="20"/>
                          <w:szCs w:val="20"/>
                        </w:rPr>
                        <w:t xml:space="preserve">  </w:t>
                      </w:r>
                      <w:r w:rsidRPr="00F8541D">
                        <w:rPr>
                          <w:rFonts w:ascii="Consolas" w:eastAsiaTheme="minorHAnsi" w:hAnsi="Consolas" w:cs="Consolas"/>
                          <w:color w:val="000000"/>
                          <w:sz w:val="20"/>
                          <w:szCs w:val="20"/>
                        </w:rPr>
                        <w:t xml:space="preserve">String </w:t>
                      </w:r>
                      <w:proofErr w:type="spellStart"/>
                      <w:r w:rsidRPr="00F8541D">
                        <w:rPr>
                          <w:rFonts w:ascii="Consolas" w:eastAsiaTheme="minorHAnsi" w:hAnsi="Consolas" w:cs="Consolas"/>
                          <w:color w:val="000000"/>
                          <w:sz w:val="20"/>
                          <w:szCs w:val="20"/>
                        </w:rPr>
                        <w:t>inputDir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"/home/</w:t>
                      </w:r>
                      <w:proofErr w:type="spellStart"/>
                      <w:r w:rsidR="002C381B">
                        <w:rPr>
                          <w:rFonts w:ascii="Consolas" w:eastAsiaTheme="minorHAnsi" w:hAnsi="Consolas" w:cs="Consolas"/>
                          <w:color w:val="2A00FF"/>
                          <w:sz w:val="20"/>
                          <w:szCs w:val="20"/>
                        </w:rPr>
                        <w:t>sanjivsingh</w:t>
                      </w:r>
                      <w:proofErr w:type="spellEnd"/>
                      <w:r w:rsidRPr="00F8541D">
                        <w:rPr>
                          <w:rFonts w:ascii="Consolas" w:eastAsiaTheme="minorHAnsi" w:hAnsi="Consolas" w:cs="Consolas"/>
                          <w:color w:val="2A00FF"/>
                          <w:sz w:val="20"/>
                          <w:szCs w:val="20"/>
                        </w:rPr>
                        <w:t>/BDDG/input/</w:t>
                      </w:r>
                      <w:proofErr w:type="gramStart"/>
                      <w:r w:rsidRPr="00F8541D">
                        <w:rPr>
                          <w:rFonts w:ascii="Consolas" w:eastAsiaTheme="minorHAnsi" w:hAnsi="Consolas" w:cs="Consolas"/>
                          <w:color w:val="2A00FF"/>
                          <w:sz w:val="20"/>
                          <w:szCs w:val="20"/>
                        </w:rPr>
                        <w:t>"</w:t>
                      </w:r>
                      <w:r w:rsidRPr="00F8541D">
                        <w:rPr>
                          <w:rFonts w:ascii="Consolas" w:eastAsiaTheme="minorHAnsi" w:hAnsi="Consolas" w:cs="Consolas"/>
                          <w:color w:val="000000"/>
                          <w:sz w:val="20"/>
                          <w:szCs w:val="20"/>
                        </w:rPr>
                        <w:t>;</w:t>
                      </w:r>
                      <w:proofErr w:type="gramEnd"/>
                    </w:p>
                    <w:p w14:paraId="376453B4" w14:textId="2423161E"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 xml:space="preserve"> </w:t>
                      </w:r>
                      <w:proofErr w:type="spellStart"/>
                      <w:r w:rsidRPr="00F8541D">
                        <w:rPr>
                          <w:rFonts w:ascii="Consolas" w:eastAsiaTheme="minorHAnsi" w:hAnsi="Consolas" w:cs="Consolas"/>
                          <w:color w:val="000000"/>
                          <w:sz w:val="20"/>
                          <w:szCs w:val="20"/>
                        </w:rPr>
                        <w:t>bdGenerator</w:t>
                      </w:r>
                      <w:proofErr w:type="spellEnd"/>
                      <w:r w:rsidRPr="00F8541D">
                        <w:rPr>
                          <w:rFonts w:ascii="Consolas" w:eastAsiaTheme="minorHAnsi" w:hAnsi="Consolas" w:cs="Consolas"/>
                          <w:color w:val="000000"/>
                          <w:sz w:val="20"/>
                          <w:szCs w:val="20"/>
                        </w:rPr>
                        <w:t xml:space="preserve"> = </w:t>
                      </w:r>
                      <w:r w:rsidRPr="00F8541D">
                        <w:rPr>
                          <w:rFonts w:ascii="Consolas" w:eastAsiaTheme="minorHAnsi" w:hAnsi="Consolas" w:cs="Consolas"/>
                          <w:b/>
                          <w:bCs/>
                          <w:color w:val="7F0055"/>
                          <w:sz w:val="20"/>
                          <w:szCs w:val="20"/>
                        </w:rPr>
                        <w:t>new</w:t>
                      </w:r>
                      <w:r w:rsidRPr="00F8541D">
                        <w:rPr>
                          <w:rFonts w:ascii="Consolas" w:eastAsiaTheme="minorHAnsi" w:hAnsi="Consolas" w:cs="Consolas"/>
                          <w:color w:val="000000"/>
                          <w:sz w:val="20"/>
                          <w:szCs w:val="20"/>
                        </w:rPr>
                        <w:t xml:space="preserve"> </w:t>
                      </w:r>
                      <w:proofErr w:type="spellStart"/>
                      <w:r w:rsidR="002C381B">
                        <w:rPr>
                          <w:rFonts w:ascii="Consolas" w:eastAsiaTheme="minorHAnsi" w:hAnsi="Consolas" w:cs="Consolas"/>
                          <w:color w:val="000000"/>
                          <w:sz w:val="20"/>
                          <w:szCs w:val="20"/>
                        </w:rPr>
                        <w:t>Contextual</w:t>
                      </w:r>
                      <w:r w:rsidRPr="00F8541D">
                        <w:rPr>
                          <w:rFonts w:ascii="Consolas" w:eastAsiaTheme="minorHAnsi" w:hAnsi="Consolas" w:cs="Consolas"/>
                          <w:color w:val="000000"/>
                          <w:sz w:val="20"/>
                          <w:szCs w:val="20"/>
                        </w:rPr>
                        <w:t>DataGenerator</w:t>
                      </w:r>
                      <w:proofErr w:type="spellEnd"/>
                      <w:r w:rsidRPr="00F8541D">
                        <w:rPr>
                          <w:rFonts w:ascii="Consolas" w:eastAsiaTheme="minorHAnsi" w:hAnsi="Consolas" w:cs="Consolas"/>
                          <w:color w:val="000000"/>
                          <w:sz w:val="20"/>
                          <w:szCs w:val="20"/>
                        </w:rPr>
                        <w:t>(</w:t>
                      </w:r>
                      <w:proofErr w:type="spellStart"/>
                      <w:r w:rsidRPr="00F8541D">
                        <w:rPr>
                          <w:rFonts w:ascii="Consolas" w:eastAsiaTheme="minorHAnsi" w:hAnsi="Consolas" w:cs="Consolas"/>
                          <w:color w:val="000000"/>
                          <w:sz w:val="20"/>
                          <w:szCs w:val="20"/>
                        </w:rPr>
                        <w:t>inputDir</w:t>
                      </w:r>
                      <w:proofErr w:type="spellEnd"/>
                      <w:proofErr w:type="gramStart"/>
                      <w:r w:rsidRPr="00F8541D">
                        <w:rPr>
                          <w:rFonts w:ascii="Consolas" w:eastAsiaTheme="minorHAnsi" w:hAnsi="Consolas" w:cs="Consolas"/>
                          <w:color w:val="000000"/>
                          <w:sz w:val="20"/>
                          <w:szCs w:val="20"/>
                        </w:rPr>
                        <w:t>);</w:t>
                      </w:r>
                      <w:proofErr w:type="gramEnd"/>
                    </w:p>
                    <w:p w14:paraId="1EEBF3C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p>
                    <w:p w14:paraId="5CF4463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p>
                    <w:p w14:paraId="2237019A"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3F7F5F"/>
                          <w:sz w:val="20"/>
                          <w:szCs w:val="20"/>
                        </w:rPr>
                        <w:t>// create instance of RabbitMqOutputComponent</w:t>
                      </w:r>
                    </w:p>
                    <w:p w14:paraId="33454551"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String queueIp = </w:t>
                      </w:r>
                      <w:r w:rsidRPr="00F8541D">
                        <w:rPr>
                          <w:rFonts w:ascii="Consolas" w:eastAsiaTheme="minorHAnsi" w:hAnsi="Consolas" w:cs="Consolas"/>
                          <w:color w:val="2A00FF"/>
                          <w:sz w:val="20"/>
                          <w:szCs w:val="20"/>
                        </w:rPr>
                        <w:t>"192.168.145.53"</w:t>
                      </w:r>
                      <w:r w:rsidRPr="00F8541D">
                        <w:rPr>
                          <w:rFonts w:ascii="Consolas" w:eastAsiaTheme="minorHAnsi" w:hAnsi="Consolas" w:cs="Consolas"/>
                          <w:color w:val="000000"/>
                          <w:sz w:val="20"/>
                          <w:szCs w:val="20"/>
                        </w:rPr>
                        <w:t>;</w:t>
                      </w:r>
                    </w:p>
                    <w:p w14:paraId="0380FC23"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Cs/>
                          <w:color w:val="7F0055"/>
                          <w:sz w:val="20"/>
                          <w:szCs w:val="20"/>
                        </w:rPr>
                        <w:t xml:space="preserve"> int</w:t>
                      </w:r>
                      <w:r w:rsidRPr="00F8541D">
                        <w:rPr>
                          <w:rFonts w:ascii="Consolas" w:eastAsiaTheme="minorHAnsi" w:hAnsi="Consolas" w:cs="Consolas"/>
                          <w:color w:val="000000"/>
                          <w:sz w:val="20"/>
                          <w:szCs w:val="20"/>
                        </w:rPr>
                        <w:t xml:space="preserve"> port = 3009;</w:t>
                      </w:r>
                    </w:p>
                    <w:p w14:paraId="065577AD"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String </w:t>
                      </w:r>
                      <w:r w:rsidRPr="00F8541D">
                        <w:rPr>
                          <w:rFonts w:ascii="Consolas" w:eastAsiaTheme="minorHAnsi" w:hAnsi="Consolas" w:cs="Consolas"/>
                          <w:color w:val="000000"/>
                          <w:sz w:val="20"/>
                          <w:szCs w:val="20"/>
                          <w:highlight w:val="yellow"/>
                        </w:rPr>
                        <w:t>queueName</w:t>
                      </w:r>
                      <w:r w:rsidRPr="00F8541D">
                        <w:rPr>
                          <w:rFonts w:ascii="Consolas" w:eastAsiaTheme="minorHAnsi" w:hAnsi="Consolas" w:cs="Consolas"/>
                          <w:color w:val="000000"/>
                          <w:sz w:val="20"/>
                          <w:szCs w:val="20"/>
                        </w:rPr>
                        <w:t xml:space="preserve"> = </w:t>
                      </w:r>
                      <w:r w:rsidRPr="00F8541D">
                        <w:rPr>
                          <w:rFonts w:ascii="Consolas" w:eastAsiaTheme="minorHAnsi" w:hAnsi="Consolas" w:cs="Consolas"/>
                          <w:color w:val="2A00FF"/>
                          <w:sz w:val="20"/>
                          <w:szCs w:val="20"/>
                        </w:rPr>
                        <w:t>"myQueue"</w:t>
                      </w:r>
                      <w:r w:rsidRPr="00F8541D">
                        <w:rPr>
                          <w:rFonts w:ascii="Consolas" w:eastAsiaTheme="minorHAnsi" w:hAnsi="Consolas" w:cs="Consolas"/>
                          <w:color w:val="000000"/>
                          <w:sz w:val="20"/>
                          <w:szCs w:val="20"/>
                        </w:rPr>
                        <w:t>;</w:t>
                      </w:r>
                    </w:p>
                    <w:p w14:paraId="17DCDABA"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color w:val="000000"/>
                          <w:sz w:val="20"/>
                          <w:szCs w:val="20"/>
                        </w:rPr>
                        <w:t xml:space="preserve"> GeneratorOutputComponent foc = </w:t>
                      </w:r>
                      <w:r w:rsidRPr="00F8541D">
                        <w:rPr>
                          <w:rFonts w:ascii="Consolas" w:eastAsiaTheme="minorHAnsi" w:hAnsi="Consolas" w:cs="Consolas"/>
                          <w:bCs/>
                          <w:color w:val="7F0055"/>
                          <w:sz w:val="20"/>
                          <w:szCs w:val="20"/>
                        </w:rPr>
                        <w:t>new</w:t>
                      </w:r>
                      <w:r w:rsidRPr="00F8541D">
                        <w:rPr>
                          <w:rFonts w:ascii="Consolas" w:eastAsiaTheme="minorHAnsi" w:hAnsi="Consolas" w:cs="Consolas"/>
                          <w:color w:val="000000"/>
                          <w:sz w:val="20"/>
                          <w:szCs w:val="20"/>
                        </w:rPr>
                        <w:t xml:space="preserve"> RabbitMqOutputComponent(queueIp,</w:t>
                      </w:r>
                    </w:p>
                    <w:p w14:paraId="0EBFD1DD"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r>
                      <w:r w:rsidRPr="00F8541D">
                        <w:rPr>
                          <w:rFonts w:ascii="Consolas" w:eastAsiaTheme="minorHAnsi" w:hAnsi="Consolas" w:cs="Consolas"/>
                          <w:color w:val="000000"/>
                          <w:sz w:val="20"/>
                          <w:szCs w:val="20"/>
                        </w:rPr>
                        <w:tab/>
                        <w:t xml:space="preserve">port, </w:t>
                      </w:r>
                      <w:r w:rsidRPr="00F8541D">
                        <w:rPr>
                          <w:rFonts w:ascii="Consolas" w:eastAsiaTheme="minorHAnsi" w:hAnsi="Consolas" w:cs="Consolas"/>
                          <w:color w:val="000000"/>
                          <w:sz w:val="20"/>
                          <w:szCs w:val="20"/>
                          <w:highlight w:val="lightGray"/>
                        </w:rPr>
                        <w:t>queueName</w:t>
                      </w:r>
                      <w:r w:rsidRPr="00F8541D">
                        <w:rPr>
                          <w:rFonts w:ascii="Consolas" w:eastAsiaTheme="minorHAnsi" w:hAnsi="Consolas" w:cs="Consolas"/>
                          <w:color w:val="000000"/>
                          <w:sz w:val="20"/>
                          <w:szCs w:val="20"/>
                        </w:rPr>
                        <w:t>);</w:t>
                      </w:r>
                    </w:p>
                    <w:p w14:paraId="6FE2B8EA"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 xml:space="preserve"> </w:t>
                      </w:r>
                    </w:p>
                    <w:p w14:paraId="67DCDA99" w14:textId="77777777" w:rsidR="00996B2A" w:rsidRPr="00F8541D" w:rsidRDefault="00996B2A" w:rsidP="00080717">
                      <w:pPr>
                        <w:autoSpaceDE w:val="0"/>
                        <w:autoSpaceDN w:val="0"/>
                        <w:adjustRightInd w:val="0"/>
                        <w:ind w:left="720"/>
                        <w:rPr>
                          <w:rFonts w:ascii="Consolas" w:eastAsiaTheme="minorHAnsi" w:hAnsi="Consolas" w:cs="Consolas"/>
                          <w:color w:val="000000"/>
                          <w:sz w:val="20"/>
                          <w:szCs w:val="20"/>
                        </w:rPr>
                      </w:pPr>
                      <w:r w:rsidRPr="00F8541D">
                        <w:rPr>
                          <w:rFonts w:ascii="Consolas" w:eastAsiaTheme="minorHAnsi" w:hAnsi="Consolas" w:cs="Consolas"/>
                          <w:color w:val="3F7F5F"/>
                          <w:sz w:val="20"/>
                          <w:szCs w:val="20"/>
                        </w:rPr>
                        <w:t>// generate data and save in file</w:t>
                      </w:r>
                    </w:p>
                    <w:p w14:paraId="1EBB0783" w14:textId="77777777" w:rsidR="00996B2A" w:rsidRPr="00F8541D" w:rsidRDefault="00996B2A" w:rsidP="00080717">
                      <w:pPr>
                        <w:autoSpaceDE w:val="0"/>
                        <w:autoSpaceDN w:val="0"/>
                        <w:adjustRightInd w:val="0"/>
                        <w:ind w:left="720"/>
                        <w:rPr>
                          <w:rFonts w:ascii="Consolas" w:eastAsiaTheme="minorHAnsi" w:hAnsi="Consolas" w:cs="Consolas"/>
                          <w:sz w:val="20"/>
                          <w:szCs w:val="20"/>
                        </w:rPr>
                      </w:pPr>
                      <w:r w:rsidRPr="00F8541D">
                        <w:rPr>
                          <w:rFonts w:ascii="Consolas" w:eastAsiaTheme="minorHAnsi" w:hAnsi="Consolas" w:cs="Consolas"/>
                          <w:b/>
                          <w:bCs/>
                          <w:color w:val="7F0055"/>
                          <w:sz w:val="20"/>
                          <w:szCs w:val="20"/>
                        </w:rPr>
                        <w:t>int</w:t>
                      </w:r>
                      <w:r w:rsidRPr="00F8541D">
                        <w:rPr>
                          <w:rFonts w:ascii="Consolas" w:eastAsiaTheme="minorHAnsi" w:hAnsi="Consolas" w:cs="Consolas"/>
                          <w:color w:val="000000"/>
                          <w:sz w:val="20"/>
                          <w:szCs w:val="20"/>
                        </w:rPr>
                        <w:t xml:space="preserve"> numberOfRecords = 100;</w:t>
                      </w:r>
                    </w:p>
                    <w:p w14:paraId="081BDD99" w14:textId="77777777" w:rsidR="00996B2A" w:rsidRPr="00F8541D" w:rsidRDefault="00996B2A" w:rsidP="00080717">
                      <w:pPr>
                        <w:pStyle w:val="NormalWeb"/>
                        <w:tabs>
                          <w:tab w:val="left" w:pos="1140"/>
                          <w:tab w:val="left" w:pos="2280"/>
                          <w:tab w:val="left" w:pos="3420"/>
                          <w:tab w:val="left" w:pos="4560"/>
                          <w:tab w:val="left" w:pos="5700"/>
                          <w:tab w:val="left" w:pos="6840"/>
                          <w:tab w:val="left" w:pos="7980"/>
                          <w:tab w:val="left" w:pos="9120"/>
                          <w:tab w:val="left" w:pos="10260"/>
                          <w:tab w:val="left" w:pos="11400"/>
                          <w:tab w:val="left" w:pos="12540"/>
                          <w:tab w:val="left" w:pos="13680"/>
                        </w:tabs>
                        <w:spacing w:before="0" w:beforeAutospacing="0" w:after="0" w:afterAutospacing="0" w:line="228" w:lineRule="auto"/>
                        <w:ind w:left="720"/>
                        <w:textAlignment w:val="baseline"/>
                        <w:rPr>
                          <w:rFonts w:ascii="Consolas" w:eastAsiaTheme="minorHAnsi" w:hAnsi="Consolas" w:cs="Consolas"/>
                          <w:color w:val="000000"/>
                          <w:sz w:val="20"/>
                          <w:szCs w:val="20"/>
                        </w:rPr>
                      </w:pPr>
                      <w:r w:rsidRPr="00F8541D">
                        <w:rPr>
                          <w:rFonts w:ascii="Consolas" w:eastAsiaTheme="minorHAnsi" w:hAnsi="Consolas" w:cs="Consolas"/>
                          <w:color w:val="000000"/>
                          <w:sz w:val="20"/>
                          <w:szCs w:val="20"/>
                        </w:rPr>
                        <w:t>bdGenerator.generateData(numberOfRecords, foc);</w:t>
                      </w:r>
                    </w:p>
                  </w:txbxContent>
                </v:textbox>
              </v:rect>
            </w:pict>
          </mc:Fallback>
        </mc:AlternateContent>
      </w:r>
    </w:p>
    <w:p w14:paraId="1F813D19" w14:textId="77777777" w:rsidR="001823A0" w:rsidRDefault="001823A0" w:rsidP="001823A0">
      <w:pPr>
        <w:autoSpaceDE w:val="0"/>
        <w:autoSpaceDN w:val="0"/>
        <w:adjustRightInd w:val="0"/>
        <w:rPr>
          <w:b/>
          <w:color w:val="000000"/>
          <w:sz w:val="28"/>
          <w:szCs w:val="28"/>
        </w:rPr>
      </w:pPr>
    </w:p>
    <w:p w14:paraId="3C11AA6E" w14:textId="77777777" w:rsidR="001823A0" w:rsidRDefault="001823A0" w:rsidP="001823A0">
      <w:pPr>
        <w:autoSpaceDE w:val="0"/>
        <w:autoSpaceDN w:val="0"/>
        <w:adjustRightInd w:val="0"/>
        <w:rPr>
          <w:b/>
          <w:color w:val="000000"/>
          <w:sz w:val="28"/>
          <w:szCs w:val="28"/>
        </w:rPr>
      </w:pPr>
    </w:p>
    <w:p w14:paraId="0CC424F4" w14:textId="77777777" w:rsidR="001823A0" w:rsidRDefault="001823A0" w:rsidP="001823A0">
      <w:pPr>
        <w:autoSpaceDE w:val="0"/>
        <w:autoSpaceDN w:val="0"/>
        <w:adjustRightInd w:val="0"/>
        <w:rPr>
          <w:b/>
          <w:color w:val="000000"/>
          <w:sz w:val="28"/>
          <w:szCs w:val="28"/>
        </w:rPr>
      </w:pPr>
    </w:p>
    <w:p w14:paraId="5BCA5E7C" w14:textId="77777777" w:rsidR="001823A0" w:rsidRDefault="001823A0" w:rsidP="001823A0">
      <w:pPr>
        <w:autoSpaceDE w:val="0"/>
        <w:autoSpaceDN w:val="0"/>
        <w:adjustRightInd w:val="0"/>
        <w:rPr>
          <w:b/>
          <w:color w:val="000000"/>
          <w:sz w:val="28"/>
          <w:szCs w:val="28"/>
        </w:rPr>
      </w:pPr>
    </w:p>
    <w:p w14:paraId="7D979D93" w14:textId="77777777" w:rsidR="001823A0" w:rsidRDefault="001823A0" w:rsidP="001823A0">
      <w:pPr>
        <w:autoSpaceDE w:val="0"/>
        <w:autoSpaceDN w:val="0"/>
        <w:adjustRightInd w:val="0"/>
        <w:rPr>
          <w:b/>
          <w:color w:val="000000"/>
          <w:sz w:val="28"/>
          <w:szCs w:val="28"/>
        </w:rPr>
      </w:pPr>
    </w:p>
    <w:p w14:paraId="3C850B23" w14:textId="77777777" w:rsidR="001823A0" w:rsidRDefault="001823A0" w:rsidP="001823A0">
      <w:pPr>
        <w:autoSpaceDE w:val="0"/>
        <w:autoSpaceDN w:val="0"/>
        <w:adjustRightInd w:val="0"/>
        <w:rPr>
          <w:b/>
          <w:color w:val="000000"/>
          <w:sz w:val="28"/>
          <w:szCs w:val="28"/>
        </w:rPr>
      </w:pPr>
    </w:p>
    <w:p w14:paraId="57090592" w14:textId="77777777" w:rsidR="001823A0" w:rsidRDefault="001823A0" w:rsidP="001823A0">
      <w:pPr>
        <w:autoSpaceDE w:val="0"/>
        <w:autoSpaceDN w:val="0"/>
        <w:adjustRightInd w:val="0"/>
        <w:rPr>
          <w:b/>
          <w:color w:val="000000"/>
          <w:sz w:val="28"/>
          <w:szCs w:val="28"/>
        </w:rPr>
      </w:pPr>
    </w:p>
    <w:p w14:paraId="1027934D" w14:textId="77777777" w:rsidR="001823A0" w:rsidRDefault="001823A0" w:rsidP="001823A0">
      <w:pPr>
        <w:autoSpaceDE w:val="0"/>
        <w:autoSpaceDN w:val="0"/>
        <w:adjustRightInd w:val="0"/>
        <w:rPr>
          <w:b/>
          <w:color w:val="000000"/>
          <w:sz w:val="28"/>
          <w:szCs w:val="28"/>
        </w:rPr>
      </w:pPr>
    </w:p>
    <w:p w14:paraId="594A9B9B" w14:textId="77777777" w:rsidR="001823A0" w:rsidRDefault="001823A0" w:rsidP="001823A0">
      <w:pPr>
        <w:autoSpaceDE w:val="0"/>
        <w:autoSpaceDN w:val="0"/>
        <w:adjustRightInd w:val="0"/>
        <w:rPr>
          <w:b/>
          <w:color w:val="000000"/>
          <w:sz w:val="28"/>
          <w:szCs w:val="28"/>
        </w:rPr>
      </w:pPr>
    </w:p>
    <w:p w14:paraId="1E4070B6" w14:textId="77777777" w:rsidR="001823A0" w:rsidRDefault="001823A0" w:rsidP="001823A0">
      <w:pPr>
        <w:autoSpaceDE w:val="0"/>
        <w:autoSpaceDN w:val="0"/>
        <w:adjustRightInd w:val="0"/>
        <w:rPr>
          <w:b/>
          <w:color w:val="000000"/>
          <w:sz w:val="28"/>
          <w:szCs w:val="28"/>
        </w:rPr>
      </w:pPr>
    </w:p>
    <w:p w14:paraId="2930C312" w14:textId="77777777" w:rsidR="001823A0" w:rsidRDefault="001823A0" w:rsidP="001823A0">
      <w:pPr>
        <w:autoSpaceDE w:val="0"/>
        <w:autoSpaceDN w:val="0"/>
        <w:adjustRightInd w:val="0"/>
        <w:rPr>
          <w:b/>
          <w:color w:val="000000"/>
          <w:sz w:val="28"/>
          <w:szCs w:val="28"/>
        </w:rPr>
      </w:pPr>
    </w:p>
    <w:p w14:paraId="4EB851EB" w14:textId="77777777" w:rsidR="001823A0" w:rsidRDefault="001823A0" w:rsidP="001823A0">
      <w:pPr>
        <w:autoSpaceDE w:val="0"/>
        <w:autoSpaceDN w:val="0"/>
        <w:adjustRightInd w:val="0"/>
        <w:rPr>
          <w:b/>
          <w:color w:val="000000"/>
          <w:sz w:val="28"/>
          <w:szCs w:val="28"/>
        </w:rPr>
      </w:pPr>
    </w:p>
    <w:p w14:paraId="102B900C" w14:textId="77777777" w:rsidR="001823A0" w:rsidRDefault="001823A0" w:rsidP="001823A0">
      <w:pPr>
        <w:autoSpaceDE w:val="0"/>
        <w:autoSpaceDN w:val="0"/>
        <w:adjustRightInd w:val="0"/>
        <w:rPr>
          <w:b/>
          <w:color w:val="000000"/>
          <w:sz w:val="28"/>
          <w:szCs w:val="28"/>
        </w:rPr>
      </w:pPr>
    </w:p>
    <w:p w14:paraId="7241D082" w14:textId="77777777" w:rsidR="001823A0" w:rsidRDefault="001823A0" w:rsidP="001823A0">
      <w:pPr>
        <w:autoSpaceDE w:val="0"/>
        <w:autoSpaceDN w:val="0"/>
        <w:adjustRightInd w:val="0"/>
        <w:rPr>
          <w:b/>
          <w:color w:val="000000"/>
          <w:sz w:val="28"/>
          <w:szCs w:val="28"/>
        </w:rPr>
      </w:pPr>
    </w:p>
    <w:p w14:paraId="61E8F540" w14:textId="77777777" w:rsidR="001823A0" w:rsidRDefault="001823A0" w:rsidP="001823A0">
      <w:pPr>
        <w:autoSpaceDE w:val="0"/>
        <w:autoSpaceDN w:val="0"/>
        <w:adjustRightInd w:val="0"/>
        <w:rPr>
          <w:b/>
          <w:color w:val="000000"/>
          <w:sz w:val="28"/>
          <w:szCs w:val="28"/>
        </w:rPr>
      </w:pPr>
    </w:p>
    <w:p w14:paraId="411572FD" w14:textId="77777777" w:rsidR="001823A0" w:rsidRDefault="001823A0" w:rsidP="001823A0">
      <w:pPr>
        <w:autoSpaceDE w:val="0"/>
        <w:autoSpaceDN w:val="0"/>
        <w:adjustRightInd w:val="0"/>
        <w:rPr>
          <w:b/>
          <w:color w:val="000000"/>
          <w:sz w:val="28"/>
          <w:szCs w:val="28"/>
        </w:rPr>
      </w:pPr>
    </w:p>
    <w:p w14:paraId="6EE92C79" w14:textId="77777777" w:rsidR="001823A0" w:rsidRDefault="001823A0" w:rsidP="001823A0">
      <w:pPr>
        <w:autoSpaceDE w:val="0"/>
        <w:autoSpaceDN w:val="0"/>
        <w:adjustRightInd w:val="0"/>
        <w:rPr>
          <w:b/>
          <w:color w:val="000000"/>
          <w:sz w:val="28"/>
          <w:szCs w:val="28"/>
        </w:rPr>
      </w:pPr>
    </w:p>
    <w:p w14:paraId="025C12A0" w14:textId="77777777" w:rsidR="001823A0" w:rsidRDefault="001823A0" w:rsidP="001823A0">
      <w:pPr>
        <w:autoSpaceDE w:val="0"/>
        <w:autoSpaceDN w:val="0"/>
        <w:adjustRightInd w:val="0"/>
        <w:rPr>
          <w:b/>
          <w:color w:val="000000"/>
          <w:sz w:val="28"/>
          <w:szCs w:val="28"/>
        </w:rPr>
      </w:pPr>
    </w:p>
    <w:p w14:paraId="2143308F" w14:textId="77777777" w:rsidR="001823A0" w:rsidRDefault="001823A0" w:rsidP="001823A0">
      <w:pPr>
        <w:autoSpaceDE w:val="0"/>
        <w:autoSpaceDN w:val="0"/>
        <w:adjustRightInd w:val="0"/>
        <w:rPr>
          <w:b/>
          <w:color w:val="000000"/>
          <w:sz w:val="28"/>
          <w:szCs w:val="28"/>
        </w:rPr>
      </w:pPr>
    </w:p>
    <w:p w14:paraId="29AAACC7" w14:textId="77777777" w:rsidR="001823A0" w:rsidRDefault="001823A0" w:rsidP="001823A0">
      <w:pPr>
        <w:autoSpaceDE w:val="0"/>
        <w:autoSpaceDN w:val="0"/>
        <w:adjustRightInd w:val="0"/>
        <w:rPr>
          <w:b/>
          <w:color w:val="000000"/>
          <w:sz w:val="28"/>
          <w:szCs w:val="28"/>
        </w:rPr>
      </w:pPr>
    </w:p>
    <w:p w14:paraId="13B31C12" w14:textId="77777777" w:rsidR="001823A0" w:rsidRDefault="001823A0" w:rsidP="001823A0">
      <w:pPr>
        <w:autoSpaceDE w:val="0"/>
        <w:autoSpaceDN w:val="0"/>
        <w:adjustRightInd w:val="0"/>
        <w:rPr>
          <w:b/>
          <w:color w:val="000000"/>
          <w:sz w:val="28"/>
          <w:szCs w:val="28"/>
        </w:rPr>
      </w:pPr>
    </w:p>
    <w:p w14:paraId="5948A6D8" w14:textId="77777777" w:rsidR="001823A0" w:rsidRDefault="001823A0" w:rsidP="001823A0">
      <w:pPr>
        <w:autoSpaceDE w:val="0"/>
        <w:autoSpaceDN w:val="0"/>
        <w:adjustRightInd w:val="0"/>
        <w:rPr>
          <w:b/>
          <w:color w:val="000000"/>
          <w:sz w:val="28"/>
          <w:szCs w:val="28"/>
        </w:rPr>
      </w:pPr>
    </w:p>
    <w:p w14:paraId="5335912C" w14:textId="77777777" w:rsidR="001823A0" w:rsidRDefault="001823A0" w:rsidP="001823A0">
      <w:pPr>
        <w:autoSpaceDE w:val="0"/>
        <w:autoSpaceDN w:val="0"/>
        <w:adjustRightInd w:val="0"/>
        <w:rPr>
          <w:b/>
          <w:color w:val="000000"/>
          <w:sz w:val="28"/>
          <w:szCs w:val="28"/>
        </w:rPr>
      </w:pPr>
    </w:p>
    <w:p w14:paraId="490F239E" w14:textId="77777777" w:rsidR="001823A0" w:rsidRDefault="001823A0" w:rsidP="001823A0">
      <w:pPr>
        <w:autoSpaceDE w:val="0"/>
        <w:autoSpaceDN w:val="0"/>
        <w:adjustRightInd w:val="0"/>
        <w:rPr>
          <w:b/>
          <w:color w:val="000000"/>
          <w:sz w:val="28"/>
          <w:szCs w:val="28"/>
        </w:rPr>
      </w:pPr>
    </w:p>
    <w:p w14:paraId="64D64E0C" w14:textId="77777777" w:rsidR="001823A0" w:rsidRDefault="001823A0" w:rsidP="001823A0">
      <w:pPr>
        <w:autoSpaceDE w:val="0"/>
        <w:autoSpaceDN w:val="0"/>
        <w:adjustRightInd w:val="0"/>
        <w:rPr>
          <w:b/>
          <w:color w:val="000000"/>
          <w:sz w:val="28"/>
          <w:szCs w:val="28"/>
        </w:rPr>
      </w:pPr>
    </w:p>
    <w:p w14:paraId="0C7D008C" w14:textId="77777777" w:rsidR="001823A0" w:rsidRDefault="001823A0" w:rsidP="001823A0">
      <w:pPr>
        <w:autoSpaceDE w:val="0"/>
        <w:autoSpaceDN w:val="0"/>
        <w:adjustRightInd w:val="0"/>
        <w:rPr>
          <w:b/>
          <w:color w:val="000000"/>
          <w:sz w:val="28"/>
          <w:szCs w:val="28"/>
        </w:rPr>
      </w:pPr>
    </w:p>
    <w:p w14:paraId="328ABAB3" w14:textId="77777777" w:rsidR="001823A0" w:rsidRDefault="001823A0" w:rsidP="001823A0">
      <w:pPr>
        <w:autoSpaceDE w:val="0"/>
        <w:autoSpaceDN w:val="0"/>
        <w:adjustRightInd w:val="0"/>
        <w:rPr>
          <w:b/>
          <w:color w:val="000000"/>
          <w:sz w:val="28"/>
          <w:szCs w:val="28"/>
        </w:rPr>
      </w:pPr>
    </w:p>
    <w:p w14:paraId="0F293594" w14:textId="77777777" w:rsidR="001823A0" w:rsidRDefault="001823A0" w:rsidP="001823A0">
      <w:pPr>
        <w:autoSpaceDE w:val="0"/>
        <w:autoSpaceDN w:val="0"/>
        <w:adjustRightInd w:val="0"/>
        <w:rPr>
          <w:b/>
          <w:color w:val="000000"/>
          <w:sz w:val="28"/>
          <w:szCs w:val="28"/>
        </w:rPr>
      </w:pPr>
    </w:p>
    <w:p w14:paraId="3AF92C5B" w14:textId="77777777" w:rsidR="001823A0" w:rsidRDefault="001823A0" w:rsidP="001823A0">
      <w:pPr>
        <w:autoSpaceDE w:val="0"/>
        <w:autoSpaceDN w:val="0"/>
        <w:adjustRightInd w:val="0"/>
        <w:rPr>
          <w:b/>
          <w:color w:val="000000"/>
          <w:sz w:val="28"/>
          <w:szCs w:val="28"/>
        </w:rPr>
      </w:pPr>
    </w:p>
    <w:p w14:paraId="042784BE" w14:textId="77777777" w:rsidR="001823A0" w:rsidRDefault="001823A0" w:rsidP="001823A0">
      <w:pPr>
        <w:autoSpaceDE w:val="0"/>
        <w:autoSpaceDN w:val="0"/>
        <w:adjustRightInd w:val="0"/>
        <w:rPr>
          <w:b/>
          <w:color w:val="000000"/>
          <w:sz w:val="28"/>
          <w:szCs w:val="28"/>
        </w:rPr>
      </w:pPr>
    </w:p>
    <w:p w14:paraId="7B1C0CCA" w14:textId="77777777" w:rsidR="001823A0" w:rsidRDefault="001823A0" w:rsidP="001823A0">
      <w:pPr>
        <w:autoSpaceDE w:val="0"/>
        <w:autoSpaceDN w:val="0"/>
        <w:adjustRightInd w:val="0"/>
        <w:rPr>
          <w:b/>
          <w:color w:val="000000"/>
          <w:sz w:val="28"/>
          <w:szCs w:val="28"/>
        </w:rPr>
      </w:pPr>
    </w:p>
    <w:p w14:paraId="7E23A22E" w14:textId="77777777" w:rsidR="001823A0" w:rsidRDefault="001823A0" w:rsidP="001823A0">
      <w:pPr>
        <w:autoSpaceDE w:val="0"/>
        <w:autoSpaceDN w:val="0"/>
        <w:adjustRightInd w:val="0"/>
        <w:rPr>
          <w:b/>
          <w:color w:val="000000"/>
          <w:sz w:val="28"/>
          <w:szCs w:val="28"/>
        </w:rPr>
      </w:pPr>
    </w:p>
    <w:p w14:paraId="3811C835" w14:textId="77777777" w:rsidR="001823A0" w:rsidRDefault="001823A0" w:rsidP="001823A0">
      <w:pPr>
        <w:autoSpaceDE w:val="0"/>
        <w:autoSpaceDN w:val="0"/>
        <w:adjustRightInd w:val="0"/>
        <w:rPr>
          <w:b/>
          <w:color w:val="000000"/>
          <w:sz w:val="28"/>
          <w:szCs w:val="28"/>
        </w:rPr>
      </w:pPr>
    </w:p>
    <w:p w14:paraId="1D3A58B8" w14:textId="77777777" w:rsidR="001823A0" w:rsidRPr="005F4800" w:rsidRDefault="001823A0" w:rsidP="001823A0">
      <w:pPr>
        <w:pStyle w:val="StyleStyleChaptertitleArial36ptCustomColorRGB0115207"/>
      </w:pPr>
      <w:bookmarkStart w:id="59" w:name="_Toc160549517"/>
      <w:r>
        <w:t>Chapter 5</w:t>
      </w:r>
      <w:r w:rsidRPr="005F4800">
        <w:t xml:space="preserve"> </w:t>
      </w:r>
      <w:r w:rsidRPr="005F4800">
        <w:br/>
      </w:r>
      <w:r>
        <w:t>What Next</w:t>
      </w:r>
      <w:bookmarkEnd w:id="59"/>
    </w:p>
    <w:p w14:paraId="626A5EE9" w14:textId="77777777" w:rsidR="001823A0" w:rsidRDefault="001823A0" w:rsidP="001823A0">
      <w:pPr>
        <w:autoSpaceDE w:val="0"/>
        <w:autoSpaceDN w:val="0"/>
        <w:adjustRightInd w:val="0"/>
        <w:rPr>
          <w:b/>
          <w:color w:val="000000"/>
          <w:sz w:val="28"/>
          <w:szCs w:val="28"/>
        </w:rPr>
      </w:pPr>
    </w:p>
    <w:p w14:paraId="25C80935" w14:textId="77777777" w:rsidR="002F4979" w:rsidRDefault="007919C4" w:rsidP="002F4979">
      <w:pPr>
        <w:pStyle w:val="Heading1"/>
      </w:pPr>
      <w:bookmarkStart w:id="60" w:name="_Toc160549518"/>
      <w:r>
        <w:t>Road Map</w:t>
      </w:r>
      <w:bookmarkEnd w:id="60"/>
    </w:p>
    <w:p w14:paraId="0615F3B3" w14:textId="77777777" w:rsidR="009A242B" w:rsidRPr="009A242B" w:rsidRDefault="009A242B" w:rsidP="009A242B"/>
    <w:p w14:paraId="1332CB68" w14:textId="4C4DE80A" w:rsidR="00962010" w:rsidRDefault="00A279AD" w:rsidP="009F78DF">
      <w:r>
        <w:t>Following features are in pipeline</w:t>
      </w:r>
      <w:ins w:id="61" w:author="Sanjiv Singh" w:date="2024-03-05T16:27:00Z">
        <w:r w:rsidR="00C0193E">
          <w:t>.</w:t>
        </w:r>
      </w:ins>
      <w:r>
        <w:t xml:space="preserve"> </w:t>
      </w:r>
    </w:p>
    <w:p w14:paraId="1EB22329" w14:textId="77777777" w:rsidR="009A242B" w:rsidRDefault="009A242B" w:rsidP="009F78DF"/>
    <w:p w14:paraId="32FB8F39" w14:textId="77777777" w:rsidR="001715AC" w:rsidRPr="00F54CBC" w:rsidRDefault="00962010" w:rsidP="00F54CBC">
      <w:pPr>
        <w:pStyle w:val="ListParagraph"/>
        <w:numPr>
          <w:ilvl w:val="0"/>
          <w:numId w:val="6"/>
        </w:numPr>
        <w:rPr>
          <w:b/>
          <w:sz w:val="28"/>
          <w:szCs w:val="28"/>
        </w:rPr>
      </w:pPr>
      <w:r w:rsidRPr="005363C7">
        <w:rPr>
          <w:b/>
          <w:sz w:val="28"/>
          <w:szCs w:val="28"/>
        </w:rPr>
        <w:t xml:space="preserve">Implement and integrate </w:t>
      </w:r>
      <w:r w:rsidR="000E558B" w:rsidRPr="005363C7">
        <w:rPr>
          <w:b/>
          <w:sz w:val="28"/>
          <w:szCs w:val="28"/>
        </w:rPr>
        <w:t xml:space="preserve">following </w:t>
      </w:r>
      <w:r w:rsidRPr="005363C7">
        <w:rPr>
          <w:b/>
          <w:sz w:val="28"/>
          <w:szCs w:val="28"/>
        </w:rPr>
        <w:t>proposed list data type to Data</w:t>
      </w:r>
      <w:r w:rsidR="00E93B02" w:rsidRPr="005363C7">
        <w:rPr>
          <w:b/>
          <w:sz w:val="28"/>
          <w:szCs w:val="28"/>
        </w:rPr>
        <w:t xml:space="preserve"> </w:t>
      </w:r>
      <w:r w:rsidRPr="005363C7">
        <w:rPr>
          <w:b/>
          <w:sz w:val="28"/>
          <w:szCs w:val="28"/>
        </w:rPr>
        <w:t>Generator</w:t>
      </w:r>
    </w:p>
    <w:p w14:paraId="77B24170" w14:textId="77777777" w:rsidR="001715AC" w:rsidRPr="000732D6" w:rsidRDefault="001715AC" w:rsidP="001715AC">
      <w:pPr>
        <w:pStyle w:val="ListParagraph"/>
        <w:numPr>
          <w:ilvl w:val="1"/>
          <w:numId w:val="6"/>
        </w:numPr>
        <w:shd w:val="clear" w:color="auto" w:fill="FFFFFF"/>
        <w:spacing w:line="300" w:lineRule="atLeast"/>
      </w:pPr>
      <w:r w:rsidRPr="000732D6">
        <w:t>City</w:t>
      </w:r>
    </w:p>
    <w:p w14:paraId="0C856DB0" w14:textId="77777777" w:rsidR="001715AC" w:rsidRPr="000732D6" w:rsidRDefault="001715AC" w:rsidP="001715AC">
      <w:pPr>
        <w:pStyle w:val="ListParagraph"/>
        <w:numPr>
          <w:ilvl w:val="1"/>
          <w:numId w:val="6"/>
        </w:numPr>
        <w:shd w:val="clear" w:color="auto" w:fill="FFFFFF"/>
        <w:spacing w:line="300" w:lineRule="atLeast"/>
      </w:pPr>
      <w:r w:rsidRPr="000732D6">
        <w:t>Credit Card #</w:t>
      </w:r>
    </w:p>
    <w:p w14:paraId="75CDA01F" w14:textId="77777777" w:rsidR="001715AC" w:rsidRPr="000732D6" w:rsidRDefault="001715AC" w:rsidP="001715AC">
      <w:pPr>
        <w:pStyle w:val="ListParagraph"/>
        <w:numPr>
          <w:ilvl w:val="1"/>
          <w:numId w:val="6"/>
        </w:numPr>
        <w:shd w:val="clear" w:color="auto" w:fill="FFFFFF"/>
        <w:spacing w:line="300" w:lineRule="atLeast"/>
      </w:pPr>
      <w:r w:rsidRPr="000732D6">
        <w:t>Credit Card Type</w:t>
      </w:r>
    </w:p>
    <w:p w14:paraId="6C84C563" w14:textId="77777777" w:rsidR="001715AC" w:rsidRPr="000732D6" w:rsidRDefault="001715AC" w:rsidP="001715AC">
      <w:pPr>
        <w:pStyle w:val="ListParagraph"/>
        <w:numPr>
          <w:ilvl w:val="1"/>
          <w:numId w:val="6"/>
        </w:numPr>
        <w:shd w:val="clear" w:color="auto" w:fill="FFFFFF"/>
        <w:spacing w:line="300" w:lineRule="atLeast"/>
      </w:pPr>
      <w:r w:rsidRPr="000732D6">
        <w:t>Encrypt</w:t>
      </w:r>
    </w:p>
    <w:p w14:paraId="3C95582F" w14:textId="77777777" w:rsidR="001715AC" w:rsidRPr="000732D6" w:rsidRDefault="001715AC" w:rsidP="001715AC">
      <w:pPr>
        <w:pStyle w:val="ListParagraph"/>
        <w:numPr>
          <w:ilvl w:val="1"/>
          <w:numId w:val="6"/>
        </w:numPr>
        <w:shd w:val="clear" w:color="auto" w:fill="FFFFFF"/>
        <w:spacing w:line="300" w:lineRule="atLeast"/>
      </w:pPr>
      <w:r w:rsidRPr="000732D6">
        <w:t>First Name</w:t>
      </w:r>
    </w:p>
    <w:p w14:paraId="4864C83C" w14:textId="77777777" w:rsidR="001715AC" w:rsidRPr="000732D6" w:rsidRDefault="001715AC" w:rsidP="001715AC">
      <w:pPr>
        <w:pStyle w:val="ListParagraph"/>
        <w:numPr>
          <w:ilvl w:val="1"/>
          <w:numId w:val="6"/>
        </w:numPr>
        <w:shd w:val="clear" w:color="auto" w:fill="FFFFFF"/>
        <w:spacing w:line="300" w:lineRule="atLeast"/>
      </w:pPr>
      <w:r w:rsidRPr="000732D6">
        <w:t>First Name (Female)</w:t>
      </w:r>
    </w:p>
    <w:p w14:paraId="5D62725F" w14:textId="77777777" w:rsidR="001715AC" w:rsidRPr="000732D6" w:rsidRDefault="001715AC" w:rsidP="001715AC">
      <w:pPr>
        <w:pStyle w:val="ListParagraph"/>
        <w:numPr>
          <w:ilvl w:val="1"/>
          <w:numId w:val="6"/>
        </w:numPr>
        <w:shd w:val="clear" w:color="auto" w:fill="FFFFFF"/>
        <w:spacing w:line="300" w:lineRule="atLeast"/>
      </w:pPr>
      <w:r w:rsidRPr="000732D6">
        <w:t>First Name (Male)</w:t>
      </w:r>
    </w:p>
    <w:p w14:paraId="24CA98C8" w14:textId="77777777" w:rsidR="001715AC" w:rsidRPr="000732D6" w:rsidRDefault="001715AC" w:rsidP="001715AC">
      <w:pPr>
        <w:pStyle w:val="ListParagraph"/>
        <w:numPr>
          <w:ilvl w:val="1"/>
          <w:numId w:val="6"/>
        </w:numPr>
        <w:shd w:val="clear" w:color="auto" w:fill="FFFFFF"/>
        <w:spacing w:line="300" w:lineRule="atLeast"/>
      </w:pPr>
      <w:r w:rsidRPr="000732D6">
        <w:t>Formula</w:t>
      </w:r>
    </w:p>
    <w:p w14:paraId="0B53E436" w14:textId="77777777" w:rsidR="001715AC" w:rsidRPr="000732D6" w:rsidRDefault="001715AC" w:rsidP="001715AC">
      <w:pPr>
        <w:pStyle w:val="ListParagraph"/>
        <w:numPr>
          <w:ilvl w:val="1"/>
          <w:numId w:val="6"/>
        </w:numPr>
        <w:shd w:val="clear" w:color="auto" w:fill="FFFFFF"/>
        <w:spacing w:line="300" w:lineRule="atLeast"/>
      </w:pPr>
      <w:r w:rsidRPr="000732D6">
        <w:t>Frequency</w:t>
      </w:r>
    </w:p>
    <w:p w14:paraId="2C669DE5" w14:textId="77777777" w:rsidR="001715AC" w:rsidRPr="000732D6" w:rsidRDefault="001715AC" w:rsidP="001715AC">
      <w:pPr>
        <w:pStyle w:val="ListParagraph"/>
        <w:numPr>
          <w:ilvl w:val="1"/>
          <w:numId w:val="6"/>
        </w:numPr>
        <w:shd w:val="clear" w:color="auto" w:fill="FFFFFF"/>
        <w:spacing w:line="300" w:lineRule="atLeast"/>
      </w:pPr>
      <w:r w:rsidRPr="000732D6">
        <w:t>Full Name</w:t>
      </w:r>
    </w:p>
    <w:p w14:paraId="77C42F75" w14:textId="77777777" w:rsidR="001715AC" w:rsidRPr="000732D6" w:rsidRDefault="001715AC" w:rsidP="001715AC">
      <w:pPr>
        <w:pStyle w:val="ListParagraph"/>
        <w:numPr>
          <w:ilvl w:val="1"/>
          <w:numId w:val="6"/>
        </w:numPr>
        <w:shd w:val="clear" w:color="auto" w:fill="FFFFFF"/>
        <w:spacing w:line="300" w:lineRule="atLeast"/>
      </w:pPr>
      <w:r w:rsidRPr="000732D6">
        <w:t>Given Name</w:t>
      </w:r>
    </w:p>
    <w:p w14:paraId="3C5D9078" w14:textId="77777777" w:rsidR="001715AC" w:rsidRPr="000732D6" w:rsidRDefault="001715AC" w:rsidP="001715AC">
      <w:pPr>
        <w:pStyle w:val="ListParagraph"/>
        <w:numPr>
          <w:ilvl w:val="1"/>
          <w:numId w:val="6"/>
        </w:numPr>
        <w:shd w:val="clear" w:color="auto" w:fill="FFFFFF"/>
        <w:spacing w:line="300" w:lineRule="atLeast"/>
      </w:pPr>
      <w:r w:rsidRPr="000732D6">
        <w:t>ISBN</w:t>
      </w:r>
    </w:p>
    <w:p w14:paraId="6C7C13E6" w14:textId="77777777" w:rsidR="001715AC" w:rsidRPr="000732D6" w:rsidRDefault="001715AC" w:rsidP="001715AC">
      <w:pPr>
        <w:pStyle w:val="ListParagraph"/>
        <w:numPr>
          <w:ilvl w:val="1"/>
          <w:numId w:val="6"/>
        </w:numPr>
        <w:shd w:val="clear" w:color="auto" w:fill="FFFFFF"/>
        <w:spacing w:line="300" w:lineRule="atLeast"/>
      </w:pPr>
      <w:r w:rsidRPr="000732D6">
        <w:t>Last Name</w:t>
      </w:r>
    </w:p>
    <w:p w14:paraId="6F144341" w14:textId="77777777" w:rsidR="001715AC" w:rsidRPr="000732D6" w:rsidRDefault="001715AC" w:rsidP="001715AC">
      <w:pPr>
        <w:pStyle w:val="ListParagraph"/>
        <w:numPr>
          <w:ilvl w:val="1"/>
          <w:numId w:val="6"/>
        </w:numPr>
        <w:shd w:val="clear" w:color="auto" w:fill="FFFFFF"/>
        <w:spacing w:line="300" w:lineRule="atLeast"/>
      </w:pPr>
      <w:r w:rsidRPr="000732D6">
        <w:t>My List</w:t>
      </w:r>
    </w:p>
    <w:p w14:paraId="7765199C" w14:textId="77777777" w:rsidR="001715AC" w:rsidRPr="000732D6" w:rsidRDefault="001715AC" w:rsidP="001715AC">
      <w:pPr>
        <w:pStyle w:val="ListParagraph"/>
        <w:numPr>
          <w:ilvl w:val="1"/>
          <w:numId w:val="6"/>
        </w:numPr>
        <w:shd w:val="clear" w:color="auto" w:fill="FFFFFF"/>
        <w:spacing w:line="300" w:lineRule="atLeast"/>
      </w:pPr>
      <w:r w:rsidRPr="000732D6">
        <w:t>Normal Distribution</w:t>
      </w:r>
    </w:p>
    <w:p w14:paraId="7C945F64" w14:textId="77777777" w:rsidR="001715AC" w:rsidRPr="000732D6" w:rsidRDefault="001715AC" w:rsidP="001715AC">
      <w:pPr>
        <w:pStyle w:val="ListParagraph"/>
        <w:numPr>
          <w:ilvl w:val="1"/>
          <w:numId w:val="6"/>
        </w:numPr>
        <w:shd w:val="clear" w:color="auto" w:fill="FFFFFF"/>
        <w:spacing w:line="300" w:lineRule="atLeast"/>
      </w:pPr>
      <w:r w:rsidRPr="000732D6">
        <w:t>Paragraphs</w:t>
      </w:r>
    </w:p>
    <w:p w14:paraId="631C8AEB" w14:textId="77777777" w:rsidR="001715AC" w:rsidRPr="000732D6" w:rsidRDefault="001715AC" w:rsidP="001715AC">
      <w:pPr>
        <w:pStyle w:val="ListParagraph"/>
        <w:numPr>
          <w:ilvl w:val="1"/>
          <w:numId w:val="6"/>
        </w:numPr>
        <w:shd w:val="clear" w:color="auto" w:fill="FFFFFF"/>
        <w:spacing w:line="300" w:lineRule="atLeast"/>
      </w:pPr>
      <w:r w:rsidRPr="000732D6">
        <w:lastRenderedPageBreak/>
        <w:t>Password</w:t>
      </w:r>
    </w:p>
    <w:p w14:paraId="590A427F" w14:textId="77777777" w:rsidR="001715AC" w:rsidRPr="000732D6" w:rsidRDefault="001715AC" w:rsidP="001715AC">
      <w:pPr>
        <w:pStyle w:val="ListParagraph"/>
        <w:numPr>
          <w:ilvl w:val="1"/>
          <w:numId w:val="6"/>
        </w:numPr>
        <w:shd w:val="clear" w:color="auto" w:fill="FFFFFF"/>
        <w:spacing w:line="300" w:lineRule="atLeast"/>
      </w:pPr>
      <w:r w:rsidRPr="000732D6">
        <w:t>Phone</w:t>
      </w:r>
    </w:p>
    <w:p w14:paraId="79A5D5E7" w14:textId="77777777" w:rsidR="001715AC" w:rsidRPr="000732D6" w:rsidRDefault="001715AC" w:rsidP="001715AC">
      <w:pPr>
        <w:pStyle w:val="ListParagraph"/>
        <w:numPr>
          <w:ilvl w:val="1"/>
          <w:numId w:val="6"/>
        </w:numPr>
        <w:shd w:val="clear" w:color="auto" w:fill="FFFFFF"/>
        <w:spacing w:line="300" w:lineRule="atLeast"/>
      </w:pPr>
      <w:r w:rsidRPr="000732D6">
        <w:t>Province</w:t>
      </w:r>
    </w:p>
    <w:p w14:paraId="6A0C01F7" w14:textId="77777777" w:rsidR="001715AC" w:rsidRPr="000732D6" w:rsidRDefault="001715AC" w:rsidP="001715AC">
      <w:pPr>
        <w:pStyle w:val="ListParagraph"/>
        <w:numPr>
          <w:ilvl w:val="1"/>
          <w:numId w:val="6"/>
        </w:numPr>
        <w:shd w:val="clear" w:color="auto" w:fill="FFFFFF"/>
        <w:spacing w:line="300" w:lineRule="atLeast"/>
      </w:pPr>
      <w:r w:rsidRPr="000732D6">
        <w:t>Province (abbrev)</w:t>
      </w:r>
    </w:p>
    <w:p w14:paraId="69B45518" w14:textId="77777777" w:rsidR="001715AC" w:rsidRDefault="001715AC" w:rsidP="00390FA9">
      <w:pPr>
        <w:pStyle w:val="ListParagraph"/>
      </w:pPr>
    </w:p>
    <w:p w14:paraId="463156EE" w14:textId="77777777" w:rsidR="00856566" w:rsidRPr="005363C7" w:rsidRDefault="00823EC1" w:rsidP="00856566">
      <w:pPr>
        <w:pStyle w:val="ListParagraph"/>
        <w:numPr>
          <w:ilvl w:val="0"/>
          <w:numId w:val="6"/>
        </w:numPr>
        <w:rPr>
          <w:b/>
          <w:sz w:val="28"/>
          <w:szCs w:val="28"/>
        </w:rPr>
      </w:pPr>
      <w:r w:rsidRPr="005363C7">
        <w:rPr>
          <w:b/>
          <w:sz w:val="28"/>
          <w:szCs w:val="28"/>
        </w:rPr>
        <w:t>Implement custom plugins for various output component.</w:t>
      </w:r>
    </w:p>
    <w:p w14:paraId="6DE0C0CD" w14:textId="77777777" w:rsidR="002E27ED" w:rsidRPr="00CE17FC" w:rsidRDefault="002E27ED" w:rsidP="002E27ED">
      <w:pPr>
        <w:pStyle w:val="ListParagraph"/>
        <w:numPr>
          <w:ilvl w:val="1"/>
          <w:numId w:val="6"/>
        </w:numPr>
      </w:pPr>
      <w:r w:rsidRPr="00CE17FC">
        <w:t xml:space="preserve">Currently we have implemented plugins for </w:t>
      </w:r>
      <w:proofErr w:type="spellStart"/>
      <w:r w:rsidRPr="00CE17FC">
        <w:t>RabbitMq</w:t>
      </w:r>
      <w:proofErr w:type="spellEnd"/>
      <w:r w:rsidRPr="00CE17FC">
        <w:t xml:space="preserve"> and File System. With that generated data can be </w:t>
      </w:r>
      <w:proofErr w:type="spellStart"/>
      <w:r w:rsidRPr="00CE17FC">
        <w:t>feeded</w:t>
      </w:r>
      <w:proofErr w:type="spellEnd"/>
      <w:r w:rsidRPr="00CE17FC">
        <w:t xml:space="preserve"> to </w:t>
      </w:r>
      <w:proofErr w:type="spellStart"/>
      <w:r w:rsidRPr="00CE17FC">
        <w:t>rabbitMQ</w:t>
      </w:r>
      <w:proofErr w:type="spellEnd"/>
      <w:r w:rsidRPr="00CE17FC">
        <w:t xml:space="preserve"> and stored in form of file on disk.</w:t>
      </w:r>
    </w:p>
    <w:p w14:paraId="6251583B" w14:textId="77777777" w:rsidR="002E27ED" w:rsidRPr="00F35E5B" w:rsidRDefault="001B5354" w:rsidP="002E27ED">
      <w:pPr>
        <w:pStyle w:val="ListParagraph"/>
        <w:numPr>
          <w:ilvl w:val="1"/>
          <w:numId w:val="6"/>
        </w:numPr>
      </w:pPr>
      <w:r w:rsidRPr="00F35E5B">
        <w:t xml:space="preserve">We will be implementing plugins for RDBMS </w:t>
      </w:r>
      <w:r w:rsidR="00F35E5B" w:rsidRPr="00F35E5B">
        <w:t>system,</w:t>
      </w:r>
      <w:r w:rsidRPr="00F35E5B">
        <w:t xml:space="preserve"> NoSQL databases (</w:t>
      </w:r>
      <w:r w:rsidR="00237A9F">
        <w:t>Cassandra, MongoDB</w:t>
      </w:r>
      <w:r w:rsidRPr="00F35E5B">
        <w:t xml:space="preserve"> etc</w:t>
      </w:r>
      <w:r w:rsidR="00CA03C6">
        <w:t>.</w:t>
      </w:r>
      <w:r w:rsidRPr="00F35E5B">
        <w:t>) and Queueing system and HDFS etc.</w:t>
      </w:r>
    </w:p>
    <w:p w14:paraId="65B2AEAA" w14:textId="77777777" w:rsidR="00856566" w:rsidRDefault="00856566" w:rsidP="00390FA9">
      <w:pPr>
        <w:pStyle w:val="ListParagraph"/>
      </w:pPr>
    </w:p>
    <w:p w14:paraId="12E3AACB" w14:textId="77777777" w:rsidR="000E5845" w:rsidRDefault="000E5845" w:rsidP="00390FA9">
      <w:pPr>
        <w:pStyle w:val="ListParagraph"/>
      </w:pPr>
    </w:p>
    <w:p w14:paraId="431BEAF6" w14:textId="77777777" w:rsidR="00962010" w:rsidRPr="005363C7" w:rsidRDefault="00AF400B" w:rsidP="00962010">
      <w:pPr>
        <w:pStyle w:val="ListParagraph"/>
        <w:numPr>
          <w:ilvl w:val="0"/>
          <w:numId w:val="6"/>
        </w:numPr>
        <w:rPr>
          <w:b/>
          <w:sz w:val="28"/>
          <w:szCs w:val="28"/>
        </w:rPr>
      </w:pPr>
      <w:r w:rsidRPr="005363C7">
        <w:rPr>
          <w:b/>
          <w:sz w:val="28"/>
          <w:szCs w:val="28"/>
        </w:rPr>
        <w:t xml:space="preserve">Implement GUI based </w:t>
      </w:r>
      <w:proofErr w:type="gramStart"/>
      <w:r w:rsidRPr="005363C7">
        <w:rPr>
          <w:b/>
          <w:sz w:val="28"/>
          <w:szCs w:val="28"/>
        </w:rPr>
        <w:t>interface</w:t>
      </w:r>
      <w:proofErr w:type="gramEnd"/>
    </w:p>
    <w:p w14:paraId="2111C892" w14:textId="77777777" w:rsidR="00C1266F" w:rsidRPr="00390FA9" w:rsidRDefault="00C1266F" w:rsidP="00C1266F">
      <w:pPr>
        <w:pStyle w:val="ListParagraph"/>
        <w:rPr>
          <w:b/>
        </w:rPr>
      </w:pPr>
    </w:p>
    <w:p w14:paraId="42483D6A" w14:textId="77777777" w:rsidR="00AF400B" w:rsidRDefault="006667CE" w:rsidP="00AF400B">
      <w:pPr>
        <w:pStyle w:val="ListParagraph"/>
        <w:numPr>
          <w:ilvl w:val="1"/>
          <w:numId w:val="6"/>
        </w:numPr>
      </w:pPr>
      <w:r>
        <w:t xml:space="preserve">To be able to design data expression through </w:t>
      </w:r>
      <w:proofErr w:type="gramStart"/>
      <w:r>
        <w:t>web based</w:t>
      </w:r>
      <w:proofErr w:type="gramEnd"/>
      <w:r>
        <w:t xml:space="preserve"> UI.</w:t>
      </w:r>
    </w:p>
    <w:p w14:paraId="6868E412" w14:textId="77777777" w:rsidR="006667CE" w:rsidRDefault="006667CE" w:rsidP="00AF400B">
      <w:pPr>
        <w:pStyle w:val="ListParagraph"/>
        <w:numPr>
          <w:ilvl w:val="1"/>
          <w:numId w:val="6"/>
        </w:numPr>
      </w:pPr>
      <w:r>
        <w:t xml:space="preserve">To be able to preview or validate data sample generated before generating </w:t>
      </w:r>
      <w:proofErr w:type="gramStart"/>
      <w:r>
        <w:t>actually mass</w:t>
      </w:r>
      <w:proofErr w:type="gramEnd"/>
      <w:r>
        <w:t xml:space="preserve"> data</w:t>
      </w:r>
      <w:r w:rsidR="00110D13">
        <w:t xml:space="preserve"> and feeding into some application as input data</w:t>
      </w:r>
      <w:r w:rsidR="00E13C45">
        <w:t>.</w:t>
      </w:r>
    </w:p>
    <w:p w14:paraId="1B027B34" w14:textId="77777777" w:rsidR="00440172" w:rsidRDefault="00440172" w:rsidP="00440172">
      <w:pPr>
        <w:pStyle w:val="ListParagraph"/>
        <w:ind w:left="1440"/>
      </w:pPr>
    </w:p>
    <w:p w14:paraId="493D4C9C" w14:textId="77777777" w:rsidR="00440172" w:rsidRPr="00E06730" w:rsidRDefault="00440172" w:rsidP="00440172">
      <w:pPr>
        <w:pStyle w:val="ListParagraph"/>
        <w:numPr>
          <w:ilvl w:val="0"/>
          <w:numId w:val="6"/>
        </w:numPr>
        <w:rPr>
          <w:b/>
          <w:sz w:val="28"/>
          <w:szCs w:val="28"/>
        </w:rPr>
      </w:pPr>
      <w:r w:rsidRPr="00E06730">
        <w:rPr>
          <w:b/>
          <w:sz w:val="28"/>
          <w:szCs w:val="28"/>
        </w:rPr>
        <w:t>Integrating web resources for row data</w:t>
      </w:r>
    </w:p>
    <w:p w14:paraId="4FB0EAE4" w14:textId="77777777" w:rsidR="000F3962" w:rsidRDefault="000F3962" w:rsidP="000F3962">
      <w:pPr>
        <w:rPr>
          <w:b/>
        </w:rPr>
      </w:pPr>
    </w:p>
    <w:p w14:paraId="51300E16" w14:textId="77777777" w:rsidR="000F3962" w:rsidRPr="005363C7" w:rsidRDefault="000F3962" w:rsidP="000F3962">
      <w:pPr>
        <w:ind w:left="720"/>
      </w:pPr>
      <w:r w:rsidRPr="005363C7">
        <w:t xml:space="preserve">Objective of integrating web resources to data generator is to get real data dump and use for data </w:t>
      </w:r>
      <w:proofErr w:type="gramStart"/>
      <w:r w:rsidRPr="005363C7">
        <w:t>generation</w:t>
      </w:r>
      <w:proofErr w:type="gramEnd"/>
    </w:p>
    <w:p w14:paraId="3B9932FE" w14:textId="77777777" w:rsidR="000F3962" w:rsidRDefault="000F3962" w:rsidP="000F3962">
      <w:pPr>
        <w:ind w:left="720"/>
        <w:rPr>
          <w:b/>
        </w:rPr>
      </w:pPr>
    </w:p>
    <w:p w14:paraId="7F45FB4F" w14:textId="77777777" w:rsidR="000F3962" w:rsidRPr="000F3962" w:rsidRDefault="000F3962" w:rsidP="000F3962">
      <w:pPr>
        <w:ind w:left="720"/>
      </w:pPr>
      <w:r w:rsidRPr="000F3962">
        <w:t xml:space="preserve">We already using Lorem Ipsum - </w:t>
      </w:r>
      <w:hyperlink r:id="rId16" w:history="1">
        <w:r w:rsidRPr="000F3962">
          <w:rPr>
            <w:rStyle w:val="Hyperlink"/>
          </w:rPr>
          <w:t>http://www.lipsum.com/</w:t>
        </w:r>
      </w:hyperlink>
      <w:r>
        <w:t xml:space="preserve"> for </w:t>
      </w:r>
      <w:r w:rsidR="000E5845">
        <w:t xml:space="preserve">random words and sentences. </w:t>
      </w:r>
    </w:p>
    <w:p w14:paraId="3AC6F904" w14:textId="77777777" w:rsidR="000F3962" w:rsidRDefault="000F3962" w:rsidP="000F3962">
      <w:pPr>
        <w:ind w:left="720"/>
        <w:rPr>
          <w:b/>
        </w:rPr>
      </w:pPr>
    </w:p>
    <w:p w14:paraId="7E4BD6E8" w14:textId="77777777" w:rsidR="000F3962" w:rsidRDefault="000F3962" w:rsidP="000F3962">
      <w:pPr>
        <w:ind w:left="720"/>
      </w:pPr>
      <w:r w:rsidRPr="000F3962">
        <w:t xml:space="preserve">Following </w:t>
      </w:r>
      <w:proofErr w:type="gramStart"/>
      <w:r w:rsidRPr="000F3962">
        <w:t>are</w:t>
      </w:r>
      <w:proofErr w:type="gramEnd"/>
      <w:r w:rsidRPr="000F3962">
        <w:t xml:space="preserve"> initial list of web resources </w:t>
      </w:r>
    </w:p>
    <w:p w14:paraId="3E8074EC" w14:textId="77777777" w:rsidR="000F3962" w:rsidRPr="000F3962" w:rsidRDefault="000F3962" w:rsidP="000F3962">
      <w:pPr>
        <w:ind w:left="720"/>
      </w:pPr>
    </w:p>
    <w:p w14:paraId="61125846" w14:textId="77777777" w:rsidR="000C6B6E" w:rsidRDefault="000C6B6E" w:rsidP="000C6B6E">
      <w:pPr>
        <w:pStyle w:val="ListParagraph"/>
        <w:numPr>
          <w:ilvl w:val="1"/>
          <w:numId w:val="6"/>
        </w:numPr>
      </w:pPr>
      <w:r w:rsidRPr="000C6B6E">
        <w:rPr>
          <w:b/>
        </w:rPr>
        <w:t>Wikipedia</w:t>
      </w:r>
      <w:r w:rsidRPr="000C6B6E">
        <w:t xml:space="preserve"> </w:t>
      </w:r>
      <w:hyperlink r:id="rId17" w:history="1">
        <w:r w:rsidRPr="00845572">
          <w:rPr>
            <w:rStyle w:val="Hyperlink"/>
          </w:rPr>
          <w:t>https://www.wikipedia.org/</w:t>
        </w:r>
      </w:hyperlink>
    </w:p>
    <w:p w14:paraId="17D16DC4" w14:textId="77777777" w:rsidR="00EB7D54" w:rsidRDefault="00E26642" w:rsidP="00EB7D54">
      <w:pPr>
        <w:pStyle w:val="ListParagraph"/>
        <w:numPr>
          <w:ilvl w:val="1"/>
          <w:numId w:val="6"/>
        </w:numPr>
      </w:pPr>
      <w:r w:rsidRPr="00E26642">
        <w:rPr>
          <w:b/>
        </w:rPr>
        <w:t xml:space="preserve">Country wise Geo Info </w:t>
      </w:r>
      <w:proofErr w:type="gramStart"/>
      <w:r>
        <w:t xml:space="preserve">-  </w:t>
      </w:r>
      <w:r w:rsidR="000C6B6E">
        <w:t>http://download.geonames.org/export/zip/</w:t>
      </w:r>
      <w:proofErr w:type="gramEnd"/>
    </w:p>
    <w:p w14:paraId="586CC71A" w14:textId="77777777" w:rsidR="00440172" w:rsidRDefault="00000000" w:rsidP="000C6B6E">
      <w:pPr>
        <w:pStyle w:val="ListParagraph"/>
        <w:numPr>
          <w:ilvl w:val="1"/>
          <w:numId w:val="6"/>
        </w:numPr>
      </w:pPr>
      <w:hyperlink r:id="rId18" w:anchor="I" w:history="1">
        <w:r w:rsidR="00EB7D54" w:rsidRPr="00845572">
          <w:rPr>
            <w:rStyle w:val="Hyperlink"/>
          </w:rPr>
          <w:t>http://earth-info.nga.mil/gns/html/namefiles.htm#I</w:t>
        </w:r>
      </w:hyperlink>
    </w:p>
    <w:p w14:paraId="601F148C" w14:textId="77777777" w:rsidR="000F3962" w:rsidRDefault="000F3962" w:rsidP="000F3962">
      <w:pPr>
        <w:ind w:left="720"/>
      </w:pPr>
    </w:p>
    <w:p w14:paraId="2364327A" w14:textId="77777777" w:rsidR="000F3962" w:rsidRDefault="000F3962" w:rsidP="000F3962">
      <w:pPr>
        <w:ind w:left="720"/>
      </w:pPr>
    </w:p>
    <w:p w14:paraId="55F13036" w14:textId="77777777" w:rsidR="00EB7D54" w:rsidRDefault="00EB7D54" w:rsidP="00EB7D54">
      <w:pPr>
        <w:pStyle w:val="ListParagraph"/>
        <w:ind w:left="1440"/>
      </w:pPr>
    </w:p>
    <w:p w14:paraId="20D362CF" w14:textId="77777777" w:rsidR="00E13C45" w:rsidRDefault="00E13C45" w:rsidP="00390FA9">
      <w:pPr>
        <w:pStyle w:val="ListParagraph"/>
        <w:ind w:left="1440"/>
      </w:pPr>
    </w:p>
    <w:p w14:paraId="688254D9" w14:textId="77777777" w:rsidR="00DE0FC1" w:rsidRPr="00856566" w:rsidRDefault="00DE0FC1" w:rsidP="00856566">
      <w:pPr>
        <w:rPr>
          <w:b/>
        </w:rPr>
      </w:pPr>
    </w:p>
    <w:p w14:paraId="6AFDE4C4" w14:textId="77777777" w:rsidR="009F78DF" w:rsidRPr="009F78DF" w:rsidRDefault="009F78DF" w:rsidP="009F78DF"/>
    <w:p w14:paraId="293E2E89" w14:textId="77777777" w:rsidR="0080383E" w:rsidRPr="00AE4C49" w:rsidRDefault="0080383E" w:rsidP="00AE4C49">
      <w:pPr>
        <w:autoSpaceDE w:val="0"/>
        <w:autoSpaceDN w:val="0"/>
        <w:adjustRightInd w:val="0"/>
        <w:rPr>
          <w:b/>
          <w:color w:val="000000"/>
          <w:sz w:val="28"/>
          <w:szCs w:val="28"/>
        </w:rPr>
      </w:pPr>
    </w:p>
    <w:sectPr w:rsidR="0080383E" w:rsidRPr="00AE4C49" w:rsidSect="00B812D3">
      <w:footerReference w:type="default" r:id="rId19"/>
      <w:pgSz w:w="12240" w:h="15840"/>
      <w:pgMar w:top="1440" w:right="90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AE25" w14:textId="77777777" w:rsidR="00B812D3" w:rsidRDefault="00B812D3" w:rsidP="00FA4EC7">
      <w:r>
        <w:separator/>
      </w:r>
    </w:p>
  </w:endnote>
  <w:endnote w:type="continuationSeparator" w:id="0">
    <w:p w14:paraId="303FCCB6" w14:textId="77777777" w:rsidR="00B812D3" w:rsidRDefault="00B812D3" w:rsidP="00FA4EC7">
      <w:r>
        <w:continuationSeparator/>
      </w:r>
    </w:p>
  </w:endnote>
  <w:endnote w:type="continuationNotice" w:id="1">
    <w:p w14:paraId="1DD56EE2" w14:textId="77777777" w:rsidR="00B812D3" w:rsidRDefault="00B812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E1E2" w14:textId="0BAD29D7" w:rsidR="00996B2A" w:rsidRDefault="00276687">
    <w:pPr>
      <w:pStyle w:val="Footer"/>
    </w:pPr>
    <w:r>
      <w:rPr>
        <w:rFonts w:ascii="Consolas" w:eastAsiaTheme="minorHAnsi" w:hAnsi="Consolas" w:cs="Consolas"/>
        <w:color w:val="000000"/>
        <w:sz w:val="20"/>
        <w:szCs w:val="20"/>
      </w:rPr>
      <w:t>Contextual</w:t>
    </w:r>
    <w:r w:rsidR="00996B2A">
      <w:t xml:space="preserve"> Data Generator - Sanjiv 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578C" w14:textId="77777777" w:rsidR="00B812D3" w:rsidRDefault="00B812D3" w:rsidP="00FA4EC7">
      <w:r>
        <w:separator/>
      </w:r>
    </w:p>
  </w:footnote>
  <w:footnote w:type="continuationSeparator" w:id="0">
    <w:p w14:paraId="557E571C" w14:textId="77777777" w:rsidR="00B812D3" w:rsidRDefault="00B812D3" w:rsidP="00FA4EC7">
      <w:r>
        <w:continuationSeparator/>
      </w:r>
    </w:p>
  </w:footnote>
  <w:footnote w:type="continuationNotice" w:id="1">
    <w:p w14:paraId="46FB3531" w14:textId="77777777" w:rsidR="00B812D3" w:rsidRDefault="00B812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80B"/>
    <w:multiLevelType w:val="hybridMultilevel"/>
    <w:tmpl w:val="97F03A0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C1126"/>
    <w:multiLevelType w:val="multilevel"/>
    <w:tmpl w:val="04C201B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DFD666C"/>
    <w:multiLevelType w:val="hybridMultilevel"/>
    <w:tmpl w:val="384C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6D99"/>
    <w:multiLevelType w:val="hybridMultilevel"/>
    <w:tmpl w:val="C56A1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85319C"/>
    <w:multiLevelType w:val="hybridMultilevel"/>
    <w:tmpl w:val="DC2E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7380B"/>
    <w:multiLevelType w:val="hybridMultilevel"/>
    <w:tmpl w:val="188C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D7C11"/>
    <w:multiLevelType w:val="hybridMultilevel"/>
    <w:tmpl w:val="648A8154"/>
    <w:lvl w:ilvl="0" w:tplc="0409000F">
      <w:start w:val="1"/>
      <w:numFmt w:val="decimal"/>
      <w:lvlText w:val="%1."/>
      <w:lvlJc w:val="left"/>
      <w:pPr>
        <w:ind w:left="1800" w:hanging="360"/>
      </w:pPr>
      <w:rPr>
        <w:rFonts w:hint="default"/>
        <w:i w:val="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CD2959"/>
    <w:multiLevelType w:val="hybridMultilevel"/>
    <w:tmpl w:val="D642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54913"/>
    <w:multiLevelType w:val="hybridMultilevel"/>
    <w:tmpl w:val="6E7C29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8A70D3"/>
    <w:multiLevelType w:val="hybridMultilevel"/>
    <w:tmpl w:val="62E0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6274D"/>
    <w:multiLevelType w:val="hybridMultilevel"/>
    <w:tmpl w:val="DA6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3708C"/>
    <w:multiLevelType w:val="hybridMultilevel"/>
    <w:tmpl w:val="AA783838"/>
    <w:lvl w:ilvl="0" w:tplc="F6BADE52">
      <w:start w:val="1"/>
      <w:numFmt w:val="bullet"/>
      <w:pStyle w:val="StyleJustifiedAfter6p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E06517"/>
    <w:multiLevelType w:val="hybridMultilevel"/>
    <w:tmpl w:val="8348EDB4"/>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3" w15:restartNumberingAfterBreak="0">
    <w:nsid w:val="595F686D"/>
    <w:multiLevelType w:val="hybridMultilevel"/>
    <w:tmpl w:val="BCF46B8C"/>
    <w:lvl w:ilvl="0" w:tplc="B2DE7148">
      <w:start w:val="1"/>
      <w:numFmt w:val="bullet"/>
      <w:lvlText w:val=""/>
      <w:lvlJc w:val="left"/>
      <w:pPr>
        <w:ind w:left="720" w:hanging="360"/>
      </w:pPr>
      <w:rPr>
        <w:rFonts w:ascii="Wingdings" w:hAnsi="Wingdings" w:hint="default"/>
      </w:rPr>
    </w:lvl>
    <w:lvl w:ilvl="1" w:tplc="5C3A8210" w:tentative="1">
      <w:start w:val="1"/>
      <w:numFmt w:val="bullet"/>
      <w:lvlText w:val="o"/>
      <w:lvlJc w:val="left"/>
      <w:pPr>
        <w:ind w:left="1440" w:hanging="360"/>
      </w:pPr>
      <w:rPr>
        <w:rFonts w:ascii="Courier New" w:hAnsi="Courier New" w:cs="Courier New" w:hint="default"/>
      </w:rPr>
    </w:lvl>
    <w:lvl w:ilvl="2" w:tplc="1E96DDDE" w:tentative="1">
      <w:start w:val="1"/>
      <w:numFmt w:val="bullet"/>
      <w:lvlText w:val=""/>
      <w:lvlJc w:val="left"/>
      <w:pPr>
        <w:ind w:left="2160" w:hanging="360"/>
      </w:pPr>
      <w:rPr>
        <w:rFonts w:ascii="Wingdings" w:hAnsi="Wingdings" w:hint="default"/>
      </w:rPr>
    </w:lvl>
    <w:lvl w:ilvl="3" w:tplc="2790079E" w:tentative="1">
      <w:start w:val="1"/>
      <w:numFmt w:val="bullet"/>
      <w:lvlText w:val=""/>
      <w:lvlJc w:val="left"/>
      <w:pPr>
        <w:ind w:left="2880" w:hanging="360"/>
      </w:pPr>
      <w:rPr>
        <w:rFonts w:ascii="Symbol" w:hAnsi="Symbol" w:hint="default"/>
      </w:rPr>
    </w:lvl>
    <w:lvl w:ilvl="4" w:tplc="790C2226" w:tentative="1">
      <w:start w:val="1"/>
      <w:numFmt w:val="bullet"/>
      <w:lvlText w:val="o"/>
      <w:lvlJc w:val="left"/>
      <w:pPr>
        <w:ind w:left="3600" w:hanging="360"/>
      </w:pPr>
      <w:rPr>
        <w:rFonts w:ascii="Courier New" w:hAnsi="Courier New" w:cs="Courier New" w:hint="default"/>
      </w:rPr>
    </w:lvl>
    <w:lvl w:ilvl="5" w:tplc="898C28D0" w:tentative="1">
      <w:start w:val="1"/>
      <w:numFmt w:val="bullet"/>
      <w:lvlText w:val=""/>
      <w:lvlJc w:val="left"/>
      <w:pPr>
        <w:ind w:left="4320" w:hanging="360"/>
      </w:pPr>
      <w:rPr>
        <w:rFonts w:ascii="Wingdings" w:hAnsi="Wingdings" w:hint="default"/>
      </w:rPr>
    </w:lvl>
    <w:lvl w:ilvl="6" w:tplc="FA4CB748" w:tentative="1">
      <w:start w:val="1"/>
      <w:numFmt w:val="bullet"/>
      <w:lvlText w:val=""/>
      <w:lvlJc w:val="left"/>
      <w:pPr>
        <w:ind w:left="5040" w:hanging="360"/>
      </w:pPr>
      <w:rPr>
        <w:rFonts w:ascii="Symbol" w:hAnsi="Symbol" w:hint="default"/>
      </w:rPr>
    </w:lvl>
    <w:lvl w:ilvl="7" w:tplc="D3003076" w:tentative="1">
      <w:start w:val="1"/>
      <w:numFmt w:val="bullet"/>
      <w:lvlText w:val="o"/>
      <w:lvlJc w:val="left"/>
      <w:pPr>
        <w:ind w:left="5760" w:hanging="360"/>
      </w:pPr>
      <w:rPr>
        <w:rFonts w:ascii="Courier New" w:hAnsi="Courier New" w:cs="Courier New" w:hint="default"/>
      </w:rPr>
    </w:lvl>
    <w:lvl w:ilvl="8" w:tplc="81C87410" w:tentative="1">
      <w:start w:val="1"/>
      <w:numFmt w:val="bullet"/>
      <w:lvlText w:val=""/>
      <w:lvlJc w:val="left"/>
      <w:pPr>
        <w:ind w:left="6480" w:hanging="360"/>
      </w:pPr>
      <w:rPr>
        <w:rFonts w:ascii="Wingdings" w:hAnsi="Wingdings" w:hint="default"/>
      </w:rPr>
    </w:lvl>
  </w:abstractNum>
  <w:abstractNum w:abstractNumId="14" w15:restartNumberingAfterBreak="0">
    <w:nsid w:val="5A263102"/>
    <w:multiLevelType w:val="hybridMultilevel"/>
    <w:tmpl w:val="8A043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875CF"/>
    <w:multiLevelType w:val="hybridMultilevel"/>
    <w:tmpl w:val="978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80056"/>
    <w:multiLevelType w:val="hybridMultilevel"/>
    <w:tmpl w:val="425E8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FB27DD"/>
    <w:multiLevelType w:val="hybridMultilevel"/>
    <w:tmpl w:val="59F80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E1A6B"/>
    <w:multiLevelType w:val="hybridMultilevel"/>
    <w:tmpl w:val="B3AC6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6844230">
    <w:abstractNumId w:val="13"/>
  </w:num>
  <w:num w:numId="2" w16cid:durableId="1195193598">
    <w:abstractNumId w:val="8"/>
  </w:num>
  <w:num w:numId="3" w16cid:durableId="2042901810">
    <w:abstractNumId w:val="6"/>
  </w:num>
  <w:num w:numId="4" w16cid:durableId="830948407">
    <w:abstractNumId w:val="1"/>
  </w:num>
  <w:num w:numId="5" w16cid:durableId="1580366931">
    <w:abstractNumId w:val="12"/>
  </w:num>
  <w:num w:numId="6" w16cid:durableId="1476534081">
    <w:abstractNumId w:val="17"/>
  </w:num>
  <w:num w:numId="7" w16cid:durableId="869221679">
    <w:abstractNumId w:val="15"/>
  </w:num>
  <w:num w:numId="8" w16cid:durableId="1193105392">
    <w:abstractNumId w:val="0"/>
  </w:num>
  <w:num w:numId="9" w16cid:durableId="1612594172">
    <w:abstractNumId w:val="18"/>
  </w:num>
  <w:num w:numId="10" w16cid:durableId="1167866161">
    <w:abstractNumId w:val="3"/>
  </w:num>
  <w:num w:numId="11" w16cid:durableId="446700877">
    <w:abstractNumId w:val="16"/>
  </w:num>
  <w:num w:numId="12" w16cid:durableId="900214844">
    <w:abstractNumId w:val="14"/>
  </w:num>
  <w:num w:numId="13" w16cid:durableId="1597209013">
    <w:abstractNumId w:val="2"/>
  </w:num>
  <w:num w:numId="14" w16cid:durableId="1356036820">
    <w:abstractNumId w:val="4"/>
  </w:num>
  <w:num w:numId="15" w16cid:durableId="1615399024">
    <w:abstractNumId w:val="10"/>
  </w:num>
  <w:num w:numId="16" w16cid:durableId="1472139422">
    <w:abstractNumId w:val="11"/>
  </w:num>
  <w:num w:numId="17" w16cid:durableId="1711376">
    <w:abstractNumId w:val="5"/>
  </w:num>
  <w:num w:numId="18" w16cid:durableId="915701434">
    <w:abstractNumId w:val="9"/>
  </w:num>
  <w:num w:numId="19" w16cid:durableId="16701370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jiv Singh">
    <w15:presenceInfo w15:providerId="AD" w15:userId="S::ssingh@impetus.com::8c2750ad-ceaf-4145-9c30-1be7c0fa91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E7E"/>
    <w:rsid w:val="000011E1"/>
    <w:rsid w:val="00002ECD"/>
    <w:rsid w:val="0000428D"/>
    <w:rsid w:val="00010CC8"/>
    <w:rsid w:val="00010E67"/>
    <w:rsid w:val="000162D0"/>
    <w:rsid w:val="00020585"/>
    <w:rsid w:val="000308D5"/>
    <w:rsid w:val="00036B5E"/>
    <w:rsid w:val="0004139D"/>
    <w:rsid w:val="00043615"/>
    <w:rsid w:val="00043791"/>
    <w:rsid w:val="00047CAF"/>
    <w:rsid w:val="00054F02"/>
    <w:rsid w:val="0006325C"/>
    <w:rsid w:val="000645B4"/>
    <w:rsid w:val="00064BAA"/>
    <w:rsid w:val="00064EDD"/>
    <w:rsid w:val="000732D6"/>
    <w:rsid w:val="00074A34"/>
    <w:rsid w:val="00080717"/>
    <w:rsid w:val="00081840"/>
    <w:rsid w:val="00085E25"/>
    <w:rsid w:val="00086794"/>
    <w:rsid w:val="00090C82"/>
    <w:rsid w:val="000B47C1"/>
    <w:rsid w:val="000C0526"/>
    <w:rsid w:val="000C50A0"/>
    <w:rsid w:val="000C53C1"/>
    <w:rsid w:val="000C5525"/>
    <w:rsid w:val="000C5728"/>
    <w:rsid w:val="000C6B6E"/>
    <w:rsid w:val="000C7ACD"/>
    <w:rsid w:val="000D0D8C"/>
    <w:rsid w:val="000D2AB7"/>
    <w:rsid w:val="000D2D63"/>
    <w:rsid w:val="000E393E"/>
    <w:rsid w:val="000E5368"/>
    <w:rsid w:val="000E558B"/>
    <w:rsid w:val="000E5845"/>
    <w:rsid w:val="000E7CDD"/>
    <w:rsid w:val="000F31BF"/>
    <w:rsid w:val="000F3962"/>
    <w:rsid w:val="000F500B"/>
    <w:rsid w:val="000F5319"/>
    <w:rsid w:val="0010228C"/>
    <w:rsid w:val="00105B5D"/>
    <w:rsid w:val="00110D13"/>
    <w:rsid w:val="001114BB"/>
    <w:rsid w:val="0011154B"/>
    <w:rsid w:val="00113ACD"/>
    <w:rsid w:val="0012531D"/>
    <w:rsid w:val="001264AD"/>
    <w:rsid w:val="00126E7E"/>
    <w:rsid w:val="0013235A"/>
    <w:rsid w:val="001343E6"/>
    <w:rsid w:val="001357F1"/>
    <w:rsid w:val="00141246"/>
    <w:rsid w:val="001418EE"/>
    <w:rsid w:val="0014702E"/>
    <w:rsid w:val="00151609"/>
    <w:rsid w:val="00154CD5"/>
    <w:rsid w:val="00156B5A"/>
    <w:rsid w:val="0016034A"/>
    <w:rsid w:val="001715AC"/>
    <w:rsid w:val="001748D4"/>
    <w:rsid w:val="001823A0"/>
    <w:rsid w:val="00182709"/>
    <w:rsid w:val="00191CE9"/>
    <w:rsid w:val="00196D30"/>
    <w:rsid w:val="001A3B64"/>
    <w:rsid w:val="001A6BF5"/>
    <w:rsid w:val="001B39E9"/>
    <w:rsid w:val="001B4B52"/>
    <w:rsid w:val="001B5354"/>
    <w:rsid w:val="001B58ED"/>
    <w:rsid w:val="001B65CC"/>
    <w:rsid w:val="001C3B16"/>
    <w:rsid w:val="001C5E97"/>
    <w:rsid w:val="001D577D"/>
    <w:rsid w:val="001D78A9"/>
    <w:rsid w:val="001E323E"/>
    <w:rsid w:val="001E4813"/>
    <w:rsid w:val="001F3ADE"/>
    <w:rsid w:val="001F6154"/>
    <w:rsid w:val="00201B53"/>
    <w:rsid w:val="00211381"/>
    <w:rsid w:val="00211DB1"/>
    <w:rsid w:val="002141EE"/>
    <w:rsid w:val="00215CC3"/>
    <w:rsid w:val="002166F9"/>
    <w:rsid w:val="002172BB"/>
    <w:rsid w:val="00220EAA"/>
    <w:rsid w:val="002213D9"/>
    <w:rsid w:val="0022486F"/>
    <w:rsid w:val="00230D7C"/>
    <w:rsid w:val="00236A6C"/>
    <w:rsid w:val="00237A9F"/>
    <w:rsid w:val="00241A87"/>
    <w:rsid w:val="00243585"/>
    <w:rsid w:val="002452EF"/>
    <w:rsid w:val="00257511"/>
    <w:rsid w:val="0026616C"/>
    <w:rsid w:val="0027297B"/>
    <w:rsid w:val="00275014"/>
    <w:rsid w:val="00275DA9"/>
    <w:rsid w:val="00276687"/>
    <w:rsid w:val="00276E9E"/>
    <w:rsid w:val="00282529"/>
    <w:rsid w:val="00283360"/>
    <w:rsid w:val="00286D41"/>
    <w:rsid w:val="00292E9E"/>
    <w:rsid w:val="002956C1"/>
    <w:rsid w:val="002A6AC2"/>
    <w:rsid w:val="002B2D2D"/>
    <w:rsid w:val="002B4B6D"/>
    <w:rsid w:val="002B73DB"/>
    <w:rsid w:val="002C0972"/>
    <w:rsid w:val="002C381B"/>
    <w:rsid w:val="002D037F"/>
    <w:rsid w:val="002E1C32"/>
    <w:rsid w:val="002E25A6"/>
    <w:rsid w:val="002E27ED"/>
    <w:rsid w:val="002E4778"/>
    <w:rsid w:val="002E4970"/>
    <w:rsid w:val="002F0E6E"/>
    <w:rsid w:val="002F1A3C"/>
    <w:rsid w:val="002F4979"/>
    <w:rsid w:val="002F5004"/>
    <w:rsid w:val="002F5040"/>
    <w:rsid w:val="00306236"/>
    <w:rsid w:val="00310F59"/>
    <w:rsid w:val="0031158F"/>
    <w:rsid w:val="00312748"/>
    <w:rsid w:val="00312865"/>
    <w:rsid w:val="003167F7"/>
    <w:rsid w:val="003221A5"/>
    <w:rsid w:val="003246F0"/>
    <w:rsid w:val="00335D9B"/>
    <w:rsid w:val="0033705B"/>
    <w:rsid w:val="00343DA3"/>
    <w:rsid w:val="00355A65"/>
    <w:rsid w:val="0037084E"/>
    <w:rsid w:val="003722B4"/>
    <w:rsid w:val="00376445"/>
    <w:rsid w:val="0038005E"/>
    <w:rsid w:val="00383D2C"/>
    <w:rsid w:val="00386D9C"/>
    <w:rsid w:val="00387B47"/>
    <w:rsid w:val="00390FA9"/>
    <w:rsid w:val="003945C7"/>
    <w:rsid w:val="003954D0"/>
    <w:rsid w:val="003C368C"/>
    <w:rsid w:val="003D39C6"/>
    <w:rsid w:val="003D4D31"/>
    <w:rsid w:val="003E3894"/>
    <w:rsid w:val="003E4C4A"/>
    <w:rsid w:val="003F0594"/>
    <w:rsid w:val="003F2DE1"/>
    <w:rsid w:val="003F39D3"/>
    <w:rsid w:val="003F3B7B"/>
    <w:rsid w:val="003F50F6"/>
    <w:rsid w:val="003F6686"/>
    <w:rsid w:val="003F741D"/>
    <w:rsid w:val="00402021"/>
    <w:rsid w:val="004048B0"/>
    <w:rsid w:val="0041023B"/>
    <w:rsid w:val="004116C3"/>
    <w:rsid w:val="00411DF4"/>
    <w:rsid w:val="004123FB"/>
    <w:rsid w:val="00417335"/>
    <w:rsid w:val="00421D0E"/>
    <w:rsid w:val="00421FF2"/>
    <w:rsid w:val="00425F36"/>
    <w:rsid w:val="004308DD"/>
    <w:rsid w:val="00434240"/>
    <w:rsid w:val="00437785"/>
    <w:rsid w:val="00440172"/>
    <w:rsid w:val="0044236D"/>
    <w:rsid w:val="00443E4F"/>
    <w:rsid w:val="004504F4"/>
    <w:rsid w:val="00454D91"/>
    <w:rsid w:val="00455B10"/>
    <w:rsid w:val="00457DD2"/>
    <w:rsid w:val="00461A06"/>
    <w:rsid w:val="004623B9"/>
    <w:rsid w:val="00463B60"/>
    <w:rsid w:val="00464370"/>
    <w:rsid w:val="004736A8"/>
    <w:rsid w:val="004740D0"/>
    <w:rsid w:val="004755B1"/>
    <w:rsid w:val="00475F49"/>
    <w:rsid w:val="0048456D"/>
    <w:rsid w:val="00484D1A"/>
    <w:rsid w:val="00486AC0"/>
    <w:rsid w:val="00487311"/>
    <w:rsid w:val="00490E2E"/>
    <w:rsid w:val="004911E0"/>
    <w:rsid w:val="0049336B"/>
    <w:rsid w:val="00496BF5"/>
    <w:rsid w:val="004A2461"/>
    <w:rsid w:val="004B50A3"/>
    <w:rsid w:val="004C2189"/>
    <w:rsid w:val="004C3019"/>
    <w:rsid w:val="004C7005"/>
    <w:rsid w:val="004D13F2"/>
    <w:rsid w:val="004D2730"/>
    <w:rsid w:val="004D462B"/>
    <w:rsid w:val="004D7A65"/>
    <w:rsid w:val="00502EBA"/>
    <w:rsid w:val="00506893"/>
    <w:rsid w:val="0051394E"/>
    <w:rsid w:val="005164A1"/>
    <w:rsid w:val="00517B8B"/>
    <w:rsid w:val="00517E60"/>
    <w:rsid w:val="00527456"/>
    <w:rsid w:val="0053037A"/>
    <w:rsid w:val="005345B6"/>
    <w:rsid w:val="005352F7"/>
    <w:rsid w:val="005363C7"/>
    <w:rsid w:val="00536C1D"/>
    <w:rsid w:val="00545FFE"/>
    <w:rsid w:val="00547C36"/>
    <w:rsid w:val="0055267E"/>
    <w:rsid w:val="0055507D"/>
    <w:rsid w:val="00555B9C"/>
    <w:rsid w:val="0056054A"/>
    <w:rsid w:val="00562829"/>
    <w:rsid w:val="00566472"/>
    <w:rsid w:val="00570509"/>
    <w:rsid w:val="0057755B"/>
    <w:rsid w:val="00584C60"/>
    <w:rsid w:val="0058652E"/>
    <w:rsid w:val="00593FEA"/>
    <w:rsid w:val="00594850"/>
    <w:rsid w:val="00594BFC"/>
    <w:rsid w:val="00595461"/>
    <w:rsid w:val="005A696E"/>
    <w:rsid w:val="005B4D39"/>
    <w:rsid w:val="005B7529"/>
    <w:rsid w:val="005C4AA7"/>
    <w:rsid w:val="005C562E"/>
    <w:rsid w:val="005C70EB"/>
    <w:rsid w:val="005D0D2A"/>
    <w:rsid w:val="005D0E33"/>
    <w:rsid w:val="005D5B25"/>
    <w:rsid w:val="005E13A2"/>
    <w:rsid w:val="005E4E5C"/>
    <w:rsid w:val="005E76A6"/>
    <w:rsid w:val="005F0AFE"/>
    <w:rsid w:val="005F0F5A"/>
    <w:rsid w:val="005F3FBC"/>
    <w:rsid w:val="005F42DE"/>
    <w:rsid w:val="00602E52"/>
    <w:rsid w:val="00604B6D"/>
    <w:rsid w:val="00616869"/>
    <w:rsid w:val="00617145"/>
    <w:rsid w:val="00617431"/>
    <w:rsid w:val="0062399A"/>
    <w:rsid w:val="006270CB"/>
    <w:rsid w:val="00635451"/>
    <w:rsid w:val="00636350"/>
    <w:rsid w:val="00637881"/>
    <w:rsid w:val="006403D5"/>
    <w:rsid w:val="00640A75"/>
    <w:rsid w:val="00640C88"/>
    <w:rsid w:val="0064116E"/>
    <w:rsid w:val="006411D8"/>
    <w:rsid w:val="00643192"/>
    <w:rsid w:val="006466D4"/>
    <w:rsid w:val="00647328"/>
    <w:rsid w:val="00647EA8"/>
    <w:rsid w:val="00650075"/>
    <w:rsid w:val="00655490"/>
    <w:rsid w:val="006557E3"/>
    <w:rsid w:val="00655C92"/>
    <w:rsid w:val="00657C28"/>
    <w:rsid w:val="00660F02"/>
    <w:rsid w:val="00661211"/>
    <w:rsid w:val="00661B80"/>
    <w:rsid w:val="006667CE"/>
    <w:rsid w:val="0067283A"/>
    <w:rsid w:val="00676F38"/>
    <w:rsid w:val="0068451A"/>
    <w:rsid w:val="00697620"/>
    <w:rsid w:val="006A58F1"/>
    <w:rsid w:val="006B1F69"/>
    <w:rsid w:val="006B2EA8"/>
    <w:rsid w:val="006B4282"/>
    <w:rsid w:val="006B657E"/>
    <w:rsid w:val="006C0BE1"/>
    <w:rsid w:val="006D020C"/>
    <w:rsid w:val="006D0894"/>
    <w:rsid w:val="006D119E"/>
    <w:rsid w:val="006D429E"/>
    <w:rsid w:val="006E1413"/>
    <w:rsid w:val="006E3B1E"/>
    <w:rsid w:val="006E7B02"/>
    <w:rsid w:val="006E7EE8"/>
    <w:rsid w:val="006F3C50"/>
    <w:rsid w:val="007078D4"/>
    <w:rsid w:val="00707FE0"/>
    <w:rsid w:val="007105D5"/>
    <w:rsid w:val="00720C9C"/>
    <w:rsid w:val="00721D17"/>
    <w:rsid w:val="00730D87"/>
    <w:rsid w:val="007340F6"/>
    <w:rsid w:val="00736575"/>
    <w:rsid w:val="00740A6F"/>
    <w:rsid w:val="007430E3"/>
    <w:rsid w:val="0075247E"/>
    <w:rsid w:val="007541ED"/>
    <w:rsid w:val="00754708"/>
    <w:rsid w:val="00756E1B"/>
    <w:rsid w:val="007644F0"/>
    <w:rsid w:val="007646A4"/>
    <w:rsid w:val="00764F10"/>
    <w:rsid w:val="00765C86"/>
    <w:rsid w:val="00766E74"/>
    <w:rsid w:val="007738B4"/>
    <w:rsid w:val="00776126"/>
    <w:rsid w:val="00780807"/>
    <w:rsid w:val="007844BB"/>
    <w:rsid w:val="007908A5"/>
    <w:rsid w:val="007919C4"/>
    <w:rsid w:val="00792F49"/>
    <w:rsid w:val="00794BCE"/>
    <w:rsid w:val="00795A08"/>
    <w:rsid w:val="0079615A"/>
    <w:rsid w:val="00796671"/>
    <w:rsid w:val="007A0305"/>
    <w:rsid w:val="007A0C9E"/>
    <w:rsid w:val="007A198D"/>
    <w:rsid w:val="007A27C5"/>
    <w:rsid w:val="007A5017"/>
    <w:rsid w:val="007A5165"/>
    <w:rsid w:val="007A706C"/>
    <w:rsid w:val="007B0CD7"/>
    <w:rsid w:val="007B249D"/>
    <w:rsid w:val="007B2E0A"/>
    <w:rsid w:val="007C7C01"/>
    <w:rsid w:val="007D0FF8"/>
    <w:rsid w:val="007E3370"/>
    <w:rsid w:val="007E3C1F"/>
    <w:rsid w:val="007E3E1F"/>
    <w:rsid w:val="007F2E43"/>
    <w:rsid w:val="007F5C11"/>
    <w:rsid w:val="007F5C75"/>
    <w:rsid w:val="00801F1A"/>
    <w:rsid w:val="00802A50"/>
    <w:rsid w:val="0080383E"/>
    <w:rsid w:val="00804A29"/>
    <w:rsid w:val="0080557E"/>
    <w:rsid w:val="008062ED"/>
    <w:rsid w:val="00811514"/>
    <w:rsid w:val="00811AFF"/>
    <w:rsid w:val="00814FAC"/>
    <w:rsid w:val="00821ED4"/>
    <w:rsid w:val="00823EC1"/>
    <w:rsid w:val="00831D56"/>
    <w:rsid w:val="008325F5"/>
    <w:rsid w:val="0083321B"/>
    <w:rsid w:val="00840BF8"/>
    <w:rsid w:val="0084273C"/>
    <w:rsid w:val="008505BC"/>
    <w:rsid w:val="0085070A"/>
    <w:rsid w:val="008530DD"/>
    <w:rsid w:val="00856566"/>
    <w:rsid w:val="00867670"/>
    <w:rsid w:val="00870B20"/>
    <w:rsid w:val="0087439D"/>
    <w:rsid w:val="008747C9"/>
    <w:rsid w:val="008766F1"/>
    <w:rsid w:val="008770F9"/>
    <w:rsid w:val="00882F33"/>
    <w:rsid w:val="008852B8"/>
    <w:rsid w:val="008873AB"/>
    <w:rsid w:val="0089558D"/>
    <w:rsid w:val="00897105"/>
    <w:rsid w:val="008A136D"/>
    <w:rsid w:val="008A511B"/>
    <w:rsid w:val="008B0071"/>
    <w:rsid w:val="008B5BE0"/>
    <w:rsid w:val="008B6DFA"/>
    <w:rsid w:val="008C1218"/>
    <w:rsid w:val="008C4EB8"/>
    <w:rsid w:val="008C710E"/>
    <w:rsid w:val="008D23B5"/>
    <w:rsid w:val="008D2D0A"/>
    <w:rsid w:val="008D53B5"/>
    <w:rsid w:val="008D56B9"/>
    <w:rsid w:val="008E01E3"/>
    <w:rsid w:val="008E0FFD"/>
    <w:rsid w:val="008E2407"/>
    <w:rsid w:val="008E3313"/>
    <w:rsid w:val="008E435C"/>
    <w:rsid w:val="008E5497"/>
    <w:rsid w:val="008F1B86"/>
    <w:rsid w:val="008F3E56"/>
    <w:rsid w:val="008F3E97"/>
    <w:rsid w:val="008F7759"/>
    <w:rsid w:val="008F7C51"/>
    <w:rsid w:val="00902A1A"/>
    <w:rsid w:val="009079C2"/>
    <w:rsid w:val="00907B43"/>
    <w:rsid w:val="00914192"/>
    <w:rsid w:val="00915AB9"/>
    <w:rsid w:val="00915C36"/>
    <w:rsid w:val="009172BB"/>
    <w:rsid w:val="00921672"/>
    <w:rsid w:val="00936083"/>
    <w:rsid w:val="00944BBA"/>
    <w:rsid w:val="00946F17"/>
    <w:rsid w:val="00947A54"/>
    <w:rsid w:val="00954599"/>
    <w:rsid w:val="00962010"/>
    <w:rsid w:val="00966FFD"/>
    <w:rsid w:val="00971220"/>
    <w:rsid w:val="00973DEC"/>
    <w:rsid w:val="0097417B"/>
    <w:rsid w:val="00986ABD"/>
    <w:rsid w:val="00992A20"/>
    <w:rsid w:val="00996B2A"/>
    <w:rsid w:val="009A0D6C"/>
    <w:rsid w:val="009A242B"/>
    <w:rsid w:val="009A798C"/>
    <w:rsid w:val="009B0F53"/>
    <w:rsid w:val="009B11CE"/>
    <w:rsid w:val="009C27A7"/>
    <w:rsid w:val="009C2FDA"/>
    <w:rsid w:val="009D14E1"/>
    <w:rsid w:val="009D58BC"/>
    <w:rsid w:val="009E3394"/>
    <w:rsid w:val="009F78DF"/>
    <w:rsid w:val="00A00363"/>
    <w:rsid w:val="00A03E0D"/>
    <w:rsid w:val="00A118B3"/>
    <w:rsid w:val="00A14995"/>
    <w:rsid w:val="00A22730"/>
    <w:rsid w:val="00A279AD"/>
    <w:rsid w:val="00A376B2"/>
    <w:rsid w:val="00A37BA9"/>
    <w:rsid w:val="00A41289"/>
    <w:rsid w:val="00A45A43"/>
    <w:rsid w:val="00A46701"/>
    <w:rsid w:val="00A50317"/>
    <w:rsid w:val="00A64124"/>
    <w:rsid w:val="00A64927"/>
    <w:rsid w:val="00A72869"/>
    <w:rsid w:val="00A730CE"/>
    <w:rsid w:val="00A74A46"/>
    <w:rsid w:val="00A77156"/>
    <w:rsid w:val="00A77AED"/>
    <w:rsid w:val="00A83F0C"/>
    <w:rsid w:val="00A86112"/>
    <w:rsid w:val="00A9211F"/>
    <w:rsid w:val="00A93174"/>
    <w:rsid w:val="00A93A6C"/>
    <w:rsid w:val="00A94640"/>
    <w:rsid w:val="00A966B2"/>
    <w:rsid w:val="00AA1AD9"/>
    <w:rsid w:val="00AA1F5B"/>
    <w:rsid w:val="00AA45D2"/>
    <w:rsid w:val="00AB2576"/>
    <w:rsid w:val="00AB5CAF"/>
    <w:rsid w:val="00AC1E7B"/>
    <w:rsid w:val="00AD1D40"/>
    <w:rsid w:val="00AD5ADC"/>
    <w:rsid w:val="00AE2830"/>
    <w:rsid w:val="00AE3F70"/>
    <w:rsid w:val="00AE4C49"/>
    <w:rsid w:val="00AF400B"/>
    <w:rsid w:val="00B00976"/>
    <w:rsid w:val="00B014E6"/>
    <w:rsid w:val="00B01E28"/>
    <w:rsid w:val="00B01E8F"/>
    <w:rsid w:val="00B060FA"/>
    <w:rsid w:val="00B13DA1"/>
    <w:rsid w:val="00B144D0"/>
    <w:rsid w:val="00B4028E"/>
    <w:rsid w:val="00B45B80"/>
    <w:rsid w:val="00B5497C"/>
    <w:rsid w:val="00B60ED4"/>
    <w:rsid w:val="00B63D94"/>
    <w:rsid w:val="00B73D9E"/>
    <w:rsid w:val="00B765D0"/>
    <w:rsid w:val="00B77501"/>
    <w:rsid w:val="00B77D8D"/>
    <w:rsid w:val="00B812D3"/>
    <w:rsid w:val="00B83413"/>
    <w:rsid w:val="00B8613D"/>
    <w:rsid w:val="00B87E5E"/>
    <w:rsid w:val="00B934A5"/>
    <w:rsid w:val="00BA0D80"/>
    <w:rsid w:val="00BA10BF"/>
    <w:rsid w:val="00BA4CAB"/>
    <w:rsid w:val="00BA6FA7"/>
    <w:rsid w:val="00BA7111"/>
    <w:rsid w:val="00BB171C"/>
    <w:rsid w:val="00BB2285"/>
    <w:rsid w:val="00BB2E72"/>
    <w:rsid w:val="00BB6EE2"/>
    <w:rsid w:val="00BD46BB"/>
    <w:rsid w:val="00BE7341"/>
    <w:rsid w:val="00BF04DB"/>
    <w:rsid w:val="00BF2434"/>
    <w:rsid w:val="00BF66E8"/>
    <w:rsid w:val="00BF7352"/>
    <w:rsid w:val="00C0193E"/>
    <w:rsid w:val="00C05561"/>
    <w:rsid w:val="00C06C0D"/>
    <w:rsid w:val="00C1266F"/>
    <w:rsid w:val="00C14810"/>
    <w:rsid w:val="00C2016E"/>
    <w:rsid w:val="00C220F3"/>
    <w:rsid w:val="00C26D00"/>
    <w:rsid w:val="00C34FD2"/>
    <w:rsid w:val="00C34FDF"/>
    <w:rsid w:val="00C3619A"/>
    <w:rsid w:val="00C361DA"/>
    <w:rsid w:val="00C36E45"/>
    <w:rsid w:val="00C36E52"/>
    <w:rsid w:val="00C379CE"/>
    <w:rsid w:val="00C46E89"/>
    <w:rsid w:val="00C504BB"/>
    <w:rsid w:val="00C50539"/>
    <w:rsid w:val="00C54BB3"/>
    <w:rsid w:val="00C614D2"/>
    <w:rsid w:val="00C708D5"/>
    <w:rsid w:val="00C70BC6"/>
    <w:rsid w:val="00C77A8B"/>
    <w:rsid w:val="00C83F4A"/>
    <w:rsid w:val="00C86188"/>
    <w:rsid w:val="00C949E8"/>
    <w:rsid w:val="00C95F97"/>
    <w:rsid w:val="00C964A4"/>
    <w:rsid w:val="00CA02A1"/>
    <w:rsid w:val="00CA03C6"/>
    <w:rsid w:val="00CA3A6F"/>
    <w:rsid w:val="00CA69C9"/>
    <w:rsid w:val="00CB00A8"/>
    <w:rsid w:val="00CB287D"/>
    <w:rsid w:val="00CB2D4E"/>
    <w:rsid w:val="00CB5446"/>
    <w:rsid w:val="00CB5D72"/>
    <w:rsid w:val="00CC23E6"/>
    <w:rsid w:val="00CD20FD"/>
    <w:rsid w:val="00CD2AC7"/>
    <w:rsid w:val="00CD44F7"/>
    <w:rsid w:val="00CD4630"/>
    <w:rsid w:val="00CD6043"/>
    <w:rsid w:val="00CE17FC"/>
    <w:rsid w:val="00CE56B4"/>
    <w:rsid w:val="00CF7651"/>
    <w:rsid w:val="00D00C87"/>
    <w:rsid w:val="00D23AB4"/>
    <w:rsid w:val="00D30F27"/>
    <w:rsid w:val="00D318AB"/>
    <w:rsid w:val="00D32563"/>
    <w:rsid w:val="00D32C84"/>
    <w:rsid w:val="00D410EF"/>
    <w:rsid w:val="00D52075"/>
    <w:rsid w:val="00D645FC"/>
    <w:rsid w:val="00D64AF8"/>
    <w:rsid w:val="00D65082"/>
    <w:rsid w:val="00D725BB"/>
    <w:rsid w:val="00D768A9"/>
    <w:rsid w:val="00D8486D"/>
    <w:rsid w:val="00D92160"/>
    <w:rsid w:val="00D9251D"/>
    <w:rsid w:val="00DA2065"/>
    <w:rsid w:val="00DA21D7"/>
    <w:rsid w:val="00DB42ED"/>
    <w:rsid w:val="00DC008E"/>
    <w:rsid w:val="00DC17DF"/>
    <w:rsid w:val="00DC5D4C"/>
    <w:rsid w:val="00DD4BBA"/>
    <w:rsid w:val="00DD54CC"/>
    <w:rsid w:val="00DE0FC1"/>
    <w:rsid w:val="00DE20A5"/>
    <w:rsid w:val="00DE6562"/>
    <w:rsid w:val="00DF0917"/>
    <w:rsid w:val="00DF19AC"/>
    <w:rsid w:val="00DF309F"/>
    <w:rsid w:val="00DF3675"/>
    <w:rsid w:val="00DF3F9F"/>
    <w:rsid w:val="00E01CD0"/>
    <w:rsid w:val="00E06730"/>
    <w:rsid w:val="00E079CF"/>
    <w:rsid w:val="00E10F91"/>
    <w:rsid w:val="00E13413"/>
    <w:rsid w:val="00E139E6"/>
    <w:rsid w:val="00E13BCA"/>
    <w:rsid w:val="00E13C45"/>
    <w:rsid w:val="00E14F3F"/>
    <w:rsid w:val="00E17994"/>
    <w:rsid w:val="00E21F90"/>
    <w:rsid w:val="00E26642"/>
    <w:rsid w:val="00E26E83"/>
    <w:rsid w:val="00E274EE"/>
    <w:rsid w:val="00E34AF3"/>
    <w:rsid w:val="00E43CD3"/>
    <w:rsid w:val="00E45AD0"/>
    <w:rsid w:val="00E543D9"/>
    <w:rsid w:val="00E57383"/>
    <w:rsid w:val="00E636FC"/>
    <w:rsid w:val="00E64595"/>
    <w:rsid w:val="00E766C0"/>
    <w:rsid w:val="00E76F57"/>
    <w:rsid w:val="00E80347"/>
    <w:rsid w:val="00E81539"/>
    <w:rsid w:val="00E82CC7"/>
    <w:rsid w:val="00E86013"/>
    <w:rsid w:val="00E869D3"/>
    <w:rsid w:val="00E93082"/>
    <w:rsid w:val="00E93B02"/>
    <w:rsid w:val="00E93C8B"/>
    <w:rsid w:val="00E9412C"/>
    <w:rsid w:val="00EA2D66"/>
    <w:rsid w:val="00EA3D75"/>
    <w:rsid w:val="00EB4380"/>
    <w:rsid w:val="00EB514C"/>
    <w:rsid w:val="00EB7D54"/>
    <w:rsid w:val="00EC18F8"/>
    <w:rsid w:val="00EC1A6F"/>
    <w:rsid w:val="00EC49DE"/>
    <w:rsid w:val="00EC4D5A"/>
    <w:rsid w:val="00EC518F"/>
    <w:rsid w:val="00EC76D4"/>
    <w:rsid w:val="00ED10C4"/>
    <w:rsid w:val="00ED2E07"/>
    <w:rsid w:val="00ED5217"/>
    <w:rsid w:val="00ED7279"/>
    <w:rsid w:val="00EE3D3E"/>
    <w:rsid w:val="00EF1507"/>
    <w:rsid w:val="00EF46D0"/>
    <w:rsid w:val="00EF672F"/>
    <w:rsid w:val="00F078F6"/>
    <w:rsid w:val="00F16FA1"/>
    <w:rsid w:val="00F25506"/>
    <w:rsid w:val="00F26913"/>
    <w:rsid w:val="00F35E5B"/>
    <w:rsid w:val="00F41C4D"/>
    <w:rsid w:val="00F42ABD"/>
    <w:rsid w:val="00F43F4A"/>
    <w:rsid w:val="00F531D1"/>
    <w:rsid w:val="00F534B0"/>
    <w:rsid w:val="00F54CBC"/>
    <w:rsid w:val="00F56DC1"/>
    <w:rsid w:val="00F61177"/>
    <w:rsid w:val="00F622DD"/>
    <w:rsid w:val="00F62771"/>
    <w:rsid w:val="00F67473"/>
    <w:rsid w:val="00F70EE5"/>
    <w:rsid w:val="00F72745"/>
    <w:rsid w:val="00F748E6"/>
    <w:rsid w:val="00F8041B"/>
    <w:rsid w:val="00F814E8"/>
    <w:rsid w:val="00F81B32"/>
    <w:rsid w:val="00F8541D"/>
    <w:rsid w:val="00F8774E"/>
    <w:rsid w:val="00F921D5"/>
    <w:rsid w:val="00F92F1F"/>
    <w:rsid w:val="00FA2030"/>
    <w:rsid w:val="00FA2F15"/>
    <w:rsid w:val="00FA4EC7"/>
    <w:rsid w:val="00FA73FB"/>
    <w:rsid w:val="00FA7AC3"/>
    <w:rsid w:val="00FB1DBC"/>
    <w:rsid w:val="00FB44E0"/>
    <w:rsid w:val="00FC310D"/>
    <w:rsid w:val="00FD6681"/>
    <w:rsid w:val="00FE1883"/>
    <w:rsid w:val="00FE249B"/>
    <w:rsid w:val="00FE335E"/>
    <w:rsid w:val="00FE3E9D"/>
    <w:rsid w:val="00FE422D"/>
    <w:rsid w:val="00FE4CFD"/>
    <w:rsid w:val="00FE7A5A"/>
    <w:rsid w:val="00FF0A15"/>
    <w:rsid w:val="00FF2494"/>
    <w:rsid w:val="00FF50B1"/>
    <w:rsid w:val="00FF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15066"/>
  <w15:chartTrackingRefBased/>
  <w15:docId w15:val="{DD379C5E-FD20-4CC0-A802-DE6211D8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7E"/>
    <w:pPr>
      <w:spacing w:after="0" w:line="240" w:lineRule="auto"/>
    </w:pPr>
    <w:rPr>
      <w:rFonts w:ascii="Calibri" w:eastAsia="Times New Roman" w:hAnsi="Calibri" w:cs="Times New Roman"/>
      <w:sz w:val="24"/>
      <w:szCs w:val="24"/>
    </w:rPr>
  </w:style>
  <w:style w:type="paragraph" w:styleId="Heading1">
    <w:name w:val="heading 1"/>
    <w:basedOn w:val="Normal"/>
    <w:next w:val="Normal"/>
    <w:link w:val="Heading1Char"/>
    <w:uiPriority w:val="9"/>
    <w:qFormat/>
    <w:rsid w:val="001E32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32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323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1E323E"/>
    <w:pPr>
      <w:tabs>
        <w:tab w:val="right" w:leader="dot" w:pos="8630"/>
      </w:tabs>
      <w:spacing w:before="120" w:after="120"/>
    </w:pPr>
    <w:rPr>
      <w:b/>
      <w:bCs/>
      <w:caps/>
      <w:noProof/>
      <w:sz w:val="20"/>
      <w:szCs w:val="20"/>
    </w:rPr>
  </w:style>
  <w:style w:type="paragraph" w:styleId="TOC2">
    <w:name w:val="toc 2"/>
    <w:basedOn w:val="Normal"/>
    <w:next w:val="Normal"/>
    <w:autoRedefine/>
    <w:uiPriority w:val="39"/>
    <w:rsid w:val="001E323E"/>
    <w:pPr>
      <w:ind w:left="240"/>
    </w:pPr>
    <w:rPr>
      <w:smallCaps/>
      <w:sz w:val="20"/>
      <w:szCs w:val="20"/>
    </w:rPr>
  </w:style>
  <w:style w:type="character" w:styleId="Hyperlink">
    <w:name w:val="Hyperlink"/>
    <w:uiPriority w:val="99"/>
    <w:rsid w:val="001E323E"/>
    <w:rPr>
      <w:rFonts w:ascii="Calibri" w:hAnsi="Calibri"/>
      <w:color w:val="0000FF"/>
      <w:u w:val="single"/>
    </w:rPr>
  </w:style>
  <w:style w:type="paragraph" w:customStyle="1" w:styleId="StyleChaptertitlecalibri">
    <w:name w:val="Style Chapter title_calibri"/>
    <w:basedOn w:val="Normal"/>
    <w:rsid w:val="001E323E"/>
    <w:pPr>
      <w:pBdr>
        <w:bottom w:val="single" w:sz="8" w:space="1" w:color="0073CF"/>
      </w:pBdr>
    </w:pPr>
    <w:rPr>
      <w:rFonts w:ascii="Arial" w:hAnsi="Arial"/>
      <w:smallCaps/>
      <w:color w:val="365F91"/>
      <w:sz w:val="72"/>
      <w:szCs w:val="36"/>
    </w:rPr>
  </w:style>
  <w:style w:type="character" w:customStyle="1" w:styleId="Heading1Char">
    <w:name w:val="Heading 1 Char"/>
    <w:basedOn w:val="DefaultParagraphFont"/>
    <w:link w:val="Heading1"/>
    <w:uiPriority w:val="9"/>
    <w:rsid w:val="001E32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E32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E323E"/>
    <w:rPr>
      <w:rFonts w:asciiTheme="majorHAnsi" w:eastAsiaTheme="majorEastAsia" w:hAnsiTheme="majorHAnsi" w:cstheme="majorBidi"/>
      <w:color w:val="1F4D78" w:themeColor="accent1" w:themeShade="7F"/>
      <w:sz w:val="24"/>
      <w:szCs w:val="24"/>
    </w:rPr>
  </w:style>
  <w:style w:type="paragraph" w:customStyle="1" w:styleId="StyleStyleChaptertitleArial36ptCustomColorRGB0115207">
    <w:name w:val="Style Style Chapter title + Arial 36 pt Custom Color(RGB(0115207)) ..."/>
    <w:basedOn w:val="Normal"/>
    <w:rsid w:val="001E323E"/>
    <w:pPr>
      <w:pBdr>
        <w:bottom w:val="single" w:sz="4" w:space="1" w:color="365F91"/>
      </w:pBdr>
    </w:pPr>
    <w:rPr>
      <w:rFonts w:ascii="Arial" w:hAnsi="Arial"/>
      <w:smallCaps/>
      <w:color w:val="365F91"/>
      <w:sz w:val="52"/>
      <w:szCs w:val="20"/>
    </w:rPr>
  </w:style>
  <w:style w:type="paragraph" w:styleId="ListParagraph">
    <w:name w:val="List Paragraph"/>
    <w:basedOn w:val="Normal"/>
    <w:link w:val="ListParagraphChar"/>
    <w:qFormat/>
    <w:rsid w:val="001E323E"/>
    <w:pPr>
      <w:spacing w:after="200" w:line="276" w:lineRule="auto"/>
      <w:ind w:left="720"/>
      <w:contextualSpacing/>
    </w:pPr>
    <w:rPr>
      <w:rFonts w:eastAsia="Calibri"/>
      <w:sz w:val="22"/>
      <w:szCs w:val="22"/>
    </w:rPr>
  </w:style>
  <w:style w:type="character" w:customStyle="1" w:styleId="ListParagraphChar">
    <w:name w:val="List Paragraph Char"/>
    <w:basedOn w:val="DefaultParagraphFont"/>
    <w:link w:val="ListParagraph"/>
    <w:rsid w:val="001E323E"/>
    <w:rPr>
      <w:rFonts w:ascii="Calibri" w:eastAsia="Calibri" w:hAnsi="Calibri" w:cs="Times New Roman"/>
    </w:rPr>
  </w:style>
  <w:style w:type="paragraph" w:styleId="NormalWeb">
    <w:name w:val="Normal (Web)"/>
    <w:basedOn w:val="Normal"/>
    <w:uiPriority w:val="99"/>
    <w:unhideWhenUsed/>
    <w:rsid w:val="00AB5CAF"/>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8062ED"/>
  </w:style>
  <w:style w:type="character" w:customStyle="1" w:styleId="sy4">
    <w:name w:val="sy4"/>
    <w:basedOn w:val="DefaultParagraphFont"/>
    <w:rsid w:val="008062ED"/>
  </w:style>
  <w:style w:type="character" w:customStyle="1" w:styleId="mw-headline">
    <w:name w:val="mw-headline"/>
    <w:basedOn w:val="DefaultParagraphFont"/>
    <w:rsid w:val="00DC5D4C"/>
  </w:style>
  <w:style w:type="paragraph" w:customStyle="1" w:styleId="Vollydocbodycopy">
    <w:name w:val="Volly doc body copy"/>
    <w:basedOn w:val="Normal"/>
    <w:link w:val="VollydocbodycopyChar"/>
    <w:rsid w:val="009A0D6C"/>
    <w:rPr>
      <w:rFonts w:eastAsiaTheme="minorHAnsi" w:cstheme="minorBidi"/>
    </w:rPr>
  </w:style>
  <w:style w:type="character" w:customStyle="1" w:styleId="VollydocbodycopyChar">
    <w:name w:val="Volly doc body copy Char"/>
    <w:basedOn w:val="DefaultParagraphFont"/>
    <w:link w:val="Vollydocbodycopy"/>
    <w:rsid w:val="009A0D6C"/>
    <w:rPr>
      <w:rFonts w:ascii="Calibri" w:hAnsi="Calibri"/>
      <w:sz w:val="24"/>
      <w:szCs w:val="24"/>
    </w:rPr>
  </w:style>
  <w:style w:type="paragraph" w:styleId="TOC3">
    <w:name w:val="toc 3"/>
    <w:basedOn w:val="Normal"/>
    <w:next w:val="Normal"/>
    <w:autoRedefine/>
    <w:uiPriority w:val="39"/>
    <w:unhideWhenUsed/>
    <w:rsid w:val="00720C9C"/>
    <w:pPr>
      <w:spacing w:after="100"/>
      <w:ind w:left="480"/>
    </w:pPr>
  </w:style>
  <w:style w:type="character" w:styleId="HTMLCode">
    <w:name w:val="HTML Code"/>
    <w:basedOn w:val="DefaultParagraphFont"/>
    <w:uiPriority w:val="99"/>
    <w:semiHidden/>
    <w:unhideWhenUsed/>
    <w:rsid w:val="002B2D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36FC"/>
    <w:rPr>
      <w:rFonts w:ascii="Courier New" w:eastAsia="Times New Roman" w:hAnsi="Courier New" w:cs="Courier New"/>
      <w:sz w:val="20"/>
      <w:szCs w:val="20"/>
    </w:rPr>
  </w:style>
  <w:style w:type="table" w:styleId="TableGrid">
    <w:name w:val="Table Grid"/>
    <w:basedOn w:val="TableNormal"/>
    <w:uiPriority w:val="39"/>
    <w:rsid w:val="00016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0162D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0162D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A4EC7"/>
    <w:pPr>
      <w:tabs>
        <w:tab w:val="center" w:pos="4680"/>
        <w:tab w:val="right" w:pos="9360"/>
      </w:tabs>
    </w:pPr>
  </w:style>
  <w:style w:type="character" w:customStyle="1" w:styleId="HeaderChar">
    <w:name w:val="Header Char"/>
    <w:basedOn w:val="DefaultParagraphFont"/>
    <w:link w:val="Header"/>
    <w:uiPriority w:val="99"/>
    <w:rsid w:val="00FA4EC7"/>
    <w:rPr>
      <w:rFonts w:ascii="Calibri" w:eastAsia="Times New Roman" w:hAnsi="Calibri" w:cs="Times New Roman"/>
      <w:sz w:val="24"/>
      <w:szCs w:val="24"/>
    </w:rPr>
  </w:style>
  <w:style w:type="paragraph" w:styleId="Footer">
    <w:name w:val="footer"/>
    <w:basedOn w:val="Normal"/>
    <w:link w:val="FooterChar"/>
    <w:uiPriority w:val="99"/>
    <w:unhideWhenUsed/>
    <w:rsid w:val="00FA4EC7"/>
    <w:pPr>
      <w:tabs>
        <w:tab w:val="center" w:pos="4680"/>
        <w:tab w:val="right" w:pos="9360"/>
      </w:tabs>
    </w:pPr>
  </w:style>
  <w:style w:type="character" w:customStyle="1" w:styleId="FooterChar">
    <w:name w:val="Footer Char"/>
    <w:basedOn w:val="DefaultParagraphFont"/>
    <w:link w:val="Footer"/>
    <w:uiPriority w:val="99"/>
    <w:rsid w:val="00FA4EC7"/>
    <w:rPr>
      <w:rFonts w:ascii="Calibri" w:eastAsia="Times New Roman" w:hAnsi="Calibri" w:cs="Times New Roman"/>
      <w:sz w:val="24"/>
      <w:szCs w:val="24"/>
    </w:rPr>
  </w:style>
  <w:style w:type="character" w:styleId="FollowedHyperlink">
    <w:name w:val="FollowedHyperlink"/>
    <w:basedOn w:val="DefaultParagraphFont"/>
    <w:uiPriority w:val="99"/>
    <w:semiHidden/>
    <w:unhideWhenUsed/>
    <w:rsid w:val="001C5E97"/>
    <w:rPr>
      <w:color w:val="954F72" w:themeColor="followedHyperlink"/>
      <w:u w:val="single"/>
    </w:rPr>
  </w:style>
  <w:style w:type="table" w:styleId="GridTable1Light-Accent5">
    <w:name w:val="Grid Table 1 Light Accent 5"/>
    <w:basedOn w:val="TableNormal"/>
    <w:uiPriority w:val="46"/>
    <w:rsid w:val="00C36E5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94BC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915AB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4">
    <w:name w:val="Grid Table 1 Light Accent 4"/>
    <w:basedOn w:val="TableNormal"/>
    <w:uiPriority w:val="46"/>
    <w:rsid w:val="00915AB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F81B3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StyleJustifiedAfter6pt">
    <w:name w:val="Style Justified After:  6 pt"/>
    <w:basedOn w:val="Normal"/>
    <w:rsid w:val="00FB44E0"/>
    <w:pPr>
      <w:numPr>
        <w:numId w:val="16"/>
      </w:numPr>
      <w:spacing w:after="120"/>
      <w:jc w:val="both"/>
    </w:pPr>
    <w:rPr>
      <w:rFonts w:ascii="Arial" w:hAnsi="Arial"/>
      <w:sz w:val="22"/>
      <w:szCs w:val="20"/>
    </w:rPr>
  </w:style>
  <w:style w:type="character" w:styleId="CommentReference">
    <w:name w:val="annotation reference"/>
    <w:basedOn w:val="DefaultParagraphFont"/>
    <w:uiPriority w:val="99"/>
    <w:semiHidden/>
    <w:unhideWhenUsed/>
    <w:rsid w:val="00343DA3"/>
    <w:rPr>
      <w:sz w:val="16"/>
      <w:szCs w:val="16"/>
    </w:rPr>
  </w:style>
  <w:style w:type="paragraph" w:styleId="CommentText">
    <w:name w:val="annotation text"/>
    <w:basedOn w:val="Normal"/>
    <w:link w:val="CommentTextChar"/>
    <w:uiPriority w:val="99"/>
    <w:semiHidden/>
    <w:unhideWhenUsed/>
    <w:rsid w:val="00343DA3"/>
    <w:rPr>
      <w:sz w:val="20"/>
      <w:szCs w:val="20"/>
    </w:rPr>
  </w:style>
  <w:style w:type="character" w:customStyle="1" w:styleId="CommentTextChar">
    <w:name w:val="Comment Text Char"/>
    <w:basedOn w:val="DefaultParagraphFont"/>
    <w:link w:val="CommentText"/>
    <w:uiPriority w:val="99"/>
    <w:semiHidden/>
    <w:rsid w:val="00343DA3"/>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43DA3"/>
    <w:rPr>
      <w:b/>
      <w:bCs/>
    </w:rPr>
  </w:style>
  <w:style w:type="character" w:customStyle="1" w:styleId="CommentSubjectChar">
    <w:name w:val="Comment Subject Char"/>
    <w:basedOn w:val="CommentTextChar"/>
    <w:link w:val="CommentSubject"/>
    <w:uiPriority w:val="99"/>
    <w:semiHidden/>
    <w:rsid w:val="00343DA3"/>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343D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DA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04984">
      <w:bodyDiv w:val="1"/>
      <w:marLeft w:val="0"/>
      <w:marRight w:val="0"/>
      <w:marTop w:val="0"/>
      <w:marBottom w:val="0"/>
      <w:divBdr>
        <w:top w:val="none" w:sz="0" w:space="0" w:color="auto"/>
        <w:left w:val="none" w:sz="0" w:space="0" w:color="auto"/>
        <w:bottom w:val="none" w:sz="0" w:space="0" w:color="auto"/>
        <w:right w:val="none" w:sz="0" w:space="0" w:color="auto"/>
      </w:divBdr>
    </w:div>
    <w:div w:id="512766179">
      <w:bodyDiv w:val="1"/>
      <w:marLeft w:val="0"/>
      <w:marRight w:val="0"/>
      <w:marTop w:val="0"/>
      <w:marBottom w:val="0"/>
      <w:divBdr>
        <w:top w:val="none" w:sz="0" w:space="0" w:color="auto"/>
        <w:left w:val="none" w:sz="0" w:space="0" w:color="auto"/>
        <w:bottom w:val="none" w:sz="0" w:space="0" w:color="auto"/>
        <w:right w:val="none" w:sz="0" w:space="0" w:color="auto"/>
      </w:divBdr>
    </w:div>
    <w:div w:id="555898210">
      <w:bodyDiv w:val="1"/>
      <w:marLeft w:val="0"/>
      <w:marRight w:val="0"/>
      <w:marTop w:val="0"/>
      <w:marBottom w:val="0"/>
      <w:divBdr>
        <w:top w:val="none" w:sz="0" w:space="0" w:color="auto"/>
        <w:left w:val="none" w:sz="0" w:space="0" w:color="auto"/>
        <w:bottom w:val="none" w:sz="0" w:space="0" w:color="auto"/>
        <w:right w:val="none" w:sz="0" w:space="0" w:color="auto"/>
      </w:divBdr>
    </w:div>
    <w:div w:id="658653324">
      <w:bodyDiv w:val="1"/>
      <w:marLeft w:val="0"/>
      <w:marRight w:val="0"/>
      <w:marTop w:val="0"/>
      <w:marBottom w:val="0"/>
      <w:divBdr>
        <w:top w:val="none" w:sz="0" w:space="0" w:color="auto"/>
        <w:left w:val="none" w:sz="0" w:space="0" w:color="auto"/>
        <w:bottom w:val="none" w:sz="0" w:space="0" w:color="auto"/>
        <w:right w:val="none" w:sz="0" w:space="0" w:color="auto"/>
      </w:divBdr>
    </w:div>
    <w:div w:id="705372504">
      <w:bodyDiv w:val="1"/>
      <w:marLeft w:val="0"/>
      <w:marRight w:val="0"/>
      <w:marTop w:val="0"/>
      <w:marBottom w:val="0"/>
      <w:divBdr>
        <w:top w:val="none" w:sz="0" w:space="0" w:color="auto"/>
        <w:left w:val="none" w:sz="0" w:space="0" w:color="auto"/>
        <w:bottom w:val="none" w:sz="0" w:space="0" w:color="auto"/>
        <w:right w:val="none" w:sz="0" w:space="0" w:color="auto"/>
      </w:divBdr>
    </w:div>
    <w:div w:id="1158766601">
      <w:bodyDiv w:val="1"/>
      <w:marLeft w:val="0"/>
      <w:marRight w:val="0"/>
      <w:marTop w:val="0"/>
      <w:marBottom w:val="0"/>
      <w:divBdr>
        <w:top w:val="none" w:sz="0" w:space="0" w:color="auto"/>
        <w:left w:val="none" w:sz="0" w:space="0" w:color="auto"/>
        <w:bottom w:val="none" w:sz="0" w:space="0" w:color="auto"/>
        <w:right w:val="none" w:sz="0" w:space="0" w:color="auto"/>
      </w:divBdr>
      <w:divsChild>
        <w:div w:id="1698848496">
          <w:marLeft w:val="0"/>
          <w:marRight w:val="120"/>
          <w:marTop w:val="0"/>
          <w:marBottom w:val="120"/>
          <w:divBdr>
            <w:top w:val="none" w:sz="0" w:space="0" w:color="auto"/>
            <w:left w:val="none" w:sz="0" w:space="0" w:color="auto"/>
            <w:bottom w:val="none" w:sz="0" w:space="0" w:color="auto"/>
            <w:right w:val="none" w:sz="0" w:space="0" w:color="auto"/>
          </w:divBdr>
          <w:divsChild>
            <w:div w:id="493689051">
              <w:marLeft w:val="0"/>
              <w:marRight w:val="0"/>
              <w:marTop w:val="0"/>
              <w:marBottom w:val="30"/>
              <w:divBdr>
                <w:top w:val="none" w:sz="0" w:space="0" w:color="auto"/>
                <w:left w:val="none" w:sz="0" w:space="0" w:color="auto"/>
                <w:bottom w:val="none" w:sz="0" w:space="0" w:color="auto"/>
                <w:right w:val="none" w:sz="0" w:space="0" w:color="auto"/>
              </w:divBdr>
            </w:div>
            <w:div w:id="616910015">
              <w:marLeft w:val="0"/>
              <w:marRight w:val="0"/>
              <w:marTop w:val="0"/>
              <w:marBottom w:val="0"/>
              <w:divBdr>
                <w:top w:val="none" w:sz="0" w:space="0" w:color="auto"/>
                <w:left w:val="none" w:sz="0" w:space="0" w:color="auto"/>
                <w:bottom w:val="none" w:sz="0" w:space="0" w:color="auto"/>
                <w:right w:val="none" w:sz="0" w:space="0" w:color="auto"/>
              </w:divBdr>
            </w:div>
          </w:divsChild>
        </w:div>
        <w:div w:id="1441728296">
          <w:marLeft w:val="0"/>
          <w:marRight w:val="120"/>
          <w:marTop w:val="0"/>
          <w:marBottom w:val="120"/>
          <w:divBdr>
            <w:top w:val="none" w:sz="0" w:space="0" w:color="auto"/>
            <w:left w:val="none" w:sz="0" w:space="0" w:color="auto"/>
            <w:bottom w:val="none" w:sz="0" w:space="0" w:color="auto"/>
            <w:right w:val="none" w:sz="0" w:space="0" w:color="auto"/>
          </w:divBdr>
          <w:divsChild>
            <w:div w:id="1233809163">
              <w:marLeft w:val="0"/>
              <w:marRight w:val="0"/>
              <w:marTop w:val="0"/>
              <w:marBottom w:val="30"/>
              <w:divBdr>
                <w:top w:val="none" w:sz="0" w:space="0" w:color="auto"/>
                <w:left w:val="none" w:sz="0" w:space="0" w:color="auto"/>
                <w:bottom w:val="none" w:sz="0" w:space="0" w:color="auto"/>
                <w:right w:val="none" w:sz="0" w:space="0" w:color="auto"/>
              </w:divBdr>
            </w:div>
            <w:div w:id="867959473">
              <w:marLeft w:val="0"/>
              <w:marRight w:val="0"/>
              <w:marTop w:val="0"/>
              <w:marBottom w:val="0"/>
              <w:divBdr>
                <w:top w:val="none" w:sz="0" w:space="0" w:color="auto"/>
                <w:left w:val="none" w:sz="0" w:space="0" w:color="auto"/>
                <w:bottom w:val="none" w:sz="0" w:space="0" w:color="auto"/>
                <w:right w:val="none" w:sz="0" w:space="0" w:color="auto"/>
              </w:divBdr>
            </w:div>
          </w:divsChild>
        </w:div>
        <w:div w:id="1074621520">
          <w:marLeft w:val="0"/>
          <w:marRight w:val="120"/>
          <w:marTop w:val="0"/>
          <w:marBottom w:val="120"/>
          <w:divBdr>
            <w:top w:val="none" w:sz="0" w:space="0" w:color="auto"/>
            <w:left w:val="none" w:sz="0" w:space="0" w:color="auto"/>
            <w:bottom w:val="none" w:sz="0" w:space="0" w:color="auto"/>
            <w:right w:val="none" w:sz="0" w:space="0" w:color="auto"/>
          </w:divBdr>
          <w:divsChild>
            <w:div w:id="337849064">
              <w:marLeft w:val="0"/>
              <w:marRight w:val="0"/>
              <w:marTop w:val="0"/>
              <w:marBottom w:val="30"/>
              <w:divBdr>
                <w:top w:val="none" w:sz="0" w:space="0" w:color="auto"/>
                <w:left w:val="none" w:sz="0" w:space="0" w:color="auto"/>
                <w:bottom w:val="none" w:sz="0" w:space="0" w:color="auto"/>
                <w:right w:val="none" w:sz="0" w:space="0" w:color="auto"/>
              </w:divBdr>
            </w:div>
            <w:div w:id="212934803">
              <w:marLeft w:val="0"/>
              <w:marRight w:val="0"/>
              <w:marTop w:val="0"/>
              <w:marBottom w:val="0"/>
              <w:divBdr>
                <w:top w:val="none" w:sz="0" w:space="0" w:color="auto"/>
                <w:left w:val="none" w:sz="0" w:space="0" w:color="auto"/>
                <w:bottom w:val="none" w:sz="0" w:space="0" w:color="auto"/>
                <w:right w:val="none" w:sz="0" w:space="0" w:color="auto"/>
              </w:divBdr>
            </w:div>
          </w:divsChild>
        </w:div>
        <w:div w:id="840043153">
          <w:marLeft w:val="0"/>
          <w:marRight w:val="120"/>
          <w:marTop w:val="0"/>
          <w:marBottom w:val="120"/>
          <w:divBdr>
            <w:top w:val="none" w:sz="0" w:space="0" w:color="auto"/>
            <w:left w:val="none" w:sz="0" w:space="0" w:color="auto"/>
            <w:bottom w:val="none" w:sz="0" w:space="0" w:color="auto"/>
            <w:right w:val="none" w:sz="0" w:space="0" w:color="auto"/>
          </w:divBdr>
          <w:divsChild>
            <w:div w:id="1556550533">
              <w:marLeft w:val="0"/>
              <w:marRight w:val="0"/>
              <w:marTop w:val="0"/>
              <w:marBottom w:val="30"/>
              <w:divBdr>
                <w:top w:val="none" w:sz="0" w:space="0" w:color="auto"/>
                <w:left w:val="none" w:sz="0" w:space="0" w:color="auto"/>
                <w:bottom w:val="none" w:sz="0" w:space="0" w:color="auto"/>
                <w:right w:val="none" w:sz="0" w:space="0" w:color="auto"/>
              </w:divBdr>
            </w:div>
            <w:div w:id="1877541949">
              <w:marLeft w:val="0"/>
              <w:marRight w:val="0"/>
              <w:marTop w:val="0"/>
              <w:marBottom w:val="0"/>
              <w:divBdr>
                <w:top w:val="none" w:sz="0" w:space="0" w:color="auto"/>
                <w:left w:val="none" w:sz="0" w:space="0" w:color="auto"/>
                <w:bottom w:val="none" w:sz="0" w:space="0" w:color="auto"/>
                <w:right w:val="none" w:sz="0" w:space="0" w:color="auto"/>
              </w:divBdr>
            </w:div>
          </w:divsChild>
        </w:div>
        <w:div w:id="364327613">
          <w:marLeft w:val="0"/>
          <w:marRight w:val="120"/>
          <w:marTop w:val="0"/>
          <w:marBottom w:val="120"/>
          <w:divBdr>
            <w:top w:val="none" w:sz="0" w:space="0" w:color="auto"/>
            <w:left w:val="none" w:sz="0" w:space="0" w:color="auto"/>
            <w:bottom w:val="none" w:sz="0" w:space="0" w:color="auto"/>
            <w:right w:val="none" w:sz="0" w:space="0" w:color="auto"/>
          </w:divBdr>
          <w:divsChild>
            <w:div w:id="1847556805">
              <w:marLeft w:val="0"/>
              <w:marRight w:val="0"/>
              <w:marTop w:val="0"/>
              <w:marBottom w:val="30"/>
              <w:divBdr>
                <w:top w:val="none" w:sz="0" w:space="0" w:color="auto"/>
                <w:left w:val="none" w:sz="0" w:space="0" w:color="auto"/>
                <w:bottom w:val="none" w:sz="0" w:space="0" w:color="auto"/>
                <w:right w:val="none" w:sz="0" w:space="0" w:color="auto"/>
              </w:divBdr>
            </w:div>
            <w:div w:id="100757823">
              <w:marLeft w:val="0"/>
              <w:marRight w:val="0"/>
              <w:marTop w:val="0"/>
              <w:marBottom w:val="0"/>
              <w:divBdr>
                <w:top w:val="none" w:sz="0" w:space="0" w:color="auto"/>
                <w:left w:val="none" w:sz="0" w:space="0" w:color="auto"/>
                <w:bottom w:val="none" w:sz="0" w:space="0" w:color="auto"/>
                <w:right w:val="none" w:sz="0" w:space="0" w:color="auto"/>
              </w:divBdr>
            </w:div>
          </w:divsChild>
        </w:div>
        <w:div w:id="1989623556">
          <w:marLeft w:val="0"/>
          <w:marRight w:val="120"/>
          <w:marTop w:val="0"/>
          <w:marBottom w:val="120"/>
          <w:divBdr>
            <w:top w:val="none" w:sz="0" w:space="0" w:color="auto"/>
            <w:left w:val="none" w:sz="0" w:space="0" w:color="auto"/>
            <w:bottom w:val="none" w:sz="0" w:space="0" w:color="auto"/>
            <w:right w:val="none" w:sz="0" w:space="0" w:color="auto"/>
          </w:divBdr>
          <w:divsChild>
            <w:div w:id="221063148">
              <w:marLeft w:val="0"/>
              <w:marRight w:val="0"/>
              <w:marTop w:val="0"/>
              <w:marBottom w:val="30"/>
              <w:divBdr>
                <w:top w:val="none" w:sz="0" w:space="0" w:color="auto"/>
                <w:left w:val="none" w:sz="0" w:space="0" w:color="auto"/>
                <w:bottom w:val="none" w:sz="0" w:space="0" w:color="auto"/>
                <w:right w:val="none" w:sz="0" w:space="0" w:color="auto"/>
              </w:divBdr>
            </w:div>
            <w:div w:id="458037960">
              <w:marLeft w:val="0"/>
              <w:marRight w:val="0"/>
              <w:marTop w:val="0"/>
              <w:marBottom w:val="0"/>
              <w:divBdr>
                <w:top w:val="none" w:sz="0" w:space="0" w:color="auto"/>
                <w:left w:val="none" w:sz="0" w:space="0" w:color="auto"/>
                <w:bottom w:val="none" w:sz="0" w:space="0" w:color="auto"/>
                <w:right w:val="none" w:sz="0" w:space="0" w:color="auto"/>
              </w:divBdr>
            </w:div>
          </w:divsChild>
        </w:div>
        <w:div w:id="1292202358">
          <w:marLeft w:val="0"/>
          <w:marRight w:val="120"/>
          <w:marTop w:val="0"/>
          <w:marBottom w:val="120"/>
          <w:divBdr>
            <w:top w:val="none" w:sz="0" w:space="0" w:color="auto"/>
            <w:left w:val="none" w:sz="0" w:space="0" w:color="auto"/>
            <w:bottom w:val="none" w:sz="0" w:space="0" w:color="auto"/>
            <w:right w:val="none" w:sz="0" w:space="0" w:color="auto"/>
          </w:divBdr>
          <w:divsChild>
            <w:div w:id="503789653">
              <w:marLeft w:val="0"/>
              <w:marRight w:val="0"/>
              <w:marTop w:val="0"/>
              <w:marBottom w:val="30"/>
              <w:divBdr>
                <w:top w:val="none" w:sz="0" w:space="0" w:color="auto"/>
                <w:left w:val="none" w:sz="0" w:space="0" w:color="auto"/>
                <w:bottom w:val="none" w:sz="0" w:space="0" w:color="auto"/>
                <w:right w:val="none" w:sz="0" w:space="0" w:color="auto"/>
              </w:divBdr>
            </w:div>
            <w:div w:id="500245388">
              <w:marLeft w:val="0"/>
              <w:marRight w:val="0"/>
              <w:marTop w:val="0"/>
              <w:marBottom w:val="0"/>
              <w:divBdr>
                <w:top w:val="none" w:sz="0" w:space="0" w:color="auto"/>
                <w:left w:val="none" w:sz="0" w:space="0" w:color="auto"/>
                <w:bottom w:val="none" w:sz="0" w:space="0" w:color="auto"/>
                <w:right w:val="none" w:sz="0" w:space="0" w:color="auto"/>
              </w:divBdr>
            </w:div>
          </w:divsChild>
        </w:div>
        <w:div w:id="957565199">
          <w:marLeft w:val="0"/>
          <w:marRight w:val="120"/>
          <w:marTop w:val="0"/>
          <w:marBottom w:val="120"/>
          <w:divBdr>
            <w:top w:val="none" w:sz="0" w:space="0" w:color="auto"/>
            <w:left w:val="none" w:sz="0" w:space="0" w:color="auto"/>
            <w:bottom w:val="none" w:sz="0" w:space="0" w:color="auto"/>
            <w:right w:val="none" w:sz="0" w:space="0" w:color="auto"/>
          </w:divBdr>
          <w:divsChild>
            <w:div w:id="1910922819">
              <w:marLeft w:val="0"/>
              <w:marRight w:val="0"/>
              <w:marTop w:val="0"/>
              <w:marBottom w:val="30"/>
              <w:divBdr>
                <w:top w:val="none" w:sz="0" w:space="0" w:color="auto"/>
                <w:left w:val="none" w:sz="0" w:space="0" w:color="auto"/>
                <w:bottom w:val="none" w:sz="0" w:space="0" w:color="auto"/>
                <w:right w:val="none" w:sz="0" w:space="0" w:color="auto"/>
              </w:divBdr>
            </w:div>
            <w:div w:id="1164780751">
              <w:marLeft w:val="0"/>
              <w:marRight w:val="0"/>
              <w:marTop w:val="0"/>
              <w:marBottom w:val="0"/>
              <w:divBdr>
                <w:top w:val="none" w:sz="0" w:space="0" w:color="auto"/>
                <w:left w:val="none" w:sz="0" w:space="0" w:color="auto"/>
                <w:bottom w:val="none" w:sz="0" w:space="0" w:color="auto"/>
                <w:right w:val="none" w:sz="0" w:space="0" w:color="auto"/>
              </w:divBdr>
            </w:div>
          </w:divsChild>
        </w:div>
        <w:div w:id="1327440491">
          <w:marLeft w:val="0"/>
          <w:marRight w:val="120"/>
          <w:marTop w:val="0"/>
          <w:marBottom w:val="120"/>
          <w:divBdr>
            <w:top w:val="none" w:sz="0" w:space="0" w:color="auto"/>
            <w:left w:val="none" w:sz="0" w:space="0" w:color="auto"/>
            <w:bottom w:val="none" w:sz="0" w:space="0" w:color="auto"/>
            <w:right w:val="none" w:sz="0" w:space="0" w:color="auto"/>
          </w:divBdr>
          <w:divsChild>
            <w:div w:id="1482649673">
              <w:marLeft w:val="0"/>
              <w:marRight w:val="0"/>
              <w:marTop w:val="0"/>
              <w:marBottom w:val="30"/>
              <w:divBdr>
                <w:top w:val="none" w:sz="0" w:space="0" w:color="auto"/>
                <w:left w:val="none" w:sz="0" w:space="0" w:color="auto"/>
                <w:bottom w:val="none" w:sz="0" w:space="0" w:color="auto"/>
                <w:right w:val="none" w:sz="0" w:space="0" w:color="auto"/>
              </w:divBdr>
            </w:div>
            <w:div w:id="1052198021">
              <w:marLeft w:val="0"/>
              <w:marRight w:val="0"/>
              <w:marTop w:val="0"/>
              <w:marBottom w:val="0"/>
              <w:divBdr>
                <w:top w:val="none" w:sz="0" w:space="0" w:color="auto"/>
                <w:left w:val="none" w:sz="0" w:space="0" w:color="auto"/>
                <w:bottom w:val="none" w:sz="0" w:space="0" w:color="auto"/>
                <w:right w:val="none" w:sz="0" w:space="0" w:color="auto"/>
              </w:divBdr>
            </w:div>
          </w:divsChild>
        </w:div>
        <w:div w:id="879590675">
          <w:marLeft w:val="0"/>
          <w:marRight w:val="120"/>
          <w:marTop w:val="0"/>
          <w:marBottom w:val="120"/>
          <w:divBdr>
            <w:top w:val="none" w:sz="0" w:space="0" w:color="auto"/>
            <w:left w:val="none" w:sz="0" w:space="0" w:color="auto"/>
            <w:bottom w:val="none" w:sz="0" w:space="0" w:color="auto"/>
            <w:right w:val="none" w:sz="0" w:space="0" w:color="auto"/>
          </w:divBdr>
          <w:divsChild>
            <w:div w:id="1932274849">
              <w:marLeft w:val="0"/>
              <w:marRight w:val="0"/>
              <w:marTop w:val="0"/>
              <w:marBottom w:val="30"/>
              <w:divBdr>
                <w:top w:val="none" w:sz="0" w:space="0" w:color="auto"/>
                <w:left w:val="none" w:sz="0" w:space="0" w:color="auto"/>
                <w:bottom w:val="none" w:sz="0" w:space="0" w:color="auto"/>
                <w:right w:val="none" w:sz="0" w:space="0" w:color="auto"/>
              </w:divBdr>
            </w:div>
            <w:div w:id="867907836">
              <w:marLeft w:val="0"/>
              <w:marRight w:val="0"/>
              <w:marTop w:val="0"/>
              <w:marBottom w:val="0"/>
              <w:divBdr>
                <w:top w:val="none" w:sz="0" w:space="0" w:color="auto"/>
                <w:left w:val="none" w:sz="0" w:space="0" w:color="auto"/>
                <w:bottom w:val="none" w:sz="0" w:space="0" w:color="auto"/>
                <w:right w:val="none" w:sz="0" w:space="0" w:color="auto"/>
              </w:divBdr>
            </w:div>
          </w:divsChild>
        </w:div>
        <w:div w:id="1455710461">
          <w:marLeft w:val="0"/>
          <w:marRight w:val="120"/>
          <w:marTop w:val="0"/>
          <w:marBottom w:val="120"/>
          <w:divBdr>
            <w:top w:val="none" w:sz="0" w:space="0" w:color="auto"/>
            <w:left w:val="none" w:sz="0" w:space="0" w:color="auto"/>
            <w:bottom w:val="none" w:sz="0" w:space="0" w:color="auto"/>
            <w:right w:val="none" w:sz="0" w:space="0" w:color="auto"/>
          </w:divBdr>
          <w:divsChild>
            <w:div w:id="1847399763">
              <w:marLeft w:val="0"/>
              <w:marRight w:val="0"/>
              <w:marTop w:val="0"/>
              <w:marBottom w:val="30"/>
              <w:divBdr>
                <w:top w:val="none" w:sz="0" w:space="0" w:color="auto"/>
                <w:left w:val="none" w:sz="0" w:space="0" w:color="auto"/>
                <w:bottom w:val="none" w:sz="0" w:space="0" w:color="auto"/>
                <w:right w:val="none" w:sz="0" w:space="0" w:color="auto"/>
              </w:divBdr>
            </w:div>
            <w:div w:id="804585691">
              <w:marLeft w:val="0"/>
              <w:marRight w:val="0"/>
              <w:marTop w:val="0"/>
              <w:marBottom w:val="0"/>
              <w:divBdr>
                <w:top w:val="none" w:sz="0" w:space="0" w:color="auto"/>
                <w:left w:val="none" w:sz="0" w:space="0" w:color="auto"/>
                <w:bottom w:val="none" w:sz="0" w:space="0" w:color="auto"/>
                <w:right w:val="none" w:sz="0" w:space="0" w:color="auto"/>
              </w:divBdr>
            </w:div>
          </w:divsChild>
        </w:div>
        <w:div w:id="1281450336">
          <w:marLeft w:val="0"/>
          <w:marRight w:val="120"/>
          <w:marTop w:val="0"/>
          <w:marBottom w:val="120"/>
          <w:divBdr>
            <w:top w:val="none" w:sz="0" w:space="0" w:color="auto"/>
            <w:left w:val="none" w:sz="0" w:space="0" w:color="auto"/>
            <w:bottom w:val="none" w:sz="0" w:space="0" w:color="auto"/>
            <w:right w:val="none" w:sz="0" w:space="0" w:color="auto"/>
          </w:divBdr>
          <w:divsChild>
            <w:div w:id="1723402636">
              <w:marLeft w:val="0"/>
              <w:marRight w:val="0"/>
              <w:marTop w:val="0"/>
              <w:marBottom w:val="30"/>
              <w:divBdr>
                <w:top w:val="none" w:sz="0" w:space="0" w:color="auto"/>
                <w:left w:val="none" w:sz="0" w:space="0" w:color="auto"/>
                <w:bottom w:val="none" w:sz="0" w:space="0" w:color="auto"/>
                <w:right w:val="none" w:sz="0" w:space="0" w:color="auto"/>
              </w:divBdr>
            </w:div>
            <w:div w:id="1233269175">
              <w:marLeft w:val="0"/>
              <w:marRight w:val="0"/>
              <w:marTop w:val="0"/>
              <w:marBottom w:val="0"/>
              <w:divBdr>
                <w:top w:val="none" w:sz="0" w:space="0" w:color="auto"/>
                <w:left w:val="none" w:sz="0" w:space="0" w:color="auto"/>
                <w:bottom w:val="none" w:sz="0" w:space="0" w:color="auto"/>
                <w:right w:val="none" w:sz="0" w:space="0" w:color="auto"/>
              </w:divBdr>
            </w:div>
          </w:divsChild>
        </w:div>
        <w:div w:id="857624205">
          <w:marLeft w:val="0"/>
          <w:marRight w:val="120"/>
          <w:marTop w:val="0"/>
          <w:marBottom w:val="120"/>
          <w:divBdr>
            <w:top w:val="none" w:sz="0" w:space="0" w:color="auto"/>
            <w:left w:val="none" w:sz="0" w:space="0" w:color="auto"/>
            <w:bottom w:val="none" w:sz="0" w:space="0" w:color="auto"/>
            <w:right w:val="none" w:sz="0" w:space="0" w:color="auto"/>
          </w:divBdr>
          <w:divsChild>
            <w:div w:id="925193568">
              <w:marLeft w:val="0"/>
              <w:marRight w:val="0"/>
              <w:marTop w:val="0"/>
              <w:marBottom w:val="30"/>
              <w:divBdr>
                <w:top w:val="none" w:sz="0" w:space="0" w:color="auto"/>
                <w:left w:val="none" w:sz="0" w:space="0" w:color="auto"/>
                <w:bottom w:val="none" w:sz="0" w:space="0" w:color="auto"/>
                <w:right w:val="none" w:sz="0" w:space="0" w:color="auto"/>
              </w:divBdr>
            </w:div>
            <w:div w:id="1860897417">
              <w:marLeft w:val="0"/>
              <w:marRight w:val="0"/>
              <w:marTop w:val="0"/>
              <w:marBottom w:val="0"/>
              <w:divBdr>
                <w:top w:val="none" w:sz="0" w:space="0" w:color="auto"/>
                <w:left w:val="none" w:sz="0" w:space="0" w:color="auto"/>
                <w:bottom w:val="none" w:sz="0" w:space="0" w:color="auto"/>
                <w:right w:val="none" w:sz="0" w:space="0" w:color="auto"/>
              </w:divBdr>
            </w:div>
          </w:divsChild>
        </w:div>
        <w:div w:id="1687320085">
          <w:marLeft w:val="0"/>
          <w:marRight w:val="120"/>
          <w:marTop w:val="0"/>
          <w:marBottom w:val="120"/>
          <w:divBdr>
            <w:top w:val="none" w:sz="0" w:space="0" w:color="auto"/>
            <w:left w:val="none" w:sz="0" w:space="0" w:color="auto"/>
            <w:bottom w:val="none" w:sz="0" w:space="0" w:color="auto"/>
            <w:right w:val="none" w:sz="0" w:space="0" w:color="auto"/>
          </w:divBdr>
          <w:divsChild>
            <w:div w:id="642467243">
              <w:marLeft w:val="0"/>
              <w:marRight w:val="0"/>
              <w:marTop w:val="0"/>
              <w:marBottom w:val="30"/>
              <w:divBdr>
                <w:top w:val="none" w:sz="0" w:space="0" w:color="auto"/>
                <w:left w:val="none" w:sz="0" w:space="0" w:color="auto"/>
                <w:bottom w:val="none" w:sz="0" w:space="0" w:color="auto"/>
                <w:right w:val="none" w:sz="0" w:space="0" w:color="auto"/>
              </w:divBdr>
            </w:div>
            <w:div w:id="1262108018">
              <w:marLeft w:val="0"/>
              <w:marRight w:val="0"/>
              <w:marTop w:val="0"/>
              <w:marBottom w:val="0"/>
              <w:divBdr>
                <w:top w:val="none" w:sz="0" w:space="0" w:color="auto"/>
                <w:left w:val="none" w:sz="0" w:space="0" w:color="auto"/>
                <w:bottom w:val="none" w:sz="0" w:space="0" w:color="auto"/>
                <w:right w:val="none" w:sz="0" w:space="0" w:color="auto"/>
              </w:divBdr>
            </w:div>
          </w:divsChild>
        </w:div>
        <w:div w:id="2081438564">
          <w:marLeft w:val="0"/>
          <w:marRight w:val="120"/>
          <w:marTop w:val="0"/>
          <w:marBottom w:val="120"/>
          <w:divBdr>
            <w:top w:val="none" w:sz="0" w:space="0" w:color="auto"/>
            <w:left w:val="none" w:sz="0" w:space="0" w:color="auto"/>
            <w:bottom w:val="none" w:sz="0" w:space="0" w:color="auto"/>
            <w:right w:val="none" w:sz="0" w:space="0" w:color="auto"/>
          </w:divBdr>
          <w:divsChild>
            <w:div w:id="1093160897">
              <w:marLeft w:val="0"/>
              <w:marRight w:val="0"/>
              <w:marTop w:val="0"/>
              <w:marBottom w:val="30"/>
              <w:divBdr>
                <w:top w:val="none" w:sz="0" w:space="0" w:color="auto"/>
                <w:left w:val="none" w:sz="0" w:space="0" w:color="auto"/>
                <w:bottom w:val="none" w:sz="0" w:space="0" w:color="auto"/>
                <w:right w:val="none" w:sz="0" w:space="0" w:color="auto"/>
              </w:divBdr>
            </w:div>
            <w:div w:id="1359282740">
              <w:marLeft w:val="0"/>
              <w:marRight w:val="0"/>
              <w:marTop w:val="0"/>
              <w:marBottom w:val="0"/>
              <w:divBdr>
                <w:top w:val="none" w:sz="0" w:space="0" w:color="auto"/>
                <w:left w:val="none" w:sz="0" w:space="0" w:color="auto"/>
                <w:bottom w:val="none" w:sz="0" w:space="0" w:color="auto"/>
                <w:right w:val="none" w:sz="0" w:space="0" w:color="auto"/>
              </w:divBdr>
            </w:div>
          </w:divsChild>
        </w:div>
        <w:div w:id="663708654">
          <w:marLeft w:val="0"/>
          <w:marRight w:val="120"/>
          <w:marTop w:val="0"/>
          <w:marBottom w:val="120"/>
          <w:divBdr>
            <w:top w:val="none" w:sz="0" w:space="0" w:color="auto"/>
            <w:left w:val="none" w:sz="0" w:space="0" w:color="auto"/>
            <w:bottom w:val="none" w:sz="0" w:space="0" w:color="auto"/>
            <w:right w:val="none" w:sz="0" w:space="0" w:color="auto"/>
          </w:divBdr>
          <w:divsChild>
            <w:div w:id="371880992">
              <w:marLeft w:val="0"/>
              <w:marRight w:val="0"/>
              <w:marTop w:val="0"/>
              <w:marBottom w:val="30"/>
              <w:divBdr>
                <w:top w:val="none" w:sz="0" w:space="0" w:color="auto"/>
                <w:left w:val="none" w:sz="0" w:space="0" w:color="auto"/>
                <w:bottom w:val="none" w:sz="0" w:space="0" w:color="auto"/>
                <w:right w:val="none" w:sz="0" w:space="0" w:color="auto"/>
              </w:divBdr>
            </w:div>
            <w:div w:id="278338533">
              <w:marLeft w:val="0"/>
              <w:marRight w:val="0"/>
              <w:marTop w:val="0"/>
              <w:marBottom w:val="0"/>
              <w:divBdr>
                <w:top w:val="none" w:sz="0" w:space="0" w:color="auto"/>
                <w:left w:val="none" w:sz="0" w:space="0" w:color="auto"/>
                <w:bottom w:val="none" w:sz="0" w:space="0" w:color="auto"/>
                <w:right w:val="none" w:sz="0" w:space="0" w:color="auto"/>
              </w:divBdr>
            </w:div>
          </w:divsChild>
        </w:div>
        <w:div w:id="446117624">
          <w:marLeft w:val="0"/>
          <w:marRight w:val="120"/>
          <w:marTop w:val="0"/>
          <w:marBottom w:val="120"/>
          <w:divBdr>
            <w:top w:val="none" w:sz="0" w:space="0" w:color="auto"/>
            <w:left w:val="none" w:sz="0" w:space="0" w:color="auto"/>
            <w:bottom w:val="none" w:sz="0" w:space="0" w:color="auto"/>
            <w:right w:val="none" w:sz="0" w:space="0" w:color="auto"/>
          </w:divBdr>
          <w:divsChild>
            <w:div w:id="1415324923">
              <w:marLeft w:val="0"/>
              <w:marRight w:val="0"/>
              <w:marTop w:val="0"/>
              <w:marBottom w:val="30"/>
              <w:divBdr>
                <w:top w:val="none" w:sz="0" w:space="0" w:color="auto"/>
                <w:left w:val="none" w:sz="0" w:space="0" w:color="auto"/>
                <w:bottom w:val="none" w:sz="0" w:space="0" w:color="auto"/>
                <w:right w:val="none" w:sz="0" w:space="0" w:color="auto"/>
              </w:divBdr>
            </w:div>
            <w:div w:id="837619166">
              <w:marLeft w:val="0"/>
              <w:marRight w:val="0"/>
              <w:marTop w:val="0"/>
              <w:marBottom w:val="0"/>
              <w:divBdr>
                <w:top w:val="none" w:sz="0" w:space="0" w:color="auto"/>
                <w:left w:val="none" w:sz="0" w:space="0" w:color="auto"/>
                <w:bottom w:val="none" w:sz="0" w:space="0" w:color="auto"/>
                <w:right w:val="none" w:sz="0" w:space="0" w:color="auto"/>
              </w:divBdr>
            </w:div>
          </w:divsChild>
        </w:div>
        <w:div w:id="627782110">
          <w:marLeft w:val="0"/>
          <w:marRight w:val="120"/>
          <w:marTop w:val="0"/>
          <w:marBottom w:val="120"/>
          <w:divBdr>
            <w:top w:val="none" w:sz="0" w:space="0" w:color="auto"/>
            <w:left w:val="none" w:sz="0" w:space="0" w:color="auto"/>
            <w:bottom w:val="none" w:sz="0" w:space="0" w:color="auto"/>
            <w:right w:val="none" w:sz="0" w:space="0" w:color="auto"/>
          </w:divBdr>
          <w:divsChild>
            <w:div w:id="1630092279">
              <w:marLeft w:val="0"/>
              <w:marRight w:val="0"/>
              <w:marTop w:val="0"/>
              <w:marBottom w:val="30"/>
              <w:divBdr>
                <w:top w:val="none" w:sz="0" w:space="0" w:color="auto"/>
                <w:left w:val="none" w:sz="0" w:space="0" w:color="auto"/>
                <w:bottom w:val="none" w:sz="0" w:space="0" w:color="auto"/>
                <w:right w:val="none" w:sz="0" w:space="0" w:color="auto"/>
              </w:divBdr>
            </w:div>
            <w:div w:id="526061093">
              <w:marLeft w:val="0"/>
              <w:marRight w:val="0"/>
              <w:marTop w:val="0"/>
              <w:marBottom w:val="0"/>
              <w:divBdr>
                <w:top w:val="none" w:sz="0" w:space="0" w:color="auto"/>
                <w:left w:val="none" w:sz="0" w:space="0" w:color="auto"/>
                <w:bottom w:val="none" w:sz="0" w:space="0" w:color="auto"/>
                <w:right w:val="none" w:sz="0" w:space="0" w:color="auto"/>
              </w:divBdr>
            </w:div>
          </w:divsChild>
        </w:div>
        <w:div w:id="1162159738">
          <w:marLeft w:val="0"/>
          <w:marRight w:val="120"/>
          <w:marTop w:val="0"/>
          <w:marBottom w:val="120"/>
          <w:divBdr>
            <w:top w:val="none" w:sz="0" w:space="0" w:color="auto"/>
            <w:left w:val="none" w:sz="0" w:space="0" w:color="auto"/>
            <w:bottom w:val="none" w:sz="0" w:space="0" w:color="auto"/>
            <w:right w:val="none" w:sz="0" w:space="0" w:color="auto"/>
          </w:divBdr>
          <w:divsChild>
            <w:div w:id="839932587">
              <w:marLeft w:val="0"/>
              <w:marRight w:val="0"/>
              <w:marTop w:val="0"/>
              <w:marBottom w:val="30"/>
              <w:divBdr>
                <w:top w:val="none" w:sz="0" w:space="0" w:color="auto"/>
                <w:left w:val="none" w:sz="0" w:space="0" w:color="auto"/>
                <w:bottom w:val="none" w:sz="0" w:space="0" w:color="auto"/>
                <w:right w:val="none" w:sz="0" w:space="0" w:color="auto"/>
              </w:divBdr>
            </w:div>
            <w:div w:id="1699968300">
              <w:marLeft w:val="0"/>
              <w:marRight w:val="0"/>
              <w:marTop w:val="0"/>
              <w:marBottom w:val="0"/>
              <w:divBdr>
                <w:top w:val="none" w:sz="0" w:space="0" w:color="auto"/>
                <w:left w:val="none" w:sz="0" w:space="0" w:color="auto"/>
                <w:bottom w:val="none" w:sz="0" w:space="0" w:color="auto"/>
                <w:right w:val="none" w:sz="0" w:space="0" w:color="auto"/>
              </w:divBdr>
            </w:div>
          </w:divsChild>
        </w:div>
        <w:div w:id="1038431859">
          <w:marLeft w:val="0"/>
          <w:marRight w:val="120"/>
          <w:marTop w:val="0"/>
          <w:marBottom w:val="120"/>
          <w:divBdr>
            <w:top w:val="none" w:sz="0" w:space="0" w:color="auto"/>
            <w:left w:val="none" w:sz="0" w:space="0" w:color="auto"/>
            <w:bottom w:val="none" w:sz="0" w:space="0" w:color="auto"/>
            <w:right w:val="none" w:sz="0" w:space="0" w:color="auto"/>
          </w:divBdr>
          <w:divsChild>
            <w:div w:id="542719547">
              <w:marLeft w:val="0"/>
              <w:marRight w:val="0"/>
              <w:marTop w:val="0"/>
              <w:marBottom w:val="30"/>
              <w:divBdr>
                <w:top w:val="none" w:sz="0" w:space="0" w:color="auto"/>
                <w:left w:val="none" w:sz="0" w:space="0" w:color="auto"/>
                <w:bottom w:val="none" w:sz="0" w:space="0" w:color="auto"/>
                <w:right w:val="none" w:sz="0" w:space="0" w:color="auto"/>
              </w:divBdr>
            </w:div>
            <w:div w:id="1768888220">
              <w:marLeft w:val="0"/>
              <w:marRight w:val="0"/>
              <w:marTop w:val="0"/>
              <w:marBottom w:val="0"/>
              <w:divBdr>
                <w:top w:val="none" w:sz="0" w:space="0" w:color="auto"/>
                <w:left w:val="none" w:sz="0" w:space="0" w:color="auto"/>
                <w:bottom w:val="none" w:sz="0" w:space="0" w:color="auto"/>
                <w:right w:val="none" w:sz="0" w:space="0" w:color="auto"/>
              </w:divBdr>
            </w:div>
          </w:divsChild>
        </w:div>
        <w:div w:id="708452648">
          <w:marLeft w:val="0"/>
          <w:marRight w:val="120"/>
          <w:marTop w:val="0"/>
          <w:marBottom w:val="120"/>
          <w:divBdr>
            <w:top w:val="none" w:sz="0" w:space="0" w:color="auto"/>
            <w:left w:val="none" w:sz="0" w:space="0" w:color="auto"/>
            <w:bottom w:val="none" w:sz="0" w:space="0" w:color="auto"/>
            <w:right w:val="none" w:sz="0" w:space="0" w:color="auto"/>
          </w:divBdr>
          <w:divsChild>
            <w:div w:id="2069452146">
              <w:marLeft w:val="0"/>
              <w:marRight w:val="0"/>
              <w:marTop w:val="0"/>
              <w:marBottom w:val="30"/>
              <w:divBdr>
                <w:top w:val="none" w:sz="0" w:space="0" w:color="auto"/>
                <w:left w:val="none" w:sz="0" w:space="0" w:color="auto"/>
                <w:bottom w:val="none" w:sz="0" w:space="0" w:color="auto"/>
                <w:right w:val="none" w:sz="0" w:space="0" w:color="auto"/>
              </w:divBdr>
            </w:div>
            <w:div w:id="237904596">
              <w:marLeft w:val="0"/>
              <w:marRight w:val="0"/>
              <w:marTop w:val="0"/>
              <w:marBottom w:val="0"/>
              <w:divBdr>
                <w:top w:val="none" w:sz="0" w:space="0" w:color="auto"/>
                <w:left w:val="none" w:sz="0" w:space="0" w:color="auto"/>
                <w:bottom w:val="none" w:sz="0" w:space="0" w:color="auto"/>
                <w:right w:val="none" w:sz="0" w:space="0" w:color="auto"/>
              </w:divBdr>
            </w:div>
          </w:divsChild>
        </w:div>
        <w:div w:id="372850853">
          <w:marLeft w:val="0"/>
          <w:marRight w:val="120"/>
          <w:marTop w:val="0"/>
          <w:marBottom w:val="120"/>
          <w:divBdr>
            <w:top w:val="none" w:sz="0" w:space="0" w:color="auto"/>
            <w:left w:val="none" w:sz="0" w:space="0" w:color="auto"/>
            <w:bottom w:val="none" w:sz="0" w:space="0" w:color="auto"/>
            <w:right w:val="none" w:sz="0" w:space="0" w:color="auto"/>
          </w:divBdr>
          <w:divsChild>
            <w:div w:id="4016018">
              <w:marLeft w:val="0"/>
              <w:marRight w:val="0"/>
              <w:marTop w:val="0"/>
              <w:marBottom w:val="30"/>
              <w:divBdr>
                <w:top w:val="none" w:sz="0" w:space="0" w:color="auto"/>
                <w:left w:val="none" w:sz="0" w:space="0" w:color="auto"/>
                <w:bottom w:val="none" w:sz="0" w:space="0" w:color="auto"/>
                <w:right w:val="none" w:sz="0" w:space="0" w:color="auto"/>
              </w:divBdr>
            </w:div>
            <w:div w:id="1469323319">
              <w:marLeft w:val="0"/>
              <w:marRight w:val="0"/>
              <w:marTop w:val="0"/>
              <w:marBottom w:val="0"/>
              <w:divBdr>
                <w:top w:val="none" w:sz="0" w:space="0" w:color="auto"/>
                <w:left w:val="none" w:sz="0" w:space="0" w:color="auto"/>
                <w:bottom w:val="none" w:sz="0" w:space="0" w:color="auto"/>
                <w:right w:val="none" w:sz="0" w:space="0" w:color="auto"/>
              </w:divBdr>
            </w:div>
          </w:divsChild>
        </w:div>
        <w:div w:id="1706907248">
          <w:marLeft w:val="0"/>
          <w:marRight w:val="120"/>
          <w:marTop w:val="0"/>
          <w:marBottom w:val="120"/>
          <w:divBdr>
            <w:top w:val="none" w:sz="0" w:space="0" w:color="auto"/>
            <w:left w:val="none" w:sz="0" w:space="0" w:color="auto"/>
            <w:bottom w:val="none" w:sz="0" w:space="0" w:color="auto"/>
            <w:right w:val="none" w:sz="0" w:space="0" w:color="auto"/>
          </w:divBdr>
          <w:divsChild>
            <w:div w:id="651715160">
              <w:marLeft w:val="0"/>
              <w:marRight w:val="0"/>
              <w:marTop w:val="0"/>
              <w:marBottom w:val="30"/>
              <w:divBdr>
                <w:top w:val="none" w:sz="0" w:space="0" w:color="auto"/>
                <w:left w:val="none" w:sz="0" w:space="0" w:color="auto"/>
                <w:bottom w:val="none" w:sz="0" w:space="0" w:color="auto"/>
                <w:right w:val="none" w:sz="0" w:space="0" w:color="auto"/>
              </w:divBdr>
            </w:div>
            <w:div w:id="1924794751">
              <w:marLeft w:val="0"/>
              <w:marRight w:val="0"/>
              <w:marTop w:val="0"/>
              <w:marBottom w:val="0"/>
              <w:divBdr>
                <w:top w:val="none" w:sz="0" w:space="0" w:color="auto"/>
                <w:left w:val="none" w:sz="0" w:space="0" w:color="auto"/>
                <w:bottom w:val="none" w:sz="0" w:space="0" w:color="auto"/>
                <w:right w:val="none" w:sz="0" w:space="0" w:color="auto"/>
              </w:divBdr>
            </w:div>
          </w:divsChild>
        </w:div>
        <w:div w:id="1286541120">
          <w:marLeft w:val="0"/>
          <w:marRight w:val="120"/>
          <w:marTop w:val="0"/>
          <w:marBottom w:val="120"/>
          <w:divBdr>
            <w:top w:val="none" w:sz="0" w:space="0" w:color="auto"/>
            <w:left w:val="none" w:sz="0" w:space="0" w:color="auto"/>
            <w:bottom w:val="none" w:sz="0" w:space="0" w:color="auto"/>
            <w:right w:val="none" w:sz="0" w:space="0" w:color="auto"/>
          </w:divBdr>
          <w:divsChild>
            <w:div w:id="762143507">
              <w:marLeft w:val="0"/>
              <w:marRight w:val="0"/>
              <w:marTop w:val="0"/>
              <w:marBottom w:val="30"/>
              <w:divBdr>
                <w:top w:val="none" w:sz="0" w:space="0" w:color="auto"/>
                <w:left w:val="none" w:sz="0" w:space="0" w:color="auto"/>
                <w:bottom w:val="none" w:sz="0" w:space="0" w:color="auto"/>
                <w:right w:val="none" w:sz="0" w:space="0" w:color="auto"/>
              </w:divBdr>
            </w:div>
            <w:div w:id="1820687257">
              <w:marLeft w:val="0"/>
              <w:marRight w:val="0"/>
              <w:marTop w:val="0"/>
              <w:marBottom w:val="0"/>
              <w:divBdr>
                <w:top w:val="none" w:sz="0" w:space="0" w:color="auto"/>
                <w:left w:val="none" w:sz="0" w:space="0" w:color="auto"/>
                <w:bottom w:val="none" w:sz="0" w:space="0" w:color="auto"/>
                <w:right w:val="none" w:sz="0" w:space="0" w:color="auto"/>
              </w:divBdr>
            </w:div>
          </w:divsChild>
        </w:div>
        <w:div w:id="1982803409">
          <w:marLeft w:val="0"/>
          <w:marRight w:val="120"/>
          <w:marTop w:val="0"/>
          <w:marBottom w:val="120"/>
          <w:divBdr>
            <w:top w:val="none" w:sz="0" w:space="0" w:color="auto"/>
            <w:left w:val="none" w:sz="0" w:space="0" w:color="auto"/>
            <w:bottom w:val="none" w:sz="0" w:space="0" w:color="auto"/>
            <w:right w:val="none" w:sz="0" w:space="0" w:color="auto"/>
          </w:divBdr>
          <w:divsChild>
            <w:div w:id="527062680">
              <w:marLeft w:val="0"/>
              <w:marRight w:val="0"/>
              <w:marTop w:val="0"/>
              <w:marBottom w:val="30"/>
              <w:divBdr>
                <w:top w:val="none" w:sz="0" w:space="0" w:color="auto"/>
                <w:left w:val="none" w:sz="0" w:space="0" w:color="auto"/>
                <w:bottom w:val="none" w:sz="0" w:space="0" w:color="auto"/>
                <w:right w:val="none" w:sz="0" w:space="0" w:color="auto"/>
              </w:divBdr>
            </w:div>
            <w:div w:id="426465489">
              <w:marLeft w:val="0"/>
              <w:marRight w:val="0"/>
              <w:marTop w:val="0"/>
              <w:marBottom w:val="0"/>
              <w:divBdr>
                <w:top w:val="none" w:sz="0" w:space="0" w:color="auto"/>
                <w:left w:val="none" w:sz="0" w:space="0" w:color="auto"/>
                <w:bottom w:val="none" w:sz="0" w:space="0" w:color="auto"/>
                <w:right w:val="none" w:sz="0" w:space="0" w:color="auto"/>
              </w:divBdr>
            </w:div>
          </w:divsChild>
        </w:div>
        <w:div w:id="2120904079">
          <w:marLeft w:val="0"/>
          <w:marRight w:val="120"/>
          <w:marTop w:val="0"/>
          <w:marBottom w:val="120"/>
          <w:divBdr>
            <w:top w:val="none" w:sz="0" w:space="0" w:color="auto"/>
            <w:left w:val="none" w:sz="0" w:space="0" w:color="auto"/>
            <w:bottom w:val="none" w:sz="0" w:space="0" w:color="auto"/>
            <w:right w:val="none" w:sz="0" w:space="0" w:color="auto"/>
          </w:divBdr>
          <w:divsChild>
            <w:div w:id="1400980786">
              <w:marLeft w:val="0"/>
              <w:marRight w:val="0"/>
              <w:marTop w:val="0"/>
              <w:marBottom w:val="30"/>
              <w:divBdr>
                <w:top w:val="none" w:sz="0" w:space="0" w:color="auto"/>
                <w:left w:val="none" w:sz="0" w:space="0" w:color="auto"/>
                <w:bottom w:val="none" w:sz="0" w:space="0" w:color="auto"/>
                <w:right w:val="none" w:sz="0" w:space="0" w:color="auto"/>
              </w:divBdr>
            </w:div>
            <w:div w:id="488712348">
              <w:marLeft w:val="0"/>
              <w:marRight w:val="0"/>
              <w:marTop w:val="0"/>
              <w:marBottom w:val="0"/>
              <w:divBdr>
                <w:top w:val="none" w:sz="0" w:space="0" w:color="auto"/>
                <w:left w:val="none" w:sz="0" w:space="0" w:color="auto"/>
                <w:bottom w:val="none" w:sz="0" w:space="0" w:color="auto"/>
                <w:right w:val="none" w:sz="0" w:space="0" w:color="auto"/>
              </w:divBdr>
            </w:div>
          </w:divsChild>
        </w:div>
        <w:div w:id="1384327012">
          <w:marLeft w:val="0"/>
          <w:marRight w:val="120"/>
          <w:marTop w:val="0"/>
          <w:marBottom w:val="120"/>
          <w:divBdr>
            <w:top w:val="none" w:sz="0" w:space="0" w:color="auto"/>
            <w:left w:val="none" w:sz="0" w:space="0" w:color="auto"/>
            <w:bottom w:val="none" w:sz="0" w:space="0" w:color="auto"/>
            <w:right w:val="none" w:sz="0" w:space="0" w:color="auto"/>
          </w:divBdr>
          <w:divsChild>
            <w:div w:id="635335600">
              <w:marLeft w:val="0"/>
              <w:marRight w:val="0"/>
              <w:marTop w:val="0"/>
              <w:marBottom w:val="30"/>
              <w:divBdr>
                <w:top w:val="none" w:sz="0" w:space="0" w:color="auto"/>
                <w:left w:val="none" w:sz="0" w:space="0" w:color="auto"/>
                <w:bottom w:val="none" w:sz="0" w:space="0" w:color="auto"/>
                <w:right w:val="none" w:sz="0" w:space="0" w:color="auto"/>
              </w:divBdr>
            </w:div>
            <w:div w:id="1624193346">
              <w:marLeft w:val="0"/>
              <w:marRight w:val="0"/>
              <w:marTop w:val="0"/>
              <w:marBottom w:val="0"/>
              <w:divBdr>
                <w:top w:val="none" w:sz="0" w:space="0" w:color="auto"/>
                <w:left w:val="none" w:sz="0" w:space="0" w:color="auto"/>
                <w:bottom w:val="none" w:sz="0" w:space="0" w:color="auto"/>
                <w:right w:val="none" w:sz="0" w:space="0" w:color="auto"/>
              </w:divBdr>
            </w:div>
            <w:div w:id="596521896">
              <w:marLeft w:val="0"/>
              <w:marRight w:val="0"/>
              <w:marTop w:val="0"/>
              <w:marBottom w:val="0"/>
              <w:divBdr>
                <w:top w:val="none" w:sz="0" w:space="0" w:color="auto"/>
                <w:left w:val="none" w:sz="0" w:space="0" w:color="auto"/>
                <w:bottom w:val="none" w:sz="0" w:space="0" w:color="auto"/>
                <w:right w:val="none" w:sz="0" w:space="0" w:color="auto"/>
              </w:divBdr>
            </w:div>
          </w:divsChild>
        </w:div>
        <w:div w:id="2015690863">
          <w:marLeft w:val="0"/>
          <w:marRight w:val="120"/>
          <w:marTop w:val="0"/>
          <w:marBottom w:val="120"/>
          <w:divBdr>
            <w:top w:val="none" w:sz="0" w:space="0" w:color="auto"/>
            <w:left w:val="none" w:sz="0" w:space="0" w:color="auto"/>
            <w:bottom w:val="none" w:sz="0" w:space="0" w:color="auto"/>
            <w:right w:val="none" w:sz="0" w:space="0" w:color="auto"/>
          </w:divBdr>
          <w:divsChild>
            <w:div w:id="850141590">
              <w:marLeft w:val="0"/>
              <w:marRight w:val="0"/>
              <w:marTop w:val="0"/>
              <w:marBottom w:val="30"/>
              <w:divBdr>
                <w:top w:val="none" w:sz="0" w:space="0" w:color="auto"/>
                <w:left w:val="none" w:sz="0" w:space="0" w:color="auto"/>
                <w:bottom w:val="none" w:sz="0" w:space="0" w:color="auto"/>
                <w:right w:val="none" w:sz="0" w:space="0" w:color="auto"/>
              </w:divBdr>
            </w:div>
            <w:div w:id="2119399596">
              <w:marLeft w:val="0"/>
              <w:marRight w:val="0"/>
              <w:marTop w:val="0"/>
              <w:marBottom w:val="0"/>
              <w:divBdr>
                <w:top w:val="none" w:sz="0" w:space="0" w:color="auto"/>
                <w:left w:val="none" w:sz="0" w:space="0" w:color="auto"/>
                <w:bottom w:val="none" w:sz="0" w:space="0" w:color="auto"/>
                <w:right w:val="none" w:sz="0" w:space="0" w:color="auto"/>
              </w:divBdr>
            </w:div>
          </w:divsChild>
        </w:div>
        <w:div w:id="2029259855">
          <w:marLeft w:val="0"/>
          <w:marRight w:val="120"/>
          <w:marTop w:val="0"/>
          <w:marBottom w:val="120"/>
          <w:divBdr>
            <w:top w:val="none" w:sz="0" w:space="0" w:color="auto"/>
            <w:left w:val="none" w:sz="0" w:space="0" w:color="auto"/>
            <w:bottom w:val="none" w:sz="0" w:space="0" w:color="auto"/>
            <w:right w:val="none" w:sz="0" w:space="0" w:color="auto"/>
          </w:divBdr>
          <w:divsChild>
            <w:div w:id="450982003">
              <w:marLeft w:val="0"/>
              <w:marRight w:val="0"/>
              <w:marTop w:val="0"/>
              <w:marBottom w:val="30"/>
              <w:divBdr>
                <w:top w:val="none" w:sz="0" w:space="0" w:color="auto"/>
                <w:left w:val="none" w:sz="0" w:space="0" w:color="auto"/>
                <w:bottom w:val="none" w:sz="0" w:space="0" w:color="auto"/>
                <w:right w:val="none" w:sz="0" w:space="0" w:color="auto"/>
              </w:divBdr>
            </w:div>
            <w:div w:id="58679269">
              <w:marLeft w:val="0"/>
              <w:marRight w:val="0"/>
              <w:marTop w:val="0"/>
              <w:marBottom w:val="0"/>
              <w:divBdr>
                <w:top w:val="none" w:sz="0" w:space="0" w:color="auto"/>
                <w:left w:val="none" w:sz="0" w:space="0" w:color="auto"/>
                <w:bottom w:val="none" w:sz="0" w:space="0" w:color="auto"/>
                <w:right w:val="none" w:sz="0" w:space="0" w:color="auto"/>
              </w:divBdr>
            </w:div>
          </w:divsChild>
        </w:div>
        <w:div w:id="626735835">
          <w:marLeft w:val="0"/>
          <w:marRight w:val="120"/>
          <w:marTop w:val="0"/>
          <w:marBottom w:val="120"/>
          <w:divBdr>
            <w:top w:val="none" w:sz="0" w:space="0" w:color="auto"/>
            <w:left w:val="none" w:sz="0" w:space="0" w:color="auto"/>
            <w:bottom w:val="none" w:sz="0" w:space="0" w:color="auto"/>
            <w:right w:val="none" w:sz="0" w:space="0" w:color="auto"/>
          </w:divBdr>
          <w:divsChild>
            <w:div w:id="1237742550">
              <w:marLeft w:val="0"/>
              <w:marRight w:val="0"/>
              <w:marTop w:val="0"/>
              <w:marBottom w:val="30"/>
              <w:divBdr>
                <w:top w:val="none" w:sz="0" w:space="0" w:color="auto"/>
                <w:left w:val="none" w:sz="0" w:space="0" w:color="auto"/>
                <w:bottom w:val="none" w:sz="0" w:space="0" w:color="auto"/>
                <w:right w:val="none" w:sz="0" w:space="0" w:color="auto"/>
              </w:divBdr>
            </w:div>
            <w:div w:id="363404845">
              <w:marLeft w:val="0"/>
              <w:marRight w:val="0"/>
              <w:marTop w:val="0"/>
              <w:marBottom w:val="0"/>
              <w:divBdr>
                <w:top w:val="none" w:sz="0" w:space="0" w:color="auto"/>
                <w:left w:val="none" w:sz="0" w:space="0" w:color="auto"/>
                <w:bottom w:val="none" w:sz="0" w:space="0" w:color="auto"/>
                <w:right w:val="none" w:sz="0" w:space="0" w:color="auto"/>
              </w:divBdr>
            </w:div>
          </w:divsChild>
        </w:div>
        <w:div w:id="2075811022">
          <w:marLeft w:val="0"/>
          <w:marRight w:val="120"/>
          <w:marTop w:val="0"/>
          <w:marBottom w:val="120"/>
          <w:divBdr>
            <w:top w:val="none" w:sz="0" w:space="0" w:color="auto"/>
            <w:left w:val="none" w:sz="0" w:space="0" w:color="auto"/>
            <w:bottom w:val="none" w:sz="0" w:space="0" w:color="auto"/>
            <w:right w:val="none" w:sz="0" w:space="0" w:color="auto"/>
          </w:divBdr>
          <w:divsChild>
            <w:div w:id="86193256">
              <w:marLeft w:val="0"/>
              <w:marRight w:val="0"/>
              <w:marTop w:val="0"/>
              <w:marBottom w:val="30"/>
              <w:divBdr>
                <w:top w:val="none" w:sz="0" w:space="0" w:color="auto"/>
                <w:left w:val="none" w:sz="0" w:space="0" w:color="auto"/>
                <w:bottom w:val="none" w:sz="0" w:space="0" w:color="auto"/>
                <w:right w:val="none" w:sz="0" w:space="0" w:color="auto"/>
              </w:divBdr>
            </w:div>
            <w:div w:id="134564322">
              <w:marLeft w:val="0"/>
              <w:marRight w:val="0"/>
              <w:marTop w:val="0"/>
              <w:marBottom w:val="0"/>
              <w:divBdr>
                <w:top w:val="none" w:sz="0" w:space="0" w:color="auto"/>
                <w:left w:val="none" w:sz="0" w:space="0" w:color="auto"/>
                <w:bottom w:val="none" w:sz="0" w:space="0" w:color="auto"/>
                <w:right w:val="none" w:sz="0" w:space="0" w:color="auto"/>
              </w:divBdr>
            </w:div>
          </w:divsChild>
        </w:div>
        <w:div w:id="172384608">
          <w:marLeft w:val="0"/>
          <w:marRight w:val="120"/>
          <w:marTop w:val="0"/>
          <w:marBottom w:val="120"/>
          <w:divBdr>
            <w:top w:val="none" w:sz="0" w:space="0" w:color="auto"/>
            <w:left w:val="none" w:sz="0" w:space="0" w:color="auto"/>
            <w:bottom w:val="none" w:sz="0" w:space="0" w:color="auto"/>
            <w:right w:val="none" w:sz="0" w:space="0" w:color="auto"/>
          </w:divBdr>
          <w:divsChild>
            <w:div w:id="1888300085">
              <w:marLeft w:val="0"/>
              <w:marRight w:val="0"/>
              <w:marTop w:val="0"/>
              <w:marBottom w:val="30"/>
              <w:divBdr>
                <w:top w:val="none" w:sz="0" w:space="0" w:color="auto"/>
                <w:left w:val="none" w:sz="0" w:space="0" w:color="auto"/>
                <w:bottom w:val="none" w:sz="0" w:space="0" w:color="auto"/>
                <w:right w:val="none" w:sz="0" w:space="0" w:color="auto"/>
              </w:divBdr>
            </w:div>
            <w:div w:id="1977371567">
              <w:marLeft w:val="0"/>
              <w:marRight w:val="0"/>
              <w:marTop w:val="0"/>
              <w:marBottom w:val="0"/>
              <w:divBdr>
                <w:top w:val="none" w:sz="0" w:space="0" w:color="auto"/>
                <w:left w:val="none" w:sz="0" w:space="0" w:color="auto"/>
                <w:bottom w:val="none" w:sz="0" w:space="0" w:color="auto"/>
                <w:right w:val="none" w:sz="0" w:space="0" w:color="auto"/>
              </w:divBdr>
            </w:div>
          </w:divsChild>
        </w:div>
        <w:div w:id="284579789">
          <w:marLeft w:val="0"/>
          <w:marRight w:val="120"/>
          <w:marTop w:val="0"/>
          <w:marBottom w:val="120"/>
          <w:divBdr>
            <w:top w:val="none" w:sz="0" w:space="0" w:color="auto"/>
            <w:left w:val="none" w:sz="0" w:space="0" w:color="auto"/>
            <w:bottom w:val="none" w:sz="0" w:space="0" w:color="auto"/>
            <w:right w:val="none" w:sz="0" w:space="0" w:color="auto"/>
          </w:divBdr>
          <w:divsChild>
            <w:div w:id="921524051">
              <w:marLeft w:val="0"/>
              <w:marRight w:val="0"/>
              <w:marTop w:val="0"/>
              <w:marBottom w:val="30"/>
              <w:divBdr>
                <w:top w:val="none" w:sz="0" w:space="0" w:color="auto"/>
                <w:left w:val="none" w:sz="0" w:space="0" w:color="auto"/>
                <w:bottom w:val="none" w:sz="0" w:space="0" w:color="auto"/>
                <w:right w:val="none" w:sz="0" w:space="0" w:color="auto"/>
              </w:divBdr>
            </w:div>
            <w:div w:id="1029839858">
              <w:marLeft w:val="0"/>
              <w:marRight w:val="0"/>
              <w:marTop w:val="0"/>
              <w:marBottom w:val="0"/>
              <w:divBdr>
                <w:top w:val="none" w:sz="0" w:space="0" w:color="auto"/>
                <w:left w:val="none" w:sz="0" w:space="0" w:color="auto"/>
                <w:bottom w:val="none" w:sz="0" w:space="0" w:color="auto"/>
                <w:right w:val="none" w:sz="0" w:space="0" w:color="auto"/>
              </w:divBdr>
            </w:div>
          </w:divsChild>
        </w:div>
        <w:div w:id="285163020">
          <w:marLeft w:val="0"/>
          <w:marRight w:val="120"/>
          <w:marTop w:val="0"/>
          <w:marBottom w:val="120"/>
          <w:divBdr>
            <w:top w:val="none" w:sz="0" w:space="0" w:color="auto"/>
            <w:left w:val="none" w:sz="0" w:space="0" w:color="auto"/>
            <w:bottom w:val="none" w:sz="0" w:space="0" w:color="auto"/>
            <w:right w:val="none" w:sz="0" w:space="0" w:color="auto"/>
          </w:divBdr>
          <w:divsChild>
            <w:div w:id="148251040">
              <w:marLeft w:val="0"/>
              <w:marRight w:val="0"/>
              <w:marTop w:val="0"/>
              <w:marBottom w:val="30"/>
              <w:divBdr>
                <w:top w:val="none" w:sz="0" w:space="0" w:color="auto"/>
                <w:left w:val="none" w:sz="0" w:space="0" w:color="auto"/>
                <w:bottom w:val="none" w:sz="0" w:space="0" w:color="auto"/>
                <w:right w:val="none" w:sz="0" w:space="0" w:color="auto"/>
              </w:divBdr>
            </w:div>
            <w:div w:id="131874033">
              <w:marLeft w:val="0"/>
              <w:marRight w:val="0"/>
              <w:marTop w:val="0"/>
              <w:marBottom w:val="0"/>
              <w:divBdr>
                <w:top w:val="none" w:sz="0" w:space="0" w:color="auto"/>
                <w:left w:val="none" w:sz="0" w:space="0" w:color="auto"/>
                <w:bottom w:val="none" w:sz="0" w:space="0" w:color="auto"/>
                <w:right w:val="none" w:sz="0" w:space="0" w:color="auto"/>
              </w:divBdr>
            </w:div>
          </w:divsChild>
        </w:div>
        <w:div w:id="196044671">
          <w:marLeft w:val="0"/>
          <w:marRight w:val="120"/>
          <w:marTop w:val="0"/>
          <w:marBottom w:val="120"/>
          <w:divBdr>
            <w:top w:val="none" w:sz="0" w:space="0" w:color="auto"/>
            <w:left w:val="none" w:sz="0" w:space="0" w:color="auto"/>
            <w:bottom w:val="none" w:sz="0" w:space="0" w:color="auto"/>
            <w:right w:val="none" w:sz="0" w:space="0" w:color="auto"/>
          </w:divBdr>
          <w:divsChild>
            <w:div w:id="1998878593">
              <w:marLeft w:val="0"/>
              <w:marRight w:val="0"/>
              <w:marTop w:val="0"/>
              <w:marBottom w:val="30"/>
              <w:divBdr>
                <w:top w:val="none" w:sz="0" w:space="0" w:color="auto"/>
                <w:left w:val="none" w:sz="0" w:space="0" w:color="auto"/>
                <w:bottom w:val="none" w:sz="0" w:space="0" w:color="auto"/>
                <w:right w:val="none" w:sz="0" w:space="0" w:color="auto"/>
              </w:divBdr>
            </w:div>
            <w:div w:id="1165364522">
              <w:marLeft w:val="0"/>
              <w:marRight w:val="0"/>
              <w:marTop w:val="0"/>
              <w:marBottom w:val="0"/>
              <w:divBdr>
                <w:top w:val="none" w:sz="0" w:space="0" w:color="auto"/>
                <w:left w:val="none" w:sz="0" w:space="0" w:color="auto"/>
                <w:bottom w:val="none" w:sz="0" w:space="0" w:color="auto"/>
                <w:right w:val="none" w:sz="0" w:space="0" w:color="auto"/>
              </w:divBdr>
            </w:div>
          </w:divsChild>
        </w:div>
        <w:div w:id="2043439872">
          <w:marLeft w:val="0"/>
          <w:marRight w:val="120"/>
          <w:marTop w:val="0"/>
          <w:marBottom w:val="120"/>
          <w:divBdr>
            <w:top w:val="none" w:sz="0" w:space="0" w:color="auto"/>
            <w:left w:val="none" w:sz="0" w:space="0" w:color="auto"/>
            <w:bottom w:val="none" w:sz="0" w:space="0" w:color="auto"/>
            <w:right w:val="none" w:sz="0" w:space="0" w:color="auto"/>
          </w:divBdr>
          <w:divsChild>
            <w:div w:id="395276192">
              <w:marLeft w:val="0"/>
              <w:marRight w:val="0"/>
              <w:marTop w:val="0"/>
              <w:marBottom w:val="30"/>
              <w:divBdr>
                <w:top w:val="none" w:sz="0" w:space="0" w:color="auto"/>
                <w:left w:val="none" w:sz="0" w:space="0" w:color="auto"/>
                <w:bottom w:val="none" w:sz="0" w:space="0" w:color="auto"/>
                <w:right w:val="none" w:sz="0" w:space="0" w:color="auto"/>
              </w:divBdr>
            </w:div>
            <w:div w:id="1942105908">
              <w:marLeft w:val="0"/>
              <w:marRight w:val="0"/>
              <w:marTop w:val="0"/>
              <w:marBottom w:val="0"/>
              <w:divBdr>
                <w:top w:val="none" w:sz="0" w:space="0" w:color="auto"/>
                <w:left w:val="none" w:sz="0" w:space="0" w:color="auto"/>
                <w:bottom w:val="none" w:sz="0" w:space="0" w:color="auto"/>
                <w:right w:val="none" w:sz="0" w:space="0" w:color="auto"/>
              </w:divBdr>
            </w:div>
          </w:divsChild>
        </w:div>
        <w:div w:id="1047990138">
          <w:marLeft w:val="0"/>
          <w:marRight w:val="120"/>
          <w:marTop w:val="0"/>
          <w:marBottom w:val="120"/>
          <w:divBdr>
            <w:top w:val="none" w:sz="0" w:space="0" w:color="auto"/>
            <w:left w:val="none" w:sz="0" w:space="0" w:color="auto"/>
            <w:bottom w:val="none" w:sz="0" w:space="0" w:color="auto"/>
            <w:right w:val="none" w:sz="0" w:space="0" w:color="auto"/>
          </w:divBdr>
          <w:divsChild>
            <w:div w:id="120736524">
              <w:marLeft w:val="0"/>
              <w:marRight w:val="0"/>
              <w:marTop w:val="0"/>
              <w:marBottom w:val="30"/>
              <w:divBdr>
                <w:top w:val="none" w:sz="0" w:space="0" w:color="auto"/>
                <w:left w:val="none" w:sz="0" w:space="0" w:color="auto"/>
                <w:bottom w:val="none" w:sz="0" w:space="0" w:color="auto"/>
                <w:right w:val="none" w:sz="0" w:space="0" w:color="auto"/>
              </w:divBdr>
            </w:div>
            <w:div w:id="896549911">
              <w:marLeft w:val="0"/>
              <w:marRight w:val="0"/>
              <w:marTop w:val="0"/>
              <w:marBottom w:val="0"/>
              <w:divBdr>
                <w:top w:val="none" w:sz="0" w:space="0" w:color="auto"/>
                <w:left w:val="none" w:sz="0" w:space="0" w:color="auto"/>
                <w:bottom w:val="none" w:sz="0" w:space="0" w:color="auto"/>
                <w:right w:val="none" w:sz="0" w:space="0" w:color="auto"/>
              </w:divBdr>
            </w:div>
          </w:divsChild>
        </w:div>
        <w:div w:id="2136555851">
          <w:marLeft w:val="0"/>
          <w:marRight w:val="120"/>
          <w:marTop w:val="0"/>
          <w:marBottom w:val="120"/>
          <w:divBdr>
            <w:top w:val="none" w:sz="0" w:space="0" w:color="auto"/>
            <w:left w:val="none" w:sz="0" w:space="0" w:color="auto"/>
            <w:bottom w:val="none" w:sz="0" w:space="0" w:color="auto"/>
            <w:right w:val="none" w:sz="0" w:space="0" w:color="auto"/>
          </w:divBdr>
          <w:divsChild>
            <w:div w:id="1145781374">
              <w:marLeft w:val="0"/>
              <w:marRight w:val="0"/>
              <w:marTop w:val="0"/>
              <w:marBottom w:val="30"/>
              <w:divBdr>
                <w:top w:val="none" w:sz="0" w:space="0" w:color="auto"/>
                <w:left w:val="none" w:sz="0" w:space="0" w:color="auto"/>
                <w:bottom w:val="none" w:sz="0" w:space="0" w:color="auto"/>
                <w:right w:val="none" w:sz="0" w:space="0" w:color="auto"/>
              </w:divBdr>
            </w:div>
            <w:div w:id="884482731">
              <w:marLeft w:val="0"/>
              <w:marRight w:val="0"/>
              <w:marTop w:val="0"/>
              <w:marBottom w:val="0"/>
              <w:divBdr>
                <w:top w:val="none" w:sz="0" w:space="0" w:color="auto"/>
                <w:left w:val="none" w:sz="0" w:space="0" w:color="auto"/>
                <w:bottom w:val="none" w:sz="0" w:space="0" w:color="auto"/>
                <w:right w:val="none" w:sz="0" w:space="0" w:color="auto"/>
              </w:divBdr>
            </w:div>
          </w:divsChild>
        </w:div>
        <w:div w:id="1916623032">
          <w:marLeft w:val="0"/>
          <w:marRight w:val="120"/>
          <w:marTop w:val="0"/>
          <w:marBottom w:val="120"/>
          <w:divBdr>
            <w:top w:val="none" w:sz="0" w:space="0" w:color="auto"/>
            <w:left w:val="none" w:sz="0" w:space="0" w:color="auto"/>
            <w:bottom w:val="none" w:sz="0" w:space="0" w:color="auto"/>
            <w:right w:val="none" w:sz="0" w:space="0" w:color="auto"/>
          </w:divBdr>
          <w:divsChild>
            <w:div w:id="47657719">
              <w:marLeft w:val="0"/>
              <w:marRight w:val="0"/>
              <w:marTop w:val="0"/>
              <w:marBottom w:val="30"/>
              <w:divBdr>
                <w:top w:val="none" w:sz="0" w:space="0" w:color="auto"/>
                <w:left w:val="none" w:sz="0" w:space="0" w:color="auto"/>
                <w:bottom w:val="none" w:sz="0" w:space="0" w:color="auto"/>
                <w:right w:val="none" w:sz="0" w:space="0" w:color="auto"/>
              </w:divBdr>
            </w:div>
            <w:div w:id="1308589635">
              <w:marLeft w:val="0"/>
              <w:marRight w:val="0"/>
              <w:marTop w:val="0"/>
              <w:marBottom w:val="0"/>
              <w:divBdr>
                <w:top w:val="none" w:sz="0" w:space="0" w:color="auto"/>
                <w:left w:val="none" w:sz="0" w:space="0" w:color="auto"/>
                <w:bottom w:val="none" w:sz="0" w:space="0" w:color="auto"/>
                <w:right w:val="none" w:sz="0" w:space="0" w:color="auto"/>
              </w:divBdr>
            </w:div>
          </w:divsChild>
        </w:div>
        <w:div w:id="388461242">
          <w:marLeft w:val="0"/>
          <w:marRight w:val="120"/>
          <w:marTop w:val="0"/>
          <w:marBottom w:val="120"/>
          <w:divBdr>
            <w:top w:val="none" w:sz="0" w:space="0" w:color="auto"/>
            <w:left w:val="none" w:sz="0" w:space="0" w:color="auto"/>
            <w:bottom w:val="none" w:sz="0" w:space="0" w:color="auto"/>
            <w:right w:val="none" w:sz="0" w:space="0" w:color="auto"/>
          </w:divBdr>
          <w:divsChild>
            <w:div w:id="1073773809">
              <w:marLeft w:val="0"/>
              <w:marRight w:val="0"/>
              <w:marTop w:val="0"/>
              <w:marBottom w:val="30"/>
              <w:divBdr>
                <w:top w:val="none" w:sz="0" w:space="0" w:color="auto"/>
                <w:left w:val="none" w:sz="0" w:space="0" w:color="auto"/>
                <w:bottom w:val="none" w:sz="0" w:space="0" w:color="auto"/>
                <w:right w:val="none" w:sz="0" w:space="0" w:color="auto"/>
              </w:divBdr>
            </w:div>
            <w:div w:id="1640845645">
              <w:marLeft w:val="0"/>
              <w:marRight w:val="0"/>
              <w:marTop w:val="0"/>
              <w:marBottom w:val="0"/>
              <w:divBdr>
                <w:top w:val="none" w:sz="0" w:space="0" w:color="auto"/>
                <w:left w:val="none" w:sz="0" w:space="0" w:color="auto"/>
                <w:bottom w:val="none" w:sz="0" w:space="0" w:color="auto"/>
                <w:right w:val="none" w:sz="0" w:space="0" w:color="auto"/>
              </w:divBdr>
            </w:div>
          </w:divsChild>
        </w:div>
        <w:div w:id="1008562114">
          <w:marLeft w:val="0"/>
          <w:marRight w:val="120"/>
          <w:marTop w:val="0"/>
          <w:marBottom w:val="120"/>
          <w:divBdr>
            <w:top w:val="none" w:sz="0" w:space="0" w:color="auto"/>
            <w:left w:val="none" w:sz="0" w:space="0" w:color="auto"/>
            <w:bottom w:val="none" w:sz="0" w:space="0" w:color="auto"/>
            <w:right w:val="none" w:sz="0" w:space="0" w:color="auto"/>
          </w:divBdr>
          <w:divsChild>
            <w:div w:id="1761104089">
              <w:marLeft w:val="0"/>
              <w:marRight w:val="0"/>
              <w:marTop w:val="0"/>
              <w:marBottom w:val="30"/>
              <w:divBdr>
                <w:top w:val="none" w:sz="0" w:space="0" w:color="auto"/>
                <w:left w:val="none" w:sz="0" w:space="0" w:color="auto"/>
                <w:bottom w:val="none" w:sz="0" w:space="0" w:color="auto"/>
                <w:right w:val="none" w:sz="0" w:space="0" w:color="auto"/>
              </w:divBdr>
            </w:div>
            <w:div w:id="584270754">
              <w:marLeft w:val="0"/>
              <w:marRight w:val="0"/>
              <w:marTop w:val="0"/>
              <w:marBottom w:val="0"/>
              <w:divBdr>
                <w:top w:val="none" w:sz="0" w:space="0" w:color="auto"/>
                <w:left w:val="none" w:sz="0" w:space="0" w:color="auto"/>
                <w:bottom w:val="none" w:sz="0" w:space="0" w:color="auto"/>
                <w:right w:val="none" w:sz="0" w:space="0" w:color="auto"/>
              </w:divBdr>
            </w:div>
          </w:divsChild>
        </w:div>
        <w:div w:id="148523028">
          <w:marLeft w:val="0"/>
          <w:marRight w:val="120"/>
          <w:marTop w:val="0"/>
          <w:marBottom w:val="120"/>
          <w:divBdr>
            <w:top w:val="none" w:sz="0" w:space="0" w:color="auto"/>
            <w:left w:val="none" w:sz="0" w:space="0" w:color="auto"/>
            <w:bottom w:val="none" w:sz="0" w:space="0" w:color="auto"/>
            <w:right w:val="none" w:sz="0" w:space="0" w:color="auto"/>
          </w:divBdr>
          <w:divsChild>
            <w:div w:id="42599688">
              <w:marLeft w:val="0"/>
              <w:marRight w:val="0"/>
              <w:marTop w:val="0"/>
              <w:marBottom w:val="30"/>
              <w:divBdr>
                <w:top w:val="none" w:sz="0" w:space="0" w:color="auto"/>
                <w:left w:val="none" w:sz="0" w:space="0" w:color="auto"/>
                <w:bottom w:val="none" w:sz="0" w:space="0" w:color="auto"/>
                <w:right w:val="none" w:sz="0" w:space="0" w:color="auto"/>
              </w:divBdr>
            </w:div>
            <w:div w:id="369917213">
              <w:marLeft w:val="0"/>
              <w:marRight w:val="0"/>
              <w:marTop w:val="0"/>
              <w:marBottom w:val="0"/>
              <w:divBdr>
                <w:top w:val="none" w:sz="0" w:space="0" w:color="auto"/>
                <w:left w:val="none" w:sz="0" w:space="0" w:color="auto"/>
                <w:bottom w:val="none" w:sz="0" w:space="0" w:color="auto"/>
                <w:right w:val="none" w:sz="0" w:space="0" w:color="auto"/>
              </w:divBdr>
            </w:div>
            <w:div w:id="1718427420">
              <w:marLeft w:val="0"/>
              <w:marRight w:val="0"/>
              <w:marTop w:val="0"/>
              <w:marBottom w:val="0"/>
              <w:divBdr>
                <w:top w:val="none" w:sz="0" w:space="0" w:color="auto"/>
                <w:left w:val="none" w:sz="0" w:space="0" w:color="auto"/>
                <w:bottom w:val="none" w:sz="0" w:space="0" w:color="auto"/>
                <w:right w:val="none" w:sz="0" w:space="0" w:color="auto"/>
              </w:divBdr>
            </w:div>
          </w:divsChild>
        </w:div>
        <w:div w:id="82920139">
          <w:marLeft w:val="0"/>
          <w:marRight w:val="120"/>
          <w:marTop w:val="0"/>
          <w:marBottom w:val="120"/>
          <w:divBdr>
            <w:top w:val="none" w:sz="0" w:space="0" w:color="auto"/>
            <w:left w:val="none" w:sz="0" w:space="0" w:color="auto"/>
            <w:bottom w:val="none" w:sz="0" w:space="0" w:color="auto"/>
            <w:right w:val="none" w:sz="0" w:space="0" w:color="auto"/>
          </w:divBdr>
          <w:divsChild>
            <w:div w:id="970280482">
              <w:marLeft w:val="0"/>
              <w:marRight w:val="0"/>
              <w:marTop w:val="0"/>
              <w:marBottom w:val="30"/>
              <w:divBdr>
                <w:top w:val="none" w:sz="0" w:space="0" w:color="auto"/>
                <w:left w:val="none" w:sz="0" w:space="0" w:color="auto"/>
                <w:bottom w:val="none" w:sz="0" w:space="0" w:color="auto"/>
                <w:right w:val="none" w:sz="0" w:space="0" w:color="auto"/>
              </w:divBdr>
            </w:div>
            <w:div w:id="2168133">
              <w:marLeft w:val="0"/>
              <w:marRight w:val="0"/>
              <w:marTop w:val="0"/>
              <w:marBottom w:val="0"/>
              <w:divBdr>
                <w:top w:val="none" w:sz="0" w:space="0" w:color="auto"/>
                <w:left w:val="none" w:sz="0" w:space="0" w:color="auto"/>
                <w:bottom w:val="none" w:sz="0" w:space="0" w:color="auto"/>
                <w:right w:val="none" w:sz="0" w:space="0" w:color="auto"/>
              </w:divBdr>
            </w:div>
          </w:divsChild>
        </w:div>
        <w:div w:id="977343055">
          <w:marLeft w:val="0"/>
          <w:marRight w:val="120"/>
          <w:marTop w:val="0"/>
          <w:marBottom w:val="120"/>
          <w:divBdr>
            <w:top w:val="none" w:sz="0" w:space="0" w:color="auto"/>
            <w:left w:val="none" w:sz="0" w:space="0" w:color="auto"/>
            <w:bottom w:val="none" w:sz="0" w:space="0" w:color="auto"/>
            <w:right w:val="none" w:sz="0" w:space="0" w:color="auto"/>
          </w:divBdr>
          <w:divsChild>
            <w:div w:id="2117404490">
              <w:marLeft w:val="0"/>
              <w:marRight w:val="0"/>
              <w:marTop w:val="0"/>
              <w:marBottom w:val="30"/>
              <w:divBdr>
                <w:top w:val="none" w:sz="0" w:space="0" w:color="auto"/>
                <w:left w:val="none" w:sz="0" w:space="0" w:color="auto"/>
                <w:bottom w:val="none" w:sz="0" w:space="0" w:color="auto"/>
                <w:right w:val="none" w:sz="0" w:space="0" w:color="auto"/>
              </w:divBdr>
            </w:div>
            <w:div w:id="440105109">
              <w:marLeft w:val="0"/>
              <w:marRight w:val="0"/>
              <w:marTop w:val="0"/>
              <w:marBottom w:val="0"/>
              <w:divBdr>
                <w:top w:val="none" w:sz="0" w:space="0" w:color="auto"/>
                <w:left w:val="none" w:sz="0" w:space="0" w:color="auto"/>
                <w:bottom w:val="none" w:sz="0" w:space="0" w:color="auto"/>
                <w:right w:val="none" w:sz="0" w:space="0" w:color="auto"/>
              </w:divBdr>
            </w:div>
            <w:div w:id="571549907">
              <w:marLeft w:val="0"/>
              <w:marRight w:val="0"/>
              <w:marTop w:val="0"/>
              <w:marBottom w:val="0"/>
              <w:divBdr>
                <w:top w:val="none" w:sz="0" w:space="0" w:color="auto"/>
                <w:left w:val="none" w:sz="0" w:space="0" w:color="auto"/>
                <w:bottom w:val="none" w:sz="0" w:space="0" w:color="auto"/>
                <w:right w:val="none" w:sz="0" w:space="0" w:color="auto"/>
              </w:divBdr>
            </w:div>
          </w:divsChild>
        </w:div>
        <w:div w:id="1654487904">
          <w:marLeft w:val="0"/>
          <w:marRight w:val="120"/>
          <w:marTop w:val="0"/>
          <w:marBottom w:val="120"/>
          <w:divBdr>
            <w:top w:val="none" w:sz="0" w:space="0" w:color="auto"/>
            <w:left w:val="none" w:sz="0" w:space="0" w:color="auto"/>
            <w:bottom w:val="none" w:sz="0" w:space="0" w:color="auto"/>
            <w:right w:val="none" w:sz="0" w:space="0" w:color="auto"/>
          </w:divBdr>
          <w:divsChild>
            <w:div w:id="1707565186">
              <w:marLeft w:val="0"/>
              <w:marRight w:val="0"/>
              <w:marTop w:val="0"/>
              <w:marBottom w:val="30"/>
              <w:divBdr>
                <w:top w:val="none" w:sz="0" w:space="0" w:color="auto"/>
                <w:left w:val="none" w:sz="0" w:space="0" w:color="auto"/>
                <w:bottom w:val="none" w:sz="0" w:space="0" w:color="auto"/>
                <w:right w:val="none" w:sz="0" w:space="0" w:color="auto"/>
              </w:divBdr>
            </w:div>
            <w:div w:id="2135364527">
              <w:marLeft w:val="0"/>
              <w:marRight w:val="0"/>
              <w:marTop w:val="0"/>
              <w:marBottom w:val="0"/>
              <w:divBdr>
                <w:top w:val="none" w:sz="0" w:space="0" w:color="auto"/>
                <w:left w:val="none" w:sz="0" w:space="0" w:color="auto"/>
                <w:bottom w:val="none" w:sz="0" w:space="0" w:color="auto"/>
                <w:right w:val="none" w:sz="0" w:space="0" w:color="auto"/>
              </w:divBdr>
            </w:div>
            <w:div w:id="551383060">
              <w:marLeft w:val="0"/>
              <w:marRight w:val="0"/>
              <w:marTop w:val="0"/>
              <w:marBottom w:val="0"/>
              <w:divBdr>
                <w:top w:val="none" w:sz="0" w:space="0" w:color="auto"/>
                <w:left w:val="none" w:sz="0" w:space="0" w:color="auto"/>
                <w:bottom w:val="none" w:sz="0" w:space="0" w:color="auto"/>
                <w:right w:val="none" w:sz="0" w:space="0" w:color="auto"/>
              </w:divBdr>
            </w:div>
          </w:divsChild>
        </w:div>
        <w:div w:id="208419105">
          <w:marLeft w:val="0"/>
          <w:marRight w:val="120"/>
          <w:marTop w:val="0"/>
          <w:marBottom w:val="120"/>
          <w:divBdr>
            <w:top w:val="none" w:sz="0" w:space="0" w:color="auto"/>
            <w:left w:val="none" w:sz="0" w:space="0" w:color="auto"/>
            <w:bottom w:val="none" w:sz="0" w:space="0" w:color="auto"/>
            <w:right w:val="none" w:sz="0" w:space="0" w:color="auto"/>
          </w:divBdr>
          <w:divsChild>
            <w:div w:id="801918923">
              <w:marLeft w:val="0"/>
              <w:marRight w:val="0"/>
              <w:marTop w:val="0"/>
              <w:marBottom w:val="30"/>
              <w:divBdr>
                <w:top w:val="none" w:sz="0" w:space="0" w:color="auto"/>
                <w:left w:val="none" w:sz="0" w:space="0" w:color="auto"/>
                <w:bottom w:val="none" w:sz="0" w:space="0" w:color="auto"/>
                <w:right w:val="none" w:sz="0" w:space="0" w:color="auto"/>
              </w:divBdr>
            </w:div>
            <w:div w:id="1245383611">
              <w:marLeft w:val="0"/>
              <w:marRight w:val="0"/>
              <w:marTop w:val="0"/>
              <w:marBottom w:val="0"/>
              <w:divBdr>
                <w:top w:val="none" w:sz="0" w:space="0" w:color="auto"/>
                <w:left w:val="none" w:sz="0" w:space="0" w:color="auto"/>
                <w:bottom w:val="none" w:sz="0" w:space="0" w:color="auto"/>
                <w:right w:val="none" w:sz="0" w:space="0" w:color="auto"/>
              </w:divBdr>
            </w:div>
          </w:divsChild>
        </w:div>
        <w:div w:id="2085029716">
          <w:marLeft w:val="0"/>
          <w:marRight w:val="120"/>
          <w:marTop w:val="0"/>
          <w:marBottom w:val="120"/>
          <w:divBdr>
            <w:top w:val="none" w:sz="0" w:space="0" w:color="auto"/>
            <w:left w:val="none" w:sz="0" w:space="0" w:color="auto"/>
            <w:bottom w:val="none" w:sz="0" w:space="0" w:color="auto"/>
            <w:right w:val="none" w:sz="0" w:space="0" w:color="auto"/>
          </w:divBdr>
          <w:divsChild>
            <w:div w:id="1059402099">
              <w:marLeft w:val="0"/>
              <w:marRight w:val="0"/>
              <w:marTop w:val="0"/>
              <w:marBottom w:val="30"/>
              <w:divBdr>
                <w:top w:val="none" w:sz="0" w:space="0" w:color="auto"/>
                <w:left w:val="none" w:sz="0" w:space="0" w:color="auto"/>
                <w:bottom w:val="none" w:sz="0" w:space="0" w:color="auto"/>
                <w:right w:val="none" w:sz="0" w:space="0" w:color="auto"/>
              </w:divBdr>
            </w:div>
            <w:div w:id="538473320">
              <w:marLeft w:val="0"/>
              <w:marRight w:val="0"/>
              <w:marTop w:val="0"/>
              <w:marBottom w:val="0"/>
              <w:divBdr>
                <w:top w:val="none" w:sz="0" w:space="0" w:color="auto"/>
                <w:left w:val="none" w:sz="0" w:space="0" w:color="auto"/>
                <w:bottom w:val="none" w:sz="0" w:space="0" w:color="auto"/>
                <w:right w:val="none" w:sz="0" w:space="0" w:color="auto"/>
              </w:divBdr>
            </w:div>
          </w:divsChild>
        </w:div>
        <w:div w:id="1825655791">
          <w:marLeft w:val="0"/>
          <w:marRight w:val="120"/>
          <w:marTop w:val="0"/>
          <w:marBottom w:val="120"/>
          <w:divBdr>
            <w:top w:val="none" w:sz="0" w:space="0" w:color="auto"/>
            <w:left w:val="none" w:sz="0" w:space="0" w:color="auto"/>
            <w:bottom w:val="none" w:sz="0" w:space="0" w:color="auto"/>
            <w:right w:val="none" w:sz="0" w:space="0" w:color="auto"/>
          </w:divBdr>
          <w:divsChild>
            <w:div w:id="587888161">
              <w:marLeft w:val="0"/>
              <w:marRight w:val="0"/>
              <w:marTop w:val="0"/>
              <w:marBottom w:val="30"/>
              <w:divBdr>
                <w:top w:val="none" w:sz="0" w:space="0" w:color="auto"/>
                <w:left w:val="none" w:sz="0" w:space="0" w:color="auto"/>
                <w:bottom w:val="none" w:sz="0" w:space="0" w:color="auto"/>
                <w:right w:val="none" w:sz="0" w:space="0" w:color="auto"/>
              </w:divBdr>
            </w:div>
            <w:div w:id="2022656752">
              <w:marLeft w:val="0"/>
              <w:marRight w:val="0"/>
              <w:marTop w:val="0"/>
              <w:marBottom w:val="0"/>
              <w:divBdr>
                <w:top w:val="none" w:sz="0" w:space="0" w:color="auto"/>
                <w:left w:val="none" w:sz="0" w:space="0" w:color="auto"/>
                <w:bottom w:val="none" w:sz="0" w:space="0" w:color="auto"/>
                <w:right w:val="none" w:sz="0" w:space="0" w:color="auto"/>
              </w:divBdr>
            </w:div>
          </w:divsChild>
        </w:div>
        <w:div w:id="1509979188">
          <w:marLeft w:val="0"/>
          <w:marRight w:val="120"/>
          <w:marTop w:val="0"/>
          <w:marBottom w:val="120"/>
          <w:divBdr>
            <w:top w:val="none" w:sz="0" w:space="0" w:color="auto"/>
            <w:left w:val="none" w:sz="0" w:space="0" w:color="auto"/>
            <w:bottom w:val="none" w:sz="0" w:space="0" w:color="auto"/>
            <w:right w:val="none" w:sz="0" w:space="0" w:color="auto"/>
          </w:divBdr>
          <w:divsChild>
            <w:div w:id="835920694">
              <w:marLeft w:val="0"/>
              <w:marRight w:val="0"/>
              <w:marTop w:val="0"/>
              <w:marBottom w:val="30"/>
              <w:divBdr>
                <w:top w:val="none" w:sz="0" w:space="0" w:color="auto"/>
                <w:left w:val="none" w:sz="0" w:space="0" w:color="auto"/>
                <w:bottom w:val="none" w:sz="0" w:space="0" w:color="auto"/>
                <w:right w:val="none" w:sz="0" w:space="0" w:color="auto"/>
              </w:divBdr>
            </w:div>
            <w:div w:id="1312439139">
              <w:marLeft w:val="0"/>
              <w:marRight w:val="0"/>
              <w:marTop w:val="0"/>
              <w:marBottom w:val="0"/>
              <w:divBdr>
                <w:top w:val="none" w:sz="0" w:space="0" w:color="auto"/>
                <w:left w:val="none" w:sz="0" w:space="0" w:color="auto"/>
                <w:bottom w:val="none" w:sz="0" w:space="0" w:color="auto"/>
                <w:right w:val="none" w:sz="0" w:space="0" w:color="auto"/>
              </w:divBdr>
            </w:div>
          </w:divsChild>
        </w:div>
        <w:div w:id="1581522529">
          <w:marLeft w:val="0"/>
          <w:marRight w:val="120"/>
          <w:marTop w:val="0"/>
          <w:marBottom w:val="120"/>
          <w:divBdr>
            <w:top w:val="none" w:sz="0" w:space="0" w:color="auto"/>
            <w:left w:val="none" w:sz="0" w:space="0" w:color="auto"/>
            <w:bottom w:val="none" w:sz="0" w:space="0" w:color="auto"/>
            <w:right w:val="none" w:sz="0" w:space="0" w:color="auto"/>
          </w:divBdr>
          <w:divsChild>
            <w:div w:id="735710708">
              <w:marLeft w:val="0"/>
              <w:marRight w:val="0"/>
              <w:marTop w:val="0"/>
              <w:marBottom w:val="30"/>
              <w:divBdr>
                <w:top w:val="none" w:sz="0" w:space="0" w:color="auto"/>
                <w:left w:val="none" w:sz="0" w:space="0" w:color="auto"/>
                <w:bottom w:val="none" w:sz="0" w:space="0" w:color="auto"/>
                <w:right w:val="none" w:sz="0" w:space="0" w:color="auto"/>
              </w:divBdr>
            </w:div>
            <w:div w:id="1152865932">
              <w:marLeft w:val="0"/>
              <w:marRight w:val="0"/>
              <w:marTop w:val="0"/>
              <w:marBottom w:val="0"/>
              <w:divBdr>
                <w:top w:val="none" w:sz="0" w:space="0" w:color="auto"/>
                <w:left w:val="none" w:sz="0" w:space="0" w:color="auto"/>
                <w:bottom w:val="none" w:sz="0" w:space="0" w:color="auto"/>
                <w:right w:val="none" w:sz="0" w:space="0" w:color="auto"/>
              </w:divBdr>
            </w:div>
          </w:divsChild>
        </w:div>
        <w:div w:id="815879915">
          <w:marLeft w:val="0"/>
          <w:marRight w:val="120"/>
          <w:marTop w:val="0"/>
          <w:marBottom w:val="120"/>
          <w:divBdr>
            <w:top w:val="none" w:sz="0" w:space="0" w:color="auto"/>
            <w:left w:val="none" w:sz="0" w:space="0" w:color="auto"/>
            <w:bottom w:val="none" w:sz="0" w:space="0" w:color="auto"/>
            <w:right w:val="none" w:sz="0" w:space="0" w:color="auto"/>
          </w:divBdr>
          <w:divsChild>
            <w:div w:id="2073307117">
              <w:marLeft w:val="0"/>
              <w:marRight w:val="0"/>
              <w:marTop w:val="0"/>
              <w:marBottom w:val="30"/>
              <w:divBdr>
                <w:top w:val="none" w:sz="0" w:space="0" w:color="auto"/>
                <w:left w:val="none" w:sz="0" w:space="0" w:color="auto"/>
                <w:bottom w:val="none" w:sz="0" w:space="0" w:color="auto"/>
                <w:right w:val="none" w:sz="0" w:space="0" w:color="auto"/>
              </w:divBdr>
            </w:div>
            <w:div w:id="1193612194">
              <w:marLeft w:val="0"/>
              <w:marRight w:val="0"/>
              <w:marTop w:val="0"/>
              <w:marBottom w:val="0"/>
              <w:divBdr>
                <w:top w:val="none" w:sz="0" w:space="0" w:color="auto"/>
                <w:left w:val="none" w:sz="0" w:space="0" w:color="auto"/>
                <w:bottom w:val="none" w:sz="0" w:space="0" w:color="auto"/>
                <w:right w:val="none" w:sz="0" w:space="0" w:color="auto"/>
              </w:divBdr>
            </w:div>
          </w:divsChild>
        </w:div>
        <w:div w:id="1044788584">
          <w:marLeft w:val="0"/>
          <w:marRight w:val="120"/>
          <w:marTop w:val="0"/>
          <w:marBottom w:val="120"/>
          <w:divBdr>
            <w:top w:val="none" w:sz="0" w:space="0" w:color="auto"/>
            <w:left w:val="none" w:sz="0" w:space="0" w:color="auto"/>
            <w:bottom w:val="none" w:sz="0" w:space="0" w:color="auto"/>
            <w:right w:val="none" w:sz="0" w:space="0" w:color="auto"/>
          </w:divBdr>
          <w:divsChild>
            <w:div w:id="112135204">
              <w:marLeft w:val="0"/>
              <w:marRight w:val="0"/>
              <w:marTop w:val="0"/>
              <w:marBottom w:val="30"/>
              <w:divBdr>
                <w:top w:val="none" w:sz="0" w:space="0" w:color="auto"/>
                <w:left w:val="none" w:sz="0" w:space="0" w:color="auto"/>
                <w:bottom w:val="none" w:sz="0" w:space="0" w:color="auto"/>
                <w:right w:val="none" w:sz="0" w:space="0" w:color="auto"/>
              </w:divBdr>
            </w:div>
            <w:div w:id="1282492763">
              <w:marLeft w:val="0"/>
              <w:marRight w:val="0"/>
              <w:marTop w:val="0"/>
              <w:marBottom w:val="0"/>
              <w:divBdr>
                <w:top w:val="none" w:sz="0" w:space="0" w:color="auto"/>
                <w:left w:val="none" w:sz="0" w:space="0" w:color="auto"/>
                <w:bottom w:val="none" w:sz="0" w:space="0" w:color="auto"/>
                <w:right w:val="none" w:sz="0" w:space="0" w:color="auto"/>
              </w:divBdr>
            </w:div>
          </w:divsChild>
        </w:div>
        <w:div w:id="1726297234">
          <w:marLeft w:val="0"/>
          <w:marRight w:val="120"/>
          <w:marTop w:val="0"/>
          <w:marBottom w:val="120"/>
          <w:divBdr>
            <w:top w:val="none" w:sz="0" w:space="0" w:color="auto"/>
            <w:left w:val="none" w:sz="0" w:space="0" w:color="auto"/>
            <w:bottom w:val="none" w:sz="0" w:space="0" w:color="auto"/>
            <w:right w:val="none" w:sz="0" w:space="0" w:color="auto"/>
          </w:divBdr>
          <w:divsChild>
            <w:div w:id="2143694049">
              <w:marLeft w:val="0"/>
              <w:marRight w:val="0"/>
              <w:marTop w:val="0"/>
              <w:marBottom w:val="30"/>
              <w:divBdr>
                <w:top w:val="none" w:sz="0" w:space="0" w:color="auto"/>
                <w:left w:val="none" w:sz="0" w:space="0" w:color="auto"/>
                <w:bottom w:val="none" w:sz="0" w:space="0" w:color="auto"/>
                <w:right w:val="none" w:sz="0" w:space="0" w:color="auto"/>
              </w:divBdr>
            </w:div>
            <w:div w:id="1499269800">
              <w:marLeft w:val="0"/>
              <w:marRight w:val="0"/>
              <w:marTop w:val="0"/>
              <w:marBottom w:val="0"/>
              <w:divBdr>
                <w:top w:val="none" w:sz="0" w:space="0" w:color="auto"/>
                <w:left w:val="none" w:sz="0" w:space="0" w:color="auto"/>
                <w:bottom w:val="none" w:sz="0" w:space="0" w:color="auto"/>
                <w:right w:val="none" w:sz="0" w:space="0" w:color="auto"/>
              </w:divBdr>
            </w:div>
          </w:divsChild>
        </w:div>
        <w:div w:id="859661866">
          <w:marLeft w:val="0"/>
          <w:marRight w:val="120"/>
          <w:marTop w:val="0"/>
          <w:marBottom w:val="120"/>
          <w:divBdr>
            <w:top w:val="none" w:sz="0" w:space="0" w:color="auto"/>
            <w:left w:val="none" w:sz="0" w:space="0" w:color="auto"/>
            <w:bottom w:val="none" w:sz="0" w:space="0" w:color="auto"/>
            <w:right w:val="none" w:sz="0" w:space="0" w:color="auto"/>
          </w:divBdr>
          <w:divsChild>
            <w:div w:id="1387341308">
              <w:marLeft w:val="0"/>
              <w:marRight w:val="0"/>
              <w:marTop w:val="0"/>
              <w:marBottom w:val="30"/>
              <w:divBdr>
                <w:top w:val="none" w:sz="0" w:space="0" w:color="auto"/>
                <w:left w:val="none" w:sz="0" w:space="0" w:color="auto"/>
                <w:bottom w:val="none" w:sz="0" w:space="0" w:color="auto"/>
                <w:right w:val="none" w:sz="0" w:space="0" w:color="auto"/>
              </w:divBdr>
            </w:div>
            <w:div w:id="1424759758">
              <w:marLeft w:val="0"/>
              <w:marRight w:val="0"/>
              <w:marTop w:val="0"/>
              <w:marBottom w:val="0"/>
              <w:divBdr>
                <w:top w:val="none" w:sz="0" w:space="0" w:color="auto"/>
                <w:left w:val="none" w:sz="0" w:space="0" w:color="auto"/>
                <w:bottom w:val="none" w:sz="0" w:space="0" w:color="auto"/>
                <w:right w:val="none" w:sz="0" w:space="0" w:color="auto"/>
              </w:divBdr>
            </w:div>
          </w:divsChild>
        </w:div>
        <w:div w:id="549847942">
          <w:marLeft w:val="0"/>
          <w:marRight w:val="120"/>
          <w:marTop w:val="0"/>
          <w:marBottom w:val="120"/>
          <w:divBdr>
            <w:top w:val="none" w:sz="0" w:space="0" w:color="auto"/>
            <w:left w:val="none" w:sz="0" w:space="0" w:color="auto"/>
            <w:bottom w:val="none" w:sz="0" w:space="0" w:color="auto"/>
            <w:right w:val="none" w:sz="0" w:space="0" w:color="auto"/>
          </w:divBdr>
          <w:divsChild>
            <w:div w:id="2042171474">
              <w:marLeft w:val="0"/>
              <w:marRight w:val="0"/>
              <w:marTop w:val="0"/>
              <w:marBottom w:val="30"/>
              <w:divBdr>
                <w:top w:val="none" w:sz="0" w:space="0" w:color="auto"/>
                <w:left w:val="none" w:sz="0" w:space="0" w:color="auto"/>
                <w:bottom w:val="none" w:sz="0" w:space="0" w:color="auto"/>
                <w:right w:val="none" w:sz="0" w:space="0" w:color="auto"/>
              </w:divBdr>
            </w:div>
            <w:div w:id="523641329">
              <w:marLeft w:val="0"/>
              <w:marRight w:val="0"/>
              <w:marTop w:val="0"/>
              <w:marBottom w:val="0"/>
              <w:divBdr>
                <w:top w:val="none" w:sz="0" w:space="0" w:color="auto"/>
                <w:left w:val="none" w:sz="0" w:space="0" w:color="auto"/>
                <w:bottom w:val="none" w:sz="0" w:space="0" w:color="auto"/>
                <w:right w:val="none" w:sz="0" w:space="0" w:color="auto"/>
              </w:divBdr>
            </w:div>
          </w:divsChild>
        </w:div>
        <w:div w:id="1455951046">
          <w:marLeft w:val="0"/>
          <w:marRight w:val="120"/>
          <w:marTop w:val="0"/>
          <w:marBottom w:val="120"/>
          <w:divBdr>
            <w:top w:val="none" w:sz="0" w:space="0" w:color="auto"/>
            <w:left w:val="none" w:sz="0" w:space="0" w:color="auto"/>
            <w:bottom w:val="none" w:sz="0" w:space="0" w:color="auto"/>
            <w:right w:val="none" w:sz="0" w:space="0" w:color="auto"/>
          </w:divBdr>
          <w:divsChild>
            <w:div w:id="598294780">
              <w:marLeft w:val="0"/>
              <w:marRight w:val="0"/>
              <w:marTop w:val="0"/>
              <w:marBottom w:val="30"/>
              <w:divBdr>
                <w:top w:val="none" w:sz="0" w:space="0" w:color="auto"/>
                <w:left w:val="none" w:sz="0" w:space="0" w:color="auto"/>
                <w:bottom w:val="none" w:sz="0" w:space="0" w:color="auto"/>
                <w:right w:val="none" w:sz="0" w:space="0" w:color="auto"/>
              </w:divBdr>
            </w:div>
            <w:div w:id="423112637">
              <w:marLeft w:val="0"/>
              <w:marRight w:val="0"/>
              <w:marTop w:val="0"/>
              <w:marBottom w:val="0"/>
              <w:divBdr>
                <w:top w:val="none" w:sz="0" w:space="0" w:color="auto"/>
                <w:left w:val="none" w:sz="0" w:space="0" w:color="auto"/>
                <w:bottom w:val="none" w:sz="0" w:space="0" w:color="auto"/>
                <w:right w:val="none" w:sz="0" w:space="0" w:color="auto"/>
              </w:divBdr>
            </w:div>
            <w:div w:id="223108165">
              <w:marLeft w:val="0"/>
              <w:marRight w:val="0"/>
              <w:marTop w:val="0"/>
              <w:marBottom w:val="0"/>
              <w:divBdr>
                <w:top w:val="none" w:sz="0" w:space="0" w:color="auto"/>
                <w:left w:val="none" w:sz="0" w:space="0" w:color="auto"/>
                <w:bottom w:val="none" w:sz="0" w:space="0" w:color="auto"/>
                <w:right w:val="none" w:sz="0" w:space="0" w:color="auto"/>
              </w:divBdr>
            </w:div>
          </w:divsChild>
        </w:div>
        <w:div w:id="990669717">
          <w:marLeft w:val="0"/>
          <w:marRight w:val="120"/>
          <w:marTop w:val="0"/>
          <w:marBottom w:val="120"/>
          <w:divBdr>
            <w:top w:val="none" w:sz="0" w:space="0" w:color="auto"/>
            <w:left w:val="none" w:sz="0" w:space="0" w:color="auto"/>
            <w:bottom w:val="none" w:sz="0" w:space="0" w:color="auto"/>
            <w:right w:val="none" w:sz="0" w:space="0" w:color="auto"/>
          </w:divBdr>
          <w:divsChild>
            <w:div w:id="23528248">
              <w:marLeft w:val="0"/>
              <w:marRight w:val="0"/>
              <w:marTop w:val="0"/>
              <w:marBottom w:val="30"/>
              <w:divBdr>
                <w:top w:val="none" w:sz="0" w:space="0" w:color="auto"/>
                <w:left w:val="none" w:sz="0" w:space="0" w:color="auto"/>
                <w:bottom w:val="none" w:sz="0" w:space="0" w:color="auto"/>
                <w:right w:val="none" w:sz="0" w:space="0" w:color="auto"/>
              </w:divBdr>
            </w:div>
            <w:div w:id="66920350">
              <w:marLeft w:val="0"/>
              <w:marRight w:val="0"/>
              <w:marTop w:val="0"/>
              <w:marBottom w:val="0"/>
              <w:divBdr>
                <w:top w:val="none" w:sz="0" w:space="0" w:color="auto"/>
                <w:left w:val="none" w:sz="0" w:space="0" w:color="auto"/>
                <w:bottom w:val="none" w:sz="0" w:space="0" w:color="auto"/>
                <w:right w:val="none" w:sz="0" w:space="0" w:color="auto"/>
              </w:divBdr>
            </w:div>
            <w:div w:id="2103454831">
              <w:marLeft w:val="0"/>
              <w:marRight w:val="0"/>
              <w:marTop w:val="0"/>
              <w:marBottom w:val="0"/>
              <w:divBdr>
                <w:top w:val="none" w:sz="0" w:space="0" w:color="auto"/>
                <w:left w:val="none" w:sz="0" w:space="0" w:color="auto"/>
                <w:bottom w:val="none" w:sz="0" w:space="0" w:color="auto"/>
                <w:right w:val="none" w:sz="0" w:space="0" w:color="auto"/>
              </w:divBdr>
            </w:div>
          </w:divsChild>
        </w:div>
        <w:div w:id="922489125">
          <w:marLeft w:val="0"/>
          <w:marRight w:val="120"/>
          <w:marTop w:val="0"/>
          <w:marBottom w:val="120"/>
          <w:divBdr>
            <w:top w:val="none" w:sz="0" w:space="0" w:color="auto"/>
            <w:left w:val="none" w:sz="0" w:space="0" w:color="auto"/>
            <w:bottom w:val="none" w:sz="0" w:space="0" w:color="auto"/>
            <w:right w:val="none" w:sz="0" w:space="0" w:color="auto"/>
          </w:divBdr>
          <w:divsChild>
            <w:div w:id="1591114944">
              <w:marLeft w:val="0"/>
              <w:marRight w:val="0"/>
              <w:marTop w:val="0"/>
              <w:marBottom w:val="30"/>
              <w:divBdr>
                <w:top w:val="none" w:sz="0" w:space="0" w:color="auto"/>
                <w:left w:val="none" w:sz="0" w:space="0" w:color="auto"/>
                <w:bottom w:val="none" w:sz="0" w:space="0" w:color="auto"/>
                <w:right w:val="none" w:sz="0" w:space="0" w:color="auto"/>
              </w:divBdr>
            </w:div>
            <w:div w:id="2038584119">
              <w:marLeft w:val="0"/>
              <w:marRight w:val="0"/>
              <w:marTop w:val="0"/>
              <w:marBottom w:val="0"/>
              <w:divBdr>
                <w:top w:val="none" w:sz="0" w:space="0" w:color="auto"/>
                <w:left w:val="none" w:sz="0" w:space="0" w:color="auto"/>
                <w:bottom w:val="none" w:sz="0" w:space="0" w:color="auto"/>
                <w:right w:val="none" w:sz="0" w:space="0" w:color="auto"/>
              </w:divBdr>
            </w:div>
            <w:div w:id="57552687">
              <w:marLeft w:val="0"/>
              <w:marRight w:val="0"/>
              <w:marTop w:val="0"/>
              <w:marBottom w:val="0"/>
              <w:divBdr>
                <w:top w:val="none" w:sz="0" w:space="0" w:color="auto"/>
                <w:left w:val="none" w:sz="0" w:space="0" w:color="auto"/>
                <w:bottom w:val="none" w:sz="0" w:space="0" w:color="auto"/>
                <w:right w:val="none" w:sz="0" w:space="0" w:color="auto"/>
              </w:divBdr>
            </w:div>
          </w:divsChild>
        </w:div>
        <w:div w:id="710811298">
          <w:marLeft w:val="0"/>
          <w:marRight w:val="120"/>
          <w:marTop w:val="0"/>
          <w:marBottom w:val="120"/>
          <w:divBdr>
            <w:top w:val="none" w:sz="0" w:space="0" w:color="auto"/>
            <w:left w:val="none" w:sz="0" w:space="0" w:color="auto"/>
            <w:bottom w:val="none" w:sz="0" w:space="0" w:color="auto"/>
            <w:right w:val="none" w:sz="0" w:space="0" w:color="auto"/>
          </w:divBdr>
          <w:divsChild>
            <w:div w:id="939944950">
              <w:marLeft w:val="0"/>
              <w:marRight w:val="0"/>
              <w:marTop w:val="0"/>
              <w:marBottom w:val="30"/>
              <w:divBdr>
                <w:top w:val="none" w:sz="0" w:space="0" w:color="auto"/>
                <w:left w:val="none" w:sz="0" w:space="0" w:color="auto"/>
                <w:bottom w:val="none" w:sz="0" w:space="0" w:color="auto"/>
                <w:right w:val="none" w:sz="0" w:space="0" w:color="auto"/>
              </w:divBdr>
            </w:div>
            <w:div w:id="1768505473">
              <w:marLeft w:val="0"/>
              <w:marRight w:val="0"/>
              <w:marTop w:val="0"/>
              <w:marBottom w:val="0"/>
              <w:divBdr>
                <w:top w:val="none" w:sz="0" w:space="0" w:color="auto"/>
                <w:left w:val="none" w:sz="0" w:space="0" w:color="auto"/>
                <w:bottom w:val="none" w:sz="0" w:space="0" w:color="auto"/>
                <w:right w:val="none" w:sz="0" w:space="0" w:color="auto"/>
              </w:divBdr>
            </w:div>
          </w:divsChild>
        </w:div>
        <w:div w:id="1594703544">
          <w:marLeft w:val="0"/>
          <w:marRight w:val="120"/>
          <w:marTop w:val="0"/>
          <w:marBottom w:val="120"/>
          <w:divBdr>
            <w:top w:val="none" w:sz="0" w:space="0" w:color="auto"/>
            <w:left w:val="none" w:sz="0" w:space="0" w:color="auto"/>
            <w:bottom w:val="none" w:sz="0" w:space="0" w:color="auto"/>
            <w:right w:val="none" w:sz="0" w:space="0" w:color="auto"/>
          </w:divBdr>
          <w:divsChild>
            <w:div w:id="1172256804">
              <w:marLeft w:val="0"/>
              <w:marRight w:val="0"/>
              <w:marTop w:val="0"/>
              <w:marBottom w:val="30"/>
              <w:divBdr>
                <w:top w:val="none" w:sz="0" w:space="0" w:color="auto"/>
                <w:left w:val="none" w:sz="0" w:space="0" w:color="auto"/>
                <w:bottom w:val="none" w:sz="0" w:space="0" w:color="auto"/>
                <w:right w:val="none" w:sz="0" w:space="0" w:color="auto"/>
              </w:divBdr>
            </w:div>
            <w:div w:id="1328678695">
              <w:marLeft w:val="0"/>
              <w:marRight w:val="0"/>
              <w:marTop w:val="0"/>
              <w:marBottom w:val="0"/>
              <w:divBdr>
                <w:top w:val="none" w:sz="0" w:space="0" w:color="auto"/>
                <w:left w:val="none" w:sz="0" w:space="0" w:color="auto"/>
                <w:bottom w:val="none" w:sz="0" w:space="0" w:color="auto"/>
                <w:right w:val="none" w:sz="0" w:space="0" w:color="auto"/>
              </w:divBdr>
            </w:div>
          </w:divsChild>
        </w:div>
        <w:div w:id="1249076134">
          <w:marLeft w:val="0"/>
          <w:marRight w:val="120"/>
          <w:marTop w:val="0"/>
          <w:marBottom w:val="120"/>
          <w:divBdr>
            <w:top w:val="none" w:sz="0" w:space="0" w:color="auto"/>
            <w:left w:val="none" w:sz="0" w:space="0" w:color="auto"/>
            <w:bottom w:val="none" w:sz="0" w:space="0" w:color="auto"/>
            <w:right w:val="none" w:sz="0" w:space="0" w:color="auto"/>
          </w:divBdr>
          <w:divsChild>
            <w:div w:id="798180559">
              <w:marLeft w:val="0"/>
              <w:marRight w:val="0"/>
              <w:marTop w:val="0"/>
              <w:marBottom w:val="30"/>
              <w:divBdr>
                <w:top w:val="none" w:sz="0" w:space="0" w:color="auto"/>
                <w:left w:val="none" w:sz="0" w:space="0" w:color="auto"/>
                <w:bottom w:val="none" w:sz="0" w:space="0" w:color="auto"/>
                <w:right w:val="none" w:sz="0" w:space="0" w:color="auto"/>
              </w:divBdr>
            </w:div>
            <w:div w:id="1572957891">
              <w:marLeft w:val="0"/>
              <w:marRight w:val="0"/>
              <w:marTop w:val="0"/>
              <w:marBottom w:val="0"/>
              <w:divBdr>
                <w:top w:val="none" w:sz="0" w:space="0" w:color="auto"/>
                <w:left w:val="none" w:sz="0" w:space="0" w:color="auto"/>
                <w:bottom w:val="none" w:sz="0" w:space="0" w:color="auto"/>
                <w:right w:val="none" w:sz="0" w:space="0" w:color="auto"/>
              </w:divBdr>
            </w:div>
          </w:divsChild>
        </w:div>
        <w:div w:id="814376527">
          <w:marLeft w:val="0"/>
          <w:marRight w:val="120"/>
          <w:marTop w:val="0"/>
          <w:marBottom w:val="120"/>
          <w:divBdr>
            <w:top w:val="none" w:sz="0" w:space="0" w:color="auto"/>
            <w:left w:val="none" w:sz="0" w:space="0" w:color="auto"/>
            <w:bottom w:val="none" w:sz="0" w:space="0" w:color="auto"/>
            <w:right w:val="none" w:sz="0" w:space="0" w:color="auto"/>
          </w:divBdr>
          <w:divsChild>
            <w:div w:id="249823495">
              <w:marLeft w:val="0"/>
              <w:marRight w:val="0"/>
              <w:marTop w:val="0"/>
              <w:marBottom w:val="30"/>
              <w:divBdr>
                <w:top w:val="none" w:sz="0" w:space="0" w:color="auto"/>
                <w:left w:val="none" w:sz="0" w:space="0" w:color="auto"/>
                <w:bottom w:val="none" w:sz="0" w:space="0" w:color="auto"/>
                <w:right w:val="none" w:sz="0" w:space="0" w:color="auto"/>
              </w:divBdr>
            </w:div>
            <w:div w:id="1690838083">
              <w:marLeft w:val="0"/>
              <w:marRight w:val="0"/>
              <w:marTop w:val="0"/>
              <w:marBottom w:val="0"/>
              <w:divBdr>
                <w:top w:val="none" w:sz="0" w:space="0" w:color="auto"/>
                <w:left w:val="none" w:sz="0" w:space="0" w:color="auto"/>
                <w:bottom w:val="none" w:sz="0" w:space="0" w:color="auto"/>
                <w:right w:val="none" w:sz="0" w:space="0" w:color="auto"/>
              </w:divBdr>
            </w:div>
          </w:divsChild>
        </w:div>
        <w:div w:id="1314799508">
          <w:marLeft w:val="0"/>
          <w:marRight w:val="120"/>
          <w:marTop w:val="0"/>
          <w:marBottom w:val="120"/>
          <w:divBdr>
            <w:top w:val="none" w:sz="0" w:space="0" w:color="auto"/>
            <w:left w:val="none" w:sz="0" w:space="0" w:color="auto"/>
            <w:bottom w:val="none" w:sz="0" w:space="0" w:color="auto"/>
            <w:right w:val="none" w:sz="0" w:space="0" w:color="auto"/>
          </w:divBdr>
          <w:divsChild>
            <w:div w:id="438599591">
              <w:marLeft w:val="0"/>
              <w:marRight w:val="0"/>
              <w:marTop w:val="0"/>
              <w:marBottom w:val="30"/>
              <w:divBdr>
                <w:top w:val="none" w:sz="0" w:space="0" w:color="auto"/>
                <w:left w:val="none" w:sz="0" w:space="0" w:color="auto"/>
                <w:bottom w:val="none" w:sz="0" w:space="0" w:color="auto"/>
                <w:right w:val="none" w:sz="0" w:space="0" w:color="auto"/>
              </w:divBdr>
            </w:div>
            <w:div w:id="1751385407">
              <w:marLeft w:val="0"/>
              <w:marRight w:val="0"/>
              <w:marTop w:val="0"/>
              <w:marBottom w:val="0"/>
              <w:divBdr>
                <w:top w:val="none" w:sz="0" w:space="0" w:color="auto"/>
                <w:left w:val="none" w:sz="0" w:space="0" w:color="auto"/>
                <w:bottom w:val="none" w:sz="0" w:space="0" w:color="auto"/>
                <w:right w:val="none" w:sz="0" w:space="0" w:color="auto"/>
              </w:divBdr>
            </w:div>
          </w:divsChild>
        </w:div>
        <w:div w:id="1909222510">
          <w:marLeft w:val="0"/>
          <w:marRight w:val="120"/>
          <w:marTop w:val="0"/>
          <w:marBottom w:val="120"/>
          <w:divBdr>
            <w:top w:val="none" w:sz="0" w:space="0" w:color="auto"/>
            <w:left w:val="none" w:sz="0" w:space="0" w:color="auto"/>
            <w:bottom w:val="none" w:sz="0" w:space="0" w:color="auto"/>
            <w:right w:val="none" w:sz="0" w:space="0" w:color="auto"/>
          </w:divBdr>
          <w:divsChild>
            <w:div w:id="518813649">
              <w:marLeft w:val="0"/>
              <w:marRight w:val="0"/>
              <w:marTop w:val="0"/>
              <w:marBottom w:val="30"/>
              <w:divBdr>
                <w:top w:val="none" w:sz="0" w:space="0" w:color="auto"/>
                <w:left w:val="none" w:sz="0" w:space="0" w:color="auto"/>
                <w:bottom w:val="none" w:sz="0" w:space="0" w:color="auto"/>
                <w:right w:val="none" w:sz="0" w:space="0" w:color="auto"/>
              </w:divBdr>
            </w:div>
            <w:div w:id="910164451">
              <w:marLeft w:val="0"/>
              <w:marRight w:val="0"/>
              <w:marTop w:val="0"/>
              <w:marBottom w:val="0"/>
              <w:divBdr>
                <w:top w:val="none" w:sz="0" w:space="0" w:color="auto"/>
                <w:left w:val="none" w:sz="0" w:space="0" w:color="auto"/>
                <w:bottom w:val="none" w:sz="0" w:space="0" w:color="auto"/>
                <w:right w:val="none" w:sz="0" w:space="0" w:color="auto"/>
              </w:divBdr>
            </w:div>
          </w:divsChild>
        </w:div>
        <w:div w:id="397553806">
          <w:marLeft w:val="0"/>
          <w:marRight w:val="120"/>
          <w:marTop w:val="0"/>
          <w:marBottom w:val="120"/>
          <w:divBdr>
            <w:top w:val="none" w:sz="0" w:space="0" w:color="auto"/>
            <w:left w:val="none" w:sz="0" w:space="0" w:color="auto"/>
            <w:bottom w:val="none" w:sz="0" w:space="0" w:color="auto"/>
            <w:right w:val="none" w:sz="0" w:space="0" w:color="auto"/>
          </w:divBdr>
          <w:divsChild>
            <w:div w:id="1461729454">
              <w:marLeft w:val="0"/>
              <w:marRight w:val="0"/>
              <w:marTop w:val="0"/>
              <w:marBottom w:val="30"/>
              <w:divBdr>
                <w:top w:val="none" w:sz="0" w:space="0" w:color="auto"/>
                <w:left w:val="none" w:sz="0" w:space="0" w:color="auto"/>
                <w:bottom w:val="none" w:sz="0" w:space="0" w:color="auto"/>
                <w:right w:val="none" w:sz="0" w:space="0" w:color="auto"/>
              </w:divBdr>
            </w:div>
            <w:div w:id="2037189146">
              <w:marLeft w:val="0"/>
              <w:marRight w:val="0"/>
              <w:marTop w:val="0"/>
              <w:marBottom w:val="0"/>
              <w:divBdr>
                <w:top w:val="none" w:sz="0" w:space="0" w:color="auto"/>
                <w:left w:val="none" w:sz="0" w:space="0" w:color="auto"/>
                <w:bottom w:val="none" w:sz="0" w:space="0" w:color="auto"/>
                <w:right w:val="none" w:sz="0" w:space="0" w:color="auto"/>
              </w:divBdr>
            </w:div>
          </w:divsChild>
        </w:div>
        <w:div w:id="1028677344">
          <w:marLeft w:val="0"/>
          <w:marRight w:val="120"/>
          <w:marTop w:val="0"/>
          <w:marBottom w:val="120"/>
          <w:divBdr>
            <w:top w:val="none" w:sz="0" w:space="0" w:color="auto"/>
            <w:left w:val="none" w:sz="0" w:space="0" w:color="auto"/>
            <w:bottom w:val="none" w:sz="0" w:space="0" w:color="auto"/>
            <w:right w:val="none" w:sz="0" w:space="0" w:color="auto"/>
          </w:divBdr>
          <w:divsChild>
            <w:div w:id="1461806287">
              <w:marLeft w:val="0"/>
              <w:marRight w:val="0"/>
              <w:marTop w:val="0"/>
              <w:marBottom w:val="30"/>
              <w:divBdr>
                <w:top w:val="none" w:sz="0" w:space="0" w:color="auto"/>
                <w:left w:val="none" w:sz="0" w:space="0" w:color="auto"/>
                <w:bottom w:val="none" w:sz="0" w:space="0" w:color="auto"/>
                <w:right w:val="none" w:sz="0" w:space="0" w:color="auto"/>
              </w:divBdr>
            </w:div>
            <w:div w:id="114448408">
              <w:marLeft w:val="0"/>
              <w:marRight w:val="0"/>
              <w:marTop w:val="0"/>
              <w:marBottom w:val="0"/>
              <w:divBdr>
                <w:top w:val="none" w:sz="0" w:space="0" w:color="auto"/>
                <w:left w:val="none" w:sz="0" w:space="0" w:color="auto"/>
                <w:bottom w:val="none" w:sz="0" w:space="0" w:color="auto"/>
                <w:right w:val="none" w:sz="0" w:space="0" w:color="auto"/>
              </w:divBdr>
            </w:div>
          </w:divsChild>
        </w:div>
        <w:div w:id="1934167239">
          <w:marLeft w:val="0"/>
          <w:marRight w:val="120"/>
          <w:marTop w:val="0"/>
          <w:marBottom w:val="120"/>
          <w:divBdr>
            <w:top w:val="none" w:sz="0" w:space="0" w:color="auto"/>
            <w:left w:val="none" w:sz="0" w:space="0" w:color="auto"/>
            <w:bottom w:val="none" w:sz="0" w:space="0" w:color="auto"/>
            <w:right w:val="none" w:sz="0" w:space="0" w:color="auto"/>
          </w:divBdr>
          <w:divsChild>
            <w:div w:id="1272741642">
              <w:marLeft w:val="0"/>
              <w:marRight w:val="0"/>
              <w:marTop w:val="0"/>
              <w:marBottom w:val="30"/>
              <w:divBdr>
                <w:top w:val="none" w:sz="0" w:space="0" w:color="auto"/>
                <w:left w:val="none" w:sz="0" w:space="0" w:color="auto"/>
                <w:bottom w:val="none" w:sz="0" w:space="0" w:color="auto"/>
                <w:right w:val="none" w:sz="0" w:space="0" w:color="auto"/>
              </w:divBdr>
            </w:div>
            <w:div w:id="1506819760">
              <w:marLeft w:val="0"/>
              <w:marRight w:val="0"/>
              <w:marTop w:val="0"/>
              <w:marBottom w:val="0"/>
              <w:divBdr>
                <w:top w:val="none" w:sz="0" w:space="0" w:color="auto"/>
                <w:left w:val="none" w:sz="0" w:space="0" w:color="auto"/>
                <w:bottom w:val="none" w:sz="0" w:space="0" w:color="auto"/>
                <w:right w:val="none" w:sz="0" w:space="0" w:color="auto"/>
              </w:divBdr>
            </w:div>
          </w:divsChild>
        </w:div>
        <w:div w:id="1802530340">
          <w:marLeft w:val="0"/>
          <w:marRight w:val="120"/>
          <w:marTop w:val="0"/>
          <w:marBottom w:val="120"/>
          <w:divBdr>
            <w:top w:val="none" w:sz="0" w:space="0" w:color="auto"/>
            <w:left w:val="none" w:sz="0" w:space="0" w:color="auto"/>
            <w:bottom w:val="none" w:sz="0" w:space="0" w:color="auto"/>
            <w:right w:val="none" w:sz="0" w:space="0" w:color="auto"/>
          </w:divBdr>
          <w:divsChild>
            <w:div w:id="851190820">
              <w:marLeft w:val="0"/>
              <w:marRight w:val="0"/>
              <w:marTop w:val="0"/>
              <w:marBottom w:val="30"/>
              <w:divBdr>
                <w:top w:val="none" w:sz="0" w:space="0" w:color="auto"/>
                <w:left w:val="none" w:sz="0" w:space="0" w:color="auto"/>
                <w:bottom w:val="none" w:sz="0" w:space="0" w:color="auto"/>
                <w:right w:val="none" w:sz="0" w:space="0" w:color="auto"/>
              </w:divBdr>
            </w:div>
            <w:div w:id="105085323">
              <w:marLeft w:val="0"/>
              <w:marRight w:val="0"/>
              <w:marTop w:val="0"/>
              <w:marBottom w:val="0"/>
              <w:divBdr>
                <w:top w:val="none" w:sz="0" w:space="0" w:color="auto"/>
                <w:left w:val="none" w:sz="0" w:space="0" w:color="auto"/>
                <w:bottom w:val="none" w:sz="0" w:space="0" w:color="auto"/>
                <w:right w:val="none" w:sz="0" w:space="0" w:color="auto"/>
              </w:divBdr>
            </w:div>
          </w:divsChild>
        </w:div>
        <w:div w:id="1968049455">
          <w:marLeft w:val="0"/>
          <w:marRight w:val="120"/>
          <w:marTop w:val="0"/>
          <w:marBottom w:val="120"/>
          <w:divBdr>
            <w:top w:val="none" w:sz="0" w:space="0" w:color="auto"/>
            <w:left w:val="none" w:sz="0" w:space="0" w:color="auto"/>
            <w:bottom w:val="none" w:sz="0" w:space="0" w:color="auto"/>
            <w:right w:val="none" w:sz="0" w:space="0" w:color="auto"/>
          </w:divBdr>
          <w:divsChild>
            <w:div w:id="320012888">
              <w:marLeft w:val="0"/>
              <w:marRight w:val="0"/>
              <w:marTop w:val="0"/>
              <w:marBottom w:val="30"/>
              <w:divBdr>
                <w:top w:val="none" w:sz="0" w:space="0" w:color="auto"/>
                <w:left w:val="none" w:sz="0" w:space="0" w:color="auto"/>
                <w:bottom w:val="none" w:sz="0" w:space="0" w:color="auto"/>
                <w:right w:val="none" w:sz="0" w:space="0" w:color="auto"/>
              </w:divBdr>
            </w:div>
            <w:div w:id="62073569">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3269">
      <w:bodyDiv w:val="1"/>
      <w:marLeft w:val="0"/>
      <w:marRight w:val="0"/>
      <w:marTop w:val="0"/>
      <w:marBottom w:val="0"/>
      <w:divBdr>
        <w:top w:val="none" w:sz="0" w:space="0" w:color="auto"/>
        <w:left w:val="none" w:sz="0" w:space="0" w:color="auto"/>
        <w:bottom w:val="none" w:sz="0" w:space="0" w:color="auto"/>
        <w:right w:val="none" w:sz="0" w:space="0" w:color="auto"/>
      </w:divBdr>
    </w:div>
    <w:div w:id="1743334343">
      <w:bodyDiv w:val="1"/>
      <w:marLeft w:val="0"/>
      <w:marRight w:val="0"/>
      <w:marTop w:val="0"/>
      <w:marBottom w:val="0"/>
      <w:divBdr>
        <w:top w:val="none" w:sz="0" w:space="0" w:color="auto"/>
        <w:left w:val="none" w:sz="0" w:space="0" w:color="auto"/>
        <w:bottom w:val="none" w:sz="0" w:space="0" w:color="auto"/>
        <w:right w:val="none" w:sz="0" w:space="0" w:color="auto"/>
      </w:divBdr>
    </w:div>
    <w:div w:id="1803229688">
      <w:bodyDiv w:val="1"/>
      <w:marLeft w:val="0"/>
      <w:marRight w:val="0"/>
      <w:marTop w:val="0"/>
      <w:marBottom w:val="0"/>
      <w:divBdr>
        <w:top w:val="none" w:sz="0" w:space="0" w:color="auto"/>
        <w:left w:val="none" w:sz="0" w:space="0" w:color="auto"/>
        <w:bottom w:val="none" w:sz="0" w:space="0" w:color="auto"/>
        <w:right w:val="none" w:sz="0" w:space="0" w:color="auto"/>
      </w:divBdr>
    </w:div>
    <w:div w:id="201414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ndeterministic_finite_automaton" TargetMode="External"/><Relationship Id="rId13" Type="http://schemas.openxmlformats.org/officeDocument/2006/relationships/hyperlink" Target="http://en.wikipedia.org/wiki/Concatenation" TargetMode="External"/><Relationship Id="rId18" Type="http://schemas.openxmlformats.org/officeDocument/2006/relationships/hyperlink" Target="http://earth-info.nga.mil/gns/html/namefiles.htm"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en.wikipedia.org/wiki/Operator_(programming)" TargetMode="External"/><Relationship Id="rId17" Type="http://schemas.openxmlformats.org/officeDocument/2006/relationships/hyperlink" Target="https://www.wikipedia.org/" TargetMode="External"/><Relationship Id="rId2" Type="http://schemas.openxmlformats.org/officeDocument/2006/relationships/styles" Target="styles.xml"/><Relationship Id="rId16" Type="http://schemas.openxmlformats.org/officeDocument/2006/relationships/hyperlink" Target="http://www.lipsum.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ormalism_(mathematics)" TargetMode="External"/><Relationship Id="rId5" Type="http://schemas.openxmlformats.org/officeDocument/2006/relationships/footnotes" Target="footnotes.xml"/><Relationship Id="rId15" Type="http://schemas.openxmlformats.org/officeDocument/2006/relationships/hyperlink" Target="http://en.wikipedia.org/wiki/Kleene_star"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Nondeterministic_finite_automaton" TargetMode="External"/><Relationship Id="rId14" Type="http://schemas.openxmlformats.org/officeDocument/2006/relationships/hyperlink" Target="http://en.wikipedia.org/wiki/Alternation_(formal_language_the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Singh</dc:creator>
  <cp:keywords/>
  <dc:description/>
  <cp:lastModifiedBy>Sanjiv Singh</cp:lastModifiedBy>
  <cp:revision>48</cp:revision>
  <cp:lastPrinted>2014-08-01T14:18:00Z</cp:lastPrinted>
  <dcterms:created xsi:type="dcterms:W3CDTF">2016-10-06T13:09:00Z</dcterms:created>
  <dcterms:modified xsi:type="dcterms:W3CDTF">2024-03-05T21:47:00Z</dcterms:modified>
</cp:coreProperties>
</file>